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D1703" w14:textId="19A7AF99" w:rsidR="009C7453" w:rsidRPr="00386E11" w:rsidRDefault="009C7453" w:rsidP="009C7453">
      <w:pPr>
        <w:spacing w:line="480" w:lineRule="auto"/>
        <w:contextualSpacing/>
        <w:rPr>
          <w:rFonts w:ascii="Times New Roman" w:hAnsi="Times New Roman" w:cs="Times New Roman"/>
          <w:b/>
          <w:bCs/>
          <w:color w:val="000000" w:themeColor="text1"/>
          <w:lang w:val="en-US"/>
        </w:rPr>
      </w:pPr>
      <w:r w:rsidRPr="00386E11">
        <w:rPr>
          <w:rFonts w:ascii="Times New Roman" w:hAnsi="Times New Roman" w:cs="Times New Roman"/>
          <w:b/>
          <w:bCs/>
          <w:color w:val="000000" w:themeColor="text1"/>
          <w:lang w:val="en-US"/>
        </w:rPr>
        <w:t xml:space="preserve">Associations of microvascular complications with death in patients with diabetes: the CORONADO </w:t>
      </w:r>
      <w:r w:rsidR="0035600E">
        <w:rPr>
          <w:rFonts w:ascii="Times New Roman" w:hAnsi="Times New Roman" w:cs="Times New Roman"/>
          <w:b/>
          <w:bCs/>
          <w:color w:val="000000" w:themeColor="text1"/>
          <w:lang w:val="en-US"/>
        </w:rPr>
        <w:t xml:space="preserve">and </w:t>
      </w:r>
      <w:r w:rsidR="00FA03DD" w:rsidRPr="00FA03DD">
        <w:rPr>
          <w:rFonts w:ascii="Times New Roman" w:hAnsi="Times New Roman" w:cs="Times New Roman"/>
          <w:color w:val="000000"/>
          <w:lang w:val="en-US"/>
        </w:rPr>
        <w:t xml:space="preserve">ABCD Covid-19 audit </w:t>
      </w:r>
      <w:r w:rsidR="0035600E">
        <w:rPr>
          <w:rFonts w:ascii="Times New Roman" w:hAnsi="Times New Roman" w:cs="Times New Roman"/>
          <w:color w:val="000000"/>
          <w:lang w:val="en-US"/>
        </w:rPr>
        <w:t>stu</w:t>
      </w:r>
      <w:r w:rsidR="00FA03DD">
        <w:rPr>
          <w:rFonts w:ascii="Times New Roman" w:hAnsi="Times New Roman" w:cs="Times New Roman"/>
          <w:color w:val="000000"/>
          <w:lang w:val="en-US"/>
        </w:rPr>
        <w:t>dy</w:t>
      </w:r>
      <w:r w:rsidR="00FA03DD" w:rsidRPr="00FA03DD">
        <w:rPr>
          <w:rFonts w:ascii="Times New Roman" w:hAnsi="Times New Roman" w:cs="Times New Roman"/>
          <w:color w:val="000000"/>
          <w:lang w:val="en-US"/>
        </w:rPr>
        <w:t xml:space="preserve"> group</w:t>
      </w:r>
      <w:r w:rsidR="00FA03DD">
        <w:rPr>
          <w:rFonts w:ascii="Times New Roman" w:hAnsi="Times New Roman" w:cs="Times New Roman"/>
          <w:color w:val="000000"/>
          <w:lang w:val="en-US"/>
        </w:rPr>
        <w:t>s</w:t>
      </w:r>
      <w:r w:rsidR="0035600E">
        <w:rPr>
          <w:rFonts w:ascii="Times New Roman" w:hAnsi="Times New Roman" w:cs="Times New Roman"/>
          <w:color w:val="000000"/>
          <w:lang w:val="en-US"/>
        </w:rPr>
        <w:t>.</w:t>
      </w:r>
    </w:p>
    <w:p w14:paraId="68C88815" w14:textId="77777777" w:rsidR="001A5101" w:rsidRDefault="001A5101" w:rsidP="009C7453">
      <w:pPr>
        <w:spacing w:line="480" w:lineRule="auto"/>
        <w:contextualSpacing/>
        <w:rPr>
          <w:rFonts w:ascii="Times New Roman" w:hAnsi="Times New Roman" w:cs="Times New Roman"/>
          <w:lang w:val="en-US"/>
        </w:rPr>
      </w:pPr>
      <w:commentRangeStart w:id="0"/>
      <w:r>
        <w:rPr>
          <w:rFonts w:ascii="Times New Roman" w:hAnsi="Times New Roman" w:cs="Times New Roman"/>
          <w:lang w:val="en-US"/>
        </w:rPr>
        <w:t xml:space="preserve">Authors please could you suggest some authors and positions. It is fair to mention some back to back positions with some mention such as equally contributed or so. Fine if Kamlesh is last author with Bertrand as equal contributor. It seems that Yue and Pierre Jean were very active regarding analysis. Yue could thus be placed between PJ and my-self with the * also </w:t>
      </w:r>
      <w:commentRangeEnd w:id="0"/>
      <w:r w:rsidR="008E5A0F">
        <w:rPr>
          <w:rStyle w:val="CommentReference"/>
        </w:rPr>
        <w:commentReference w:id="0"/>
      </w:r>
    </w:p>
    <w:p w14:paraId="70197E18" w14:textId="77777777" w:rsidR="009C7453" w:rsidRPr="00386E11" w:rsidRDefault="009C7453" w:rsidP="009C7453">
      <w:pPr>
        <w:spacing w:line="480" w:lineRule="auto"/>
        <w:contextualSpacing/>
        <w:rPr>
          <w:rFonts w:ascii="Times New Roman" w:hAnsi="Times New Roman" w:cs="Times New Roman"/>
          <w:lang w:val="en-US"/>
        </w:rPr>
      </w:pPr>
      <w:proofErr w:type="spellStart"/>
      <w:r w:rsidRPr="00386E11">
        <w:rPr>
          <w:rFonts w:ascii="Times New Roman" w:hAnsi="Times New Roman" w:cs="Times New Roman"/>
          <w:lang w:val="en-US"/>
        </w:rPr>
        <w:t>Samy</w:t>
      </w:r>
      <w:proofErr w:type="spellEnd"/>
      <w:r w:rsidRPr="00386E11">
        <w:rPr>
          <w:rFonts w:ascii="Times New Roman" w:hAnsi="Times New Roman" w:cs="Times New Roman"/>
          <w:lang w:val="en-US"/>
        </w:rPr>
        <w:t xml:space="preserve"> Hadjadj</w:t>
      </w:r>
      <w:r w:rsidRPr="00386E11">
        <w:rPr>
          <w:rFonts w:ascii="Times New Roman" w:hAnsi="Times New Roman" w:cs="Times New Roman"/>
          <w:vertAlign w:val="superscript"/>
          <w:lang w:val="en-US"/>
        </w:rPr>
        <w:t>1</w:t>
      </w:r>
      <w:r w:rsidRPr="00386E11">
        <w:rPr>
          <w:rFonts w:ascii="Times New Roman" w:hAnsi="Times New Roman" w:cs="Times New Roman"/>
          <w:lang w:val="en-US"/>
        </w:rPr>
        <w:t xml:space="preserve">* </w:t>
      </w:r>
      <w:r w:rsidRPr="00386E11">
        <w:rPr>
          <w:rFonts w:ascii="Times New Roman" w:hAnsi="Times New Roman" w:cs="Times New Roman"/>
          <w:color w:val="000000" w:themeColor="text1"/>
          <w:lang w:val="en-US"/>
        </w:rPr>
        <w:t>ORCID-ID 0000-0001-7110-6994</w:t>
      </w:r>
      <w:r w:rsidRPr="00386E11">
        <w:rPr>
          <w:rFonts w:ascii="Times New Roman" w:hAnsi="Times New Roman" w:cs="Times New Roman"/>
          <w:lang w:val="en-US"/>
        </w:rPr>
        <w:t>; Pierre-Jean Saulnier</w:t>
      </w:r>
      <w:r w:rsidRPr="00386E11">
        <w:rPr>
          <w:rFonts w:ascii="Times New Roman" w:hAnsi="Times New Roman" w:cs="Times New Roman"/>
          <w:vertAlign w:val="superscript"/>
          <w:lang w:val="en-US"/>
        </w:rPr>
        <w:t>2</w:t>
      </w:r>
      <w:r w:rsidRPr="00386E11">
        <w:rPr>
          <w:rFonts w:ascii="Times New Roman" w:hAnsi="Times New Roman" w:cs="Times New Roman"/>
          <w:lang w:val="en-US"/>
        </w:rPr>
        <w:t xml:space="preserve">* </w:t>
      </w:r>
      <w:r w:rsidRPr="00386E11">
        <w:rPr>
          <w:rFonts w:ascii="Times New Roman" w:hAnsi="Times New Roman" w:cs="Times New Roman"/>
          <w:color w:val="000000" w:themeColor="text1"/>
          <w:lang w:val="en-US"/>
        </w:rPr>
        <w:t xml:space="preserve">ORCID-ID </w:t>
      </w:r>
      <w:r w:rsidRPr="00386E11">
        <w:rPr>
          <w:rFonts w:ascii="Times New Roman" w:hAnsi="Times New Roman" w:cs="Times New Roman"/>
          <w:lang w:val="en-US"/>
        </w:rPr>
        <w:t>0000-0003-1862-4252; Laurence Kessler</w:t>
      </w:r>
      <w:r w:rsidRPr="00386E11">
        <w:rPr>
          <w:rFonts w:ascii="Times New Roman" w:hAnsi="Times New Roman" w:cs="Times New Roman"/>
          <w:vertAlign w:val="superscript"/>
          <w:lang w:val="en-US"/>
        </w:rPr>
        <w:t>3</w:t>
      </w:r>
      <w:r w:rsidRPr="00386E11">
        <w:rPr>
          <w:rFonts w:ascii="Times New Roman" w:hAnsi="Times New Roman" w:cs="Times New Roman"/>
          <w:lang w:val="en-US"/>
        </w:rPr>
        <w:t>; Michel Marre</w:t>
      </w:r>
      <w:r w:rsidRPr="00386E11">
        <w:rPr>
          <w:rFonts w:ascii="Times New Roman" w:hAnsi="Times New Roman" w:cs="Times New Roman"/>
          <w:vertAlign w:val="superscript"/>
          <w:lang w:val="en-US"/>
        </w:rPr>
        <w:t>4</w:t>
      </w:r>
      <w:r w:rsidRPr="00386E11">
        <w:rPr>
          <w:rFonts w:ascii="Times New Roman" w:hAnsi="Times New Roman" w:cs="Times New Roman"/>
          <w:lang w:val="en-US"/>
        </w:rPr>
        <w:t xml:space="preserve">; Matthieu </w:t>
      </w:r>
      <w:r w:rsidRPr="00386E11">
        <w:rPr>
          <w:rFonts w:ascii="Times New Roman" w:hAnsi="Times New Roman" w:cs="Times New Roman"/>
          <w:color w:val="000000" w:themeColor="text1"/>
          <w:lang w:val="en-US"/>
        </w:rPr>
        <w:t>Pichelin</w:t>
      </w:r>
      <w:r w:rsidRPr="00386E11">
        <w:rPr>
          <w:rFonts w:ascii="Times New Roman" w:hAnsi="Times New Roman" w:cs="Times New Roman"/>
          <w:color w:val="000000" w:themeColor="text1"/>
          <w:vertAlign w:val="superscript"/>
          <w:lang w:val="en-US"/>
        </w:rPr>
        <w:t>1</w:t>
      </w:r>
      <w:r w:rsidRPr="00386E11">
        <w:rPr>
          <w:rFonts w:ascii="Times New Roman" w:hAnsi="Times New Roman" w:cs="Times New Roman"/>
          <w:color w:val="000000" w:themeColor="text1"/>
          <w:lang w:val="en-US"/>
        </w:rPr>
        <w:t xml:space="preserve"> ORCID-ID 0000-0002-6822-6132; Jean Michel Halimi</w:t>
      </w:r>
      <w:r w:rsidRPr="00386E11">
        <w:rPr>
          <w:rFonts w:ascii="Times New Roman" w:hAnsi="Times New Roman" w:cs="Times New Roman"/>
          <w:color w:val="000000" w:themeColor="text1"/>
          <w:vertAlign w:val="superscript"/>
          <w:lang w:val="en-US"/>
        </w:rPr>
        <w:t>5</w:t>
      </w:r>
      <w:r w:rsidRPr="00386E11">
        <w:rPr>
          <w:rFonts w:ascii="Times New Roman" w:hAnsi="Times New Roman" w:cs="Times New Roman"/>
          <w:color w:val="000000" w:themeColor="text1"/>
          <w:lang w:val="en-US"/>
        </w:rPr>
        <w:t>; Matthieu Wargny</w:t>
      </w:r>
      <w:r w:rsidRPr="00386E11">
        <w:rPr>
          <w:rFonts w:ascii="Times New Roman" w:hAnsi="Times New Roman" w:cs="Times New Roman"/>
          <w:color w:val="000000" w:themeColor="text1"/>
          <w:vertAlign w:val="superscript"/>
          <w:lang w:val="en-US"/>
        </w:rPr>
        <w:t>1,6</w:t>
      </w:r>
      <w:r w:rsidRPr="00386E11">
        <w:rPr>
          <w:rFonts w:ascii="Times New Roman" w:hAnsi="Times New Roman" w:cs="Times New Roman"/>
          <w:color w:val="000000" w:themeColor="text1"/>
          <w:lang w:val="en-US"/>
        </w:rPr>
        <w:t xml:space="preserve"> ORCID-ID 0000-0001-6027-9486; Jean François Gautier</w:t>
      </w:r>
      <w:r w:rsidRPr="00386E11">
        <w:rPr>
          <w:rFonts w:ascii="Times New Roman" w:hAnsi="Times New Roman" w:cs="Times New Roman"/>
          <w:color w:val="000000" w:themeColor="text1"/>
          <w:vertAlign w:val="superscript"/>
          <w:lang w:val="en-US"/>
        </w:rPr>
        <w:t>7</w:t>
      </w:r>
      <w:r w:rsidRPr="00386E11">
        <w:rPr>
          <w:rFonts w:ascii="Times New Roman" w:hAnsi="Times New Roman" w:cs="Times New Roman"/>
          <w:color w:val="000000" w:themeColor="text1"/>
          <w:lang w:val="en-US"/>
        </w:rPr>
        <w:t xml:space="preserve"> ORCID-ID 0000-0001-6458-2001; Bruno Guerci</w:t>
      </w:r>
      <w:r w:rsidRPr="00386E11">
        <w:rPr>
          <w:rFonts w:ascii="Times New Roman" w:hAnsi="Times New Roman" w:cs="Times New Roman"/>
          <w:color w:val="000000" w:themeColor="text1"/>
          <w:vertAlign w:val="superscript"/>
          <w:lang w:val="en-US"/>
        </w:rPr>
        <w:t>8</w:t>
      </w:r>
      <w:r w:rsidRPr="00386E11">
        <w:rPr>
          <w:rFonts w:ascii="Times New Roman" w:hAnsi="Times New Roman" w:cs="Times New Roman"/>
          <w:color w:val="000000" w:themeColor="text1"/>
          <w:lang w:val="en-US"/>
        </w:rPr>
        <w:t>; Bruno Laviolle</w:t>
      </w:r>
      <w:r w:rsidRPr="00386E11">
        <w:rPr>
          <w:rFonts w:ascii="Times New Roman" w:hAnsi="Times New Roman" w:cs="Times New Roman"/>
          <w:color w:val="000000" w:themeColor="text1"/>
          <w:vertAlign w:val="superscript"/>
          <w:lang w:val="en-US"/>
        </w:rPr>
        <w:t>9</w:t>
      </w:r>
      <w:r w:rsidRPr="00386E11">
        <w:rPr>
          <w:rFonts w:ascii="Times New Roman" w:hAnsi="Times New Roman" w:cs="Times New Roman"/>
          <w:color w:val="000000" w:themeColor="text1"/>
          <w:lang w:val="en-US"/>
        </w:rPr>
        <w:t>; Martin Eisinger</w:t>
      </w:r>
      <w:r w:rsidRPr="00386E11">
        <w:rPr>
          <w:rFonts w:ascii="Times New Roman" w:hAnsi="Times New Roman" w:cs="Times New Roman"/>
          <w:color w:val="000000" w:themeColor="text1"/>
          <w:vertAlign w:val="superscript"/>
          <w:lang w:val="en-US"/>
        </w:rPr>
        <w:t>10</w:t>
      </w:r>
      <w:r w:rsidRPr="00386E11">
        <w:rPr>
          <w:rFonts w:ascii="Times New Roman" w:hAnsi="Times New Roman" w:cs="Times New Roman"/>
          <w:color w:val="000000" w:themeColor="text1"/>
          <w:lang w:val="en-US"/>
        </w:rPr>
        <w:t>; Coralie Amadou</w:t>
      </w:r>
      <w:r w:rsidRPr="00386E11">
        <w:rPr>
          <w:rFonts w:ascii="Times New Roman" w:hAnsi="Times New Roman" w:cs="Times New Roman"/>
          <w:color w:val="000000" w:themeColor="text1"/>
          <w:vertAlign w:val="superscript"/>
          <w:lang w:val="en-US"/>
        </w:rPr>
        <w:t>11</w:t>
      </w:r>
      <w:r w:rsidRPr="00386E11">
        <w:rPr>
          <w:rFonts w:ascii="Times New Roman" w:hAnsi="Times New Roman" w:cs="Times New Roman"/>
          <w:color w:val="000000" w:themeColor="text1"/>
          <w:lang w:val="en-US"/>
        </w:rPr>
        <w:t xml:space="preserve"> ORCID-ID 0000-0002-0581-7592; </w:t>
      </w:r>
      <w:proofErr w:type="spellStart"/>
      <w:r w:rsidRPr="00386E11">
        <w:rPr>
          <w:rFonts w:ascii="Times New Roman" w:hAnsi="Times New Roman" w:cs="Times New Roman"/>
          <w:color w:val="000000" w:themeColor="text1"/>
          <w:lang w:val="en-US"/>
        </w:rPr>
        <w:t>Frédérique</w:t>
      </w:r>
      <w:proofErr w:type="spellEnd"/>
      <w:r w:rsidRPr="00386E11">
        <w:rPr>
          <w:rFonts w:ascii="Times New Roman" w:hAnsi="Times New Roman" w:cs="Times New Roman"/>
          <w:color w:val="000000" w:themeColor="text1"/>
          <w:lang w:val="en-US"/>
        </w:rPr>
        <w:t xml:space="preserve"> Olivier</w:t>
      </w:r>
      <w:r w:rsidRPr="00386E11">
        <w:rPr>
          <w:rFonts w:ascii="Times New Roman" w:hAnsi="Times New Roman" w:cs="Times New Roman"/>
          <w:color w:val="000000" w:themeColor="text1"/>
          <w:vertAlign w:val="superscript"/>
          <w:lang w:val="en-US"/>
        </w:rPr>
        <w:t>12</w:t>
      </w:r>
      <w:r w:rsidRPr="00386E11">
        <w:rPr>
          <w:rFonts w:ascii="Times New Roman" w:hAnsi="Times New Roman" w:cs="Times New Roman"/>
          <w:color w:val="000000" w:themeColor="text1"/>
          <w:lang w:val="en-US"/>
        </w:rPr>
        <w:t>; Natacha Germain</w:t>
      </w:r>
      <w:r w:rsidRPr="00386E11">
        <w:rPr>
          <w:rFonts w:ascii="Times New Roman" w:hAnsi="Times New Roman" w:cs="Times New Roman"/>
          <w:color w:val="000000" w:themeColor="text1"/>
          <w:vertAlign w:val="superscript"/>
          <w:lang w:val="en-US"/>
        </w:rPr>
        <w:t>13</w:t>
      </w:r>
      <w:r w:rsidRPr="00386E11">
        <w:rPr>
          <w:rFonts w:ascii="Times New Roman" w:hAnsi="Times New Roman" w:cs="Times New Roman"/>
          <w:color w:val="000000" w:themeColor="text1"/>
          <w:lang w:val="en-US"/>
        </w:rPr>
        <w:t xml:space="preserve">; Ingrid </w:t>
      </w:r>
      <w:proofErr w:type="spellStart"/>
      <w:r w:rsidRPr="00386E11">
        <w:rPr>
          <w:rFonts w:ascii="Times New Roman" w:hAnsi="Times New Roman" w:cs="Times New Roman"/>
          <w:color w:val="000000" w:themeColor="text1"/>
          <w:lang w:val="en-US"/>
        </w:rPr>
        <w:t>Julier</w:t>
      </w:r>
      <w:proofErr w:type="spellEnd"/>
      <w:r w:rsidRPr="00386E11">
        <w:rPr>
          <w:rFonts w:ascii="Times New Roman" w:hAnsi="Times New Roman" w:cs="Times New Roman"/>
          <w:color w:val="000000" w:themeColor="text1"/>
          <w:lang w:val="en-US"/>
        </w:rPr>
        <w:t xml:space="preserve"> </w:t>
      </w:r>
      <w:r w:rsidRPr="00386E11">
        <w:rPr>
          <w:rFonts w:ascii="Times New Roman" w:hAnsi="Times New Roman" w:cs="Times New Roman"/>
          <w:color w:val="000000" w:themeColor="text1"/>
          <w:vertAlign w:val="superscript"/>
          <w:lang w:val="en-US"/>
        </w:rPr>
        <w:t>14</w:t>
      </w:r>
      <w:r w:rsidRPr="00386E11">
        <w:rPr>
          <w:rFonts w:ascii="Times New Roman" w:hAnsi="Times New Roman" w:cs="Times New Roman"/>
          <w:color w:val="000000" w:themeColor="text1"/>
          <w:lang w:val="en-US"/>
        </w:rPr>
        <w:t xml:space="preserve">; Isabelle Moura </w:t>
      </w:r>
      <w:r w:rsidRPr="00386E11">
        <w:rPr>
          <w:rFonts w:ascii="Times New Roman" w:hAnsi="Times New Roman" w:cs="Times New Roman"/>
          <w:color w:val="000000" w:themeColor="text1"/>
          <w:vertAlign w:val="superscript"/>
          <w:lang w:val="en-US"/>
        </w:rPr>
        <w:t>15</w:t>
      </w:r>
      <w:r w:rsidRPr="00386E11">
        <w:rPr>
          <w:rFonts w:ascii="Times New Roman" w:hAnsi="Times New Roman" w:cs="Times New Roman"/>
          <w:color w:val="000000" w:themeColor="text1"/>
          <w:lang w:val="en-US"/>
        </w:rPr>
        <w:t xml:space="preserve">; Etienne Larger </w:t>
      </w:r>
      <w:r w:rsidRPr="00386E11">
        <w:rPr>
          <w:rFonts w:ascii="Times New Roman" w:hAnsi="Times New Roman" w:cs="Times New Roman"/>
          <w:color w:val="000000" w:themeColor="text1"/>
          <w:vertAlign w:val="superscript"/>
          <w:lang w:val="en-US"/>
        </w:rPr>
        <w:t>16</w:t>
      </w:r>
      <w:r w:rsidRPr="00386E11">
        <w:rPr>
          <w:rFonts w:ascii="Times New Roman" w:hAnsi="Times New Roman" w:cs="Times New Roman"/>
          <w:color w:val="000000" w:themeColor="text1"/>
          <w:lang w:val="en-US"/>
        </w:rPr>
        <w:t xml:space="preserve"> ; Leila </w:t>
      </w:r>
      <w:proofErr w:type="spellStart"/>
      <w:r w:rsidRPr="00386E11">
        <w:rPr>
          <w:rFonts w:ascii="Times New Roman" w:hAnsi="Times New Roman" w:cs="Times New Roman"/>
          <w:color w:val="000000" w:themeColor="text1"/>
          <w:lang w:val="en-US"/>
        </w:rPr>
        <w:t>Ait</w:t>
      </w:r>
      <w:proofErr w:type="spellEnd"/>
      <w:r w:rsidRPr="00386E11">
        <w:rPr>
          <w:rFonts w:ascii="Times New Roman" w:hAnsi="Times New Roman" w:cs="Times New Roman"/>
          <w:color w:val="000000" w:themeColor="text1"/>
          <w:lang w:val="en-US"/>
        </w:rPr>
        <w:t xml:space="preserve"> Bachir</w:t>
      </w:r>
      <w:r w:rsidRPr="00386E11">
        <w:rPr>
          <w:rFonts w:ascii="Times New Roman" w:hAnsi="Times New Roman" w:cs="Times New Roman"/>
          <w:color w:val="000000" w:themeColor="text1"/>
          <w:vertAlign w:val="superscript"/>
          <w:lang w:val="en-US"/>
        </w:rPr>
        <w:t>17</w:t>
      </w:r>
      <w:r w:rsidRPr="00386E11">
        <w:rPr>
          <w:rFonts w:ascii="Times New Roman" w:hAnsi="Times New Roman" w:cs="Times New Roman"/>
          <w:color w:val="000000" w:themeColor="text1"/>
          <w:lang w:val="en-US"/>
        </w:rPr>
        <w:t>; Olivier Bourron</w:t>
      </w:r>
      <w:r w:rsidRPr="00386E11">
        <w:rPr>
          <w:rFonts w:ascii="Times New Roman" w:hAnsi="Times New Roman" w:cs="Times New Roman"/>
          <w:color w:val="000000" w:themeColor="text1"/>
          <w:vertAlign w:val="superscript"/>
          <w:lang w:val="en-US"/>
        </w:rPr>
        <w:t>18</w:t>
      </w:r>
      <w:r w:rsidRPr="00386E11">
        <w:rPr>
          <w:rFonts w:ascii="Times New Roman" w:hAnsi="Times New Roman" w:cs="Times New Roman"/>
          <w:color w:val="000000" w:themeColor="text1"/>
          <w:lang w:val="en-US"/>
        </w:rPr>
        <w:t xml:space="preserve"> ORCID-ID 0000-0001-7348-7161; Philippe Moulin </w:t>
      </w:r>
      <w:r w:rsidRPr="00386E11">
        <w:rPr>
          <w:rFonts w:ascii="Times New Roman" w:hAnsi="Times New Roman" w:cs="Times New Roman"/>
          <w:color w:val="000000" w:themeColor="text1"/>
          <w:vertAlign w:val="superscript"/>
          <w:lang w:val="en-US"/>
        </w:rPr>
        <w:t>19</w:t>
      </w:r>
      <w:r w:rsidRPr="00386E11">
        <w:rPr>
          <w:rFonts w:ascii="Times New Roman" w:hAnsi="Times New Roman" w:cs="Times New Roman"/>
          <w:color w:val="000000" w:themeColor="text1"/>
          <w:lang w:val="en-US"/>
        </w:rPr>
        <w:t>; Camille Vattier</w:t>
      </w:r>
      <w:r w:rsidRPr="00386E11">
        <w:rPr>
          <w:rFonts w:ascii="Times New Roman" w:hAnsi="Times New Roman" w:cs="Times New Roman"/>
          <w:color w:val="000000" w:themeColor="text1"/>
          <w:vertAlign w:val="superscript"/>
          <w:lang w:val="en-US"/>
        </w:rPr>
        <w:t>20</w:t>
      </w:r>
      <w:r w:rsidRPr="00386E11">
        <w:rPr>
          <w:rFonts w:ascii="Times New Roman" w:hAnsi="Times New Roman" w:cs="Times New Roman"/>
          <w:color w:val="000000" w:themeColor="text1"/>
          <w:lang w:val="en-US"/>
        </w:rPr>
        <w:t xml:space="preserve"> ORCID-ID 0000-0001-8342-1596; Delphine Demarsy</w:t>
      </w:r>
      <w:r w:rsidRPr="00386E11">
        <w:rPr>
          <w:rFonts w:ascii="Times New Roman" w:hAnsi="Times New Roman" w:cs="Times New Roman"/>
          <w:color w:val="000000" w:themeColor="text1"/>
          <w:vertAlign w:val="superscript"/>
          <w:lang w:val="en-US"/>
        </w:rPr>
        <w:t>21</w:t>
      </w:r>
      <w:r w:rsidRPr="00386E11">
        <w:rPr>
          <w:rFonts w:ascii="Times New Roman" w:hAnsi="Times New Roman" w:cs="Times New Roman"/>
          <w:color w:val="000000" w:themeColor="text1"/>
          <w:lang w:val="en-US"/>
        </w:rPr>
        <w:t>; Audrey Zabulon</w:t>
      </w:r>
      <w:r w:rsidRPr="00386E11">
        <w:rPr>
          <w:rFonts w:ascii="Times New Roman" w:hAnsi="Times New Roman" w:cs="Times New Roman"/>
          <w:color w:val="000000" w:themeColor="text1"/>
          <w:vertAlign w:val="superscript"/>
          <w:lang w:val="en-US"/>
        </w:rPr>
        <w:t>22</w:t>
      </w:r>
      <w:r w:rsidRPr="00386E11">
        <w:rPr>
          <w:rFonts w:ascii="Times New Roman" w:hAnsi="Times New Roman" w:cs="Times New Roman"/>
          <w:color w:val="000000" w:themeColor="text1"/>
          <w:lang w:val="en-US"/>
        </w:rPr>
        <w:t xml:space="preserve">; Dominique </w:t>
      </w:r>
      <w:proofErr w:type="spellStart"/>
      <w:r w:rsidRPr="00386E11">
        <w:rPr>
          <w:rFonts w:ascii="Times New Roman" w:hAnsi="Times New Roman" w:cs="Times New Roman"/>
          <w:color w:val="000000" w:themeColor="text1"/>
          <w:lang w:val="en-US"/>
        </w:rPr>
        <w:t>Seret</w:t>
      </w:r>
      <w:proofErr w:type="spellEnd"/>
      <w:r w:rsidRPr="00386E11">
        <w:rPr>
          <w:rFonts w:ascii="Times New Roman" w:hAnsi="Times New Roman" w:cs="Times New Roman"/>
          <w:color w:val="000000" w:themeColor="text1"/>
          <w:lang w:val="en-US"/>
        </w:rPr>
        <w:t xml:space="preserve"> Begue</w:t>
      </w:r>
      <w:r w:rsidRPr="00386E11">
        <w:rPr>
          <w:rFonts w:ascii="Times New Roman" w:hAnsi="Times New Roman" w:cs="Times New Roman"/>
          <w:color w:val="000000" w:themeColor="text1"/>
          <w:vertAlign w:val="superscript"/>
          <w:lang w:val="en-US"/>
        </w:rPr>
        <w:t>23</w:t>
      </w:r>
      <w:r w:rsidRPr="00386E11">
        <w:rPr>
          <w:rFonts w:ascii="Times New Roman" w:hAnsi="Times New Roman" w:cs="Times New Roman"/>
          <w:color w:val="000000" w:themeColor="text1"/>
          <w:lang w:val="en-US"/>
        </w:rPr>
        <w:t>; Myriam Lungo</w:t>
      </w:r>
      <w:r w:rsidRPr="00386E11">
        <w:rPr>
          <w:rFonts w:ascii="Times New Roman" w:hAnsi="Times New Roman" w:cs="Times New Roman"/>
          <w:color w:val="000000" w:themeColor="text1"/>
          <w:vertAlign w:val="superscript"/>
          <w:lang w:val="en-US"/>
        </w:rPr>
        <w:t>24</w:t>
      </w:r>
      <w:r w:rsidRPr="00386E11">
        <w:rPr>
          <w:rFonts w:ascii="Times New Roman" w:hAnsi="Times New Roman" w:cs="Times New Roman"/>
          <w:color w:val="000000" w:themeColor="text1"/>
          <w:lang w:val="en-US"/>
        </w:rPr>
        <w:t>; Pierre Serusclat</w:t>
      </w:r>
      <w:r w:rsidRPr="00386E11">
        <w:rPr>
          <w:rFonts w:ascii="Times New Roman" w:hAnsi="Times New Roman" w:cs="Times New Roman"/>
          <w:color w:val="000000" w:themeColor="text1"/>
          <w:vertAlign w:val="superscript"/>
          <w:lang w:val="en-US"/>
        </w:rPr>
        <w:t>25</w:t>
      </w:r>
      <w:r w:rsidRPr="00386E11">
        <w:rPr>
          <w:rFonts w:ascii="Times New Roman" w:hAnsi="Times New Roman" w:cs="Times New Roman"/>
          <w:color w:val="000000" w:themeColor="text1"/>
          <w:lang w:val="en-US"/>
        </w:rPr>
        <w:t xml:space="preserve"> ; Ronan Roussel</w:t>
      </w:r>
      <w:r w:rsidRPr="00386E11">
        <w:rPr>
          <w:rFonts w:ascii="Times New Roman" w:hAnsi="Times New Roman" w:cs="Times New Roman"/>
          <w:color w:val="000000" w:themeColor="text1"/>
          <w:vertAlign w:val="superscript"/>
          <w:lang w:val="en-US"/>
        </w:rPr>
        <w:t>26</w:t>
      </w:r>
      <w:r w:rsidRPr="00386E11">
        <w:rPr>
          <w:rFonts w:ascii="Times New Roman" w:hAnsi="Times New Roman" w:cs="Times New Roman"/>
          <w:color w:val="000000" w:themeColor="text1"/>
          <w:lang w:val="en-US"/>
        </w:rPr>
        <w:t xml:space="preserve"> ORCID-ID 0000-0003-2292-8363; Pierre </w:t>
      </w:r>
      <w:r w:rsidRPr="00386E11">
        <w:rPr>
          <w:rFonts w:ascii="Times New Roman" w:hAnsi="Times New Roman" w:cs="Times New Roman"/>
          <w:lang w:val="en-US"/>
        </w:rPr>
        <w:t>Gourdy</w:t>
      </w:r>
      <w:r w:rsidRPr="00386E11">
        <w:rPr>
          <w:rFonts w:ascii="Times New Roman" w:hAnsi="Times New Roman" w:cs="Times New Roman"/>
          <w:vertAlign w:val="superscript"/>
          <w:lang w:val="en-US"/>
        </w:rPr>
        <w:t>27</w:t>
      </w:r>
      <w:r w:rsidRPr="00386E11">
        <w:rPr>
          <w:rFonts w:ascii="Times New Roman" w:hAnsi="Times New Roman" w:cs="Times New Roman"/>
          <w:lang w:val="en-US"/>
        </w:rPr>
        <w:t xml:space="preserve">** </w:t>
      </w:r>
      <w:r w:rsidRPr="00386E11">
        <w:rPr>
          <w:rFonts w:ascii="Times New Roman" w:hAnsi="Times New Roman" w:cs="Times New Roman"/>
          <w:color w:val="000000" w:themeColor="text1"/>
          <w:lang w:val="en-US"/>
        </w:rPr>
        <w:t>ORCID-ID 0000-0002-5362-3813</w:t>
      </w:r>
      <w:r w:rsidRPr="00386E11">
        <w:rPr>
          <w:rFonts w:ascii="Times New Roman" w:hAnsi="Times New Roman" w:cs="Times New Roman"/>
          <w:lang w:val="en-US"/>
        </w:rPr>
        <w:t>; Bertrand Cariou</w:t>
      </w:r>
      <w:r w:rsidRPr="00386E11">
        <w:rPr>
          <w:rFonts w:ascii="Times New Roman" w:hAnsi="Times New Roman" w:cs="Times New Roman"/>
          <w:vertAlign w:val="superscript"/>
          <w:lang w:val="en-US"/>
        </w:rPr>
        <w:t>1</w:t>
      </w:r>
      <w:r w:rsidRPr="00386E11">
        <w:rPr>
          <w:rFonts w:ascii="Times New Roman" w:hAnsi="Times New Roman" w:cs="Times New Roman"/>
          <w:lang w:val="en-US"/>
        </w:rPr>
        <w:t xml:space="preserve">** </w:t>
      </w:r>
      <w:r w:rsidRPr="00386E11">
        <w:rPr>
          <w:rFonts w:ascii="Times New Roman" w:hAnsi="Times New Roman" w:cs="Times New Roman"/>
          <w:color w:val="000000" w:themeColor="text1"/>
          <w:lang w:val="en-US"/>
        </w:rPr>
        <w:t xml:space="preserve">ORCID-ID </w:t>
      </w:r>
      <w:r w:rsidRPr="00386E11">
        <w:rPr>
          <w:rFonts w:ascii="Times New Roman" w:hAnsi="Times New Roman" w:cs="Times New Roman"/>
          <w:lang w:val="en-US"/>
        </w:rPr>
        <w:t>0000-0002-1580-8040 for the CORONADO investigators</w:t>
      </w:r>
    </w:p>
    <w:p w14:paraId="1D075136" w14:textId="77777777" w:rsidR="009C7453" w:rsidRPr="00386E11" w:rsidRDefault="009C7453" w:rsidP="009C7453">
      <w:pPr>
        <w:spacing w:line="480" w:lineRule="auto"/>
        <w:contextualSpacing/>
        <w:rPr>
          <w:rFonts w:ascii="Times New Roman" w:hAnsi="Times New Roman" w:cs="Times New Roman"/>
          <w:lang w:val="en-US"/>
        </w:rPr>
      </w:pPr>
      <w:r w:rsidRPr="00386E11">
        <w:rPr>
          <w:rFonts w:ascii="Times New Roman" w:hAnsi="Times New Roman" w:cs="Times New Roman"/>
          <w:lang w:val="en-US"/>
        </w:rPr>
        <w:t>SH &amp; PJS equally contributed to the manuscript; PG &amp; BC equally contributed to the manuscript</w:t>
      </w:r>
    </w:p>
    <w:p w14:paraId="3CC34D13" w14:textId="77777777" w:rsidR="009C7453" w:rsidRPr="00D1522F" w:rsidRDefault="009C7453" w:rsidP="009C7453">
      <w:pPr>
        <w:spacing w:line="480" w:lineRule="auto"/>
        <w:contextualSpacing/>
        <w:rPr>
          <w:rFonts w:ascii="Times New Roman" w:hAnsi="Times New Roman" w:cs="Times New Roman"/>
        </w:rPr>
      </w:pPr>
      <w:r w:rsidRPr="00D1522F">
        <w:rPr>
          <w:rFonts w:ascii="Times New Roman" w:hAnsi="Times New Roman" w:cs="Times New Roman"/>
        </w:rPr>
        <w:t xml:space="preserve">Institutions </w:t>
      </w:r>
    </w:p>
    <w:p w14:paraId="2B709E2E" w14:textId="77777777" w:rsidR="009C7453" w:rsidRPr="00D1522F" w:rsidRDefault="009C7453" w:rsidP="009C7453">
      <w:pPr>
        <w:spacing w:line="480" w:lineRule="auto"/>
        <w:contextualSpacing/>
        <w:jc w:val="both"/>
        <w:rPr>
          <w:rFonts w:ascii="Times New Roman" w:hAnsi="Times New Roman" w:cs="Times New Roman"/>
          <w:color w:val="000000" w:themeColor="text1"/>
        </w:rPr>
      </w:pPr>
      <w:r w:rsidRPr="00D1522F">
        <w:rPr>
          <w:rFonts w:ascii="Times New Roman" w:hAnsi="Times New Roman" w:cs="Times New Roman"/>
          <w:color w:val="000000" w:themeColor="text1"/>
        </w:rPr>
        <w:t>1. L’institut du thorax, Université de Nantes, CHU Nantes, CNRS, Inserm, Nantes, France</w:t>
      </w:r>
    </w:p>
    <w:p w14:paraId="1A71211B" w14:textId="77777777" w:rsidR="009C7453" w:rsidRPr="00D1522F" w:rsidRDefault="009C7453" w:rsidP="009C7453">
      <w:pPr>
        <w:pStyle w:val="Pardfaut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line="480" w:lineRule="auto"/>
        <w:contextualSpacing/>
        <w:jc w:val="both"/>
        <w:rPr>
          <w:rFonts w:ascii="Times New Roman" w:eastAsiaTheme="minorHAnsi" w:hAnsi="Times New Roman" w:cs="Times New Roman"/>
          <w:color w:val="000000" w:themeColor="text1"/>
          <w:sz w:val="24"/>
          <w:szCs w:val="24"/>
          <w:bdr w:val="none" w:sz="0" w:space="0" w:color="auto"/>
          <w:lang w:eastAsia="en-US"/>
        </w:rPr>
      </w:pPr>
      <w:r w:rsidRPr="00D1522F">
        <w:rPr>
          <w:rFonts w:ascii="Times New Roman" w:eastAsiaTheme="minorHAnsi" w:hAnsi="Times New Roman" w:cs="Times New Roman"/>
          <w:color w:val="000000" w:themeColor="text1"/>
          <w:sz w:val="24"/>
          <w:szCs w:val="24"/>
          <w:bdr w:val="none" w:sz="0" w:space="0" w:color="auto"/>
          <w:lang w:eastAsia="en-US"/>
        </w:rPr>
        <w:t>2. Centre d’Investigation Clinique CIC 1402, Université de Poitiers, Inserm, CHU de Poitiers, Poitiers, France</w:t>
      </w:r>
    </w:p>
    <w:p w14:paraId="010FCCD9" w14:textId="77777777" w:rsidR="009C7453" w:rsidRPr="00D1522F" w:rsidRDefault="009C7453" w:rsidP="009C7453">
      <w:pPr>
        <w:spacing w:line="480" w:lineRule="auto"/>
        <w:contextualSpacing/>
        <w:jc w:val="both"/>
        <w:rPr>
          <w:rFonts w:ascii="Times New Roman" w:hAnsi="Times New Roman" w:cs="Times New Roman"/>
          <w:color w:val="000000" w:themeColor="text1"/>
        </w:rPr>
      </w:pPr>
      <w:r w:rsidRPr="00D1522F">
        <w:rPr>
          <w:rFonts w:ascii="Times New Roman" w:hAnsi="Times New Roman" w:cs="Times New Roman"/>
          <w:color w:val="000000" w:themeColor="text1"/>
        </w:rPr>
        <w:t>3. Département d’Endocrinologie, Diabétologie et Nutrition, Hôpitaux Universitaires de Strasbourg, Strasbourg, France</w:t>
      </w:r>
    </w:p>
    <w:p w14:paraId="5632519C" w14:textId="77777777" w:rsidR="009C7453" w:rsidRPr="00D1522F" w:rsidRDefault="009C7453" w:rsidP="009C7453">
      <w:pPr>
        <w:spacing w:line="480" w:lineRule="auto"/>
        <w:contextualSpacing/>
        <w:rPr>
          <w:rFonts w:ascii="Times New Roman" w:hAnsi="Times New Roman" w:cs="Times New Roman"/>
          <w:color w:val="000000" w:themeColor="text1"/>
        </w:rPr>
      </w:pPr>
      <w:r w:rsidRPr="00D1522F">
        <w:rPr>
          <w:rFonts w:ascii="Times New Roman" w:hAnsi="Times New Roman" w:cs="Times New Roman"/>
          <w:color w:val="000000" w:themeColor="text1"/>
        </w:rPr>
        <w:lastRenderedPageBreak/>
        <w:t>4. Clinique Ambroise Paré Neuilly-sur-Seine, Centre de Recherches des Cordelier, Université Paris Diderot, Paris, France</w:t>
      </w:r>
    </w:p>
    <w:p w14:paraId="6371B107" w14:textId="77777777" w:rsidR="009C7453" w:rsidRPr="00D1522F" w:rsidRDefault="009C7453" w:rsidP="009C7453">
      <w:pPr>
        <w:spacing w:before="240" w:line="480" w:lineRule="auto"/>
        <w:contextualSpacing/>
        <w:jc w:val="both"/>
        <w:rPr>
          <w:rFonts w:ascii="Times New Roman" w:hAnsi="Times New Roman" w:cs="Times New Roman"/>
          <w:color w:val="000000" w:themeColor="text1"/>
        </w:rPr>
      </w:pPr>
      <w:r w:rsidRPr="00D1522F">
        <w:rPr>
          <w:rFonts w:ascii="Times New Roman" w:hAnsi="Times New Roman" w:cs="Times New Roman"/>
          <w:color w:val="000000" w:themeColor="text1"/>
        </w:rPr>
        <w:t>5. CHU de Tours, Service Néphrologie, Dialyse et Transplantation, Tours, France &amp; INSERM CIC0202, Tours, France</w:t>
      </w:r>
    </w:p>
    <w:p w14:paraId="1BA1394E" w14:textId="77777777" w:rsidR="009C7453" w:rsidRPr="00D1522F" w:rsidRDefault="009C7453" w:rsidP="009C7453">
      <w:pPr>
        <w:spacing w:line="480" w:lineRule="auto"/>
        <w:contextualSpacing/>
        <w:jc w:val="both"/>
        <w:rPr>
          <w:rFonts w:ascii="Times New Roman" w:hAnsi="Times New Roman" w:cs="Times New Roman"/>
          <w:color w:val="000000" w:themeColor="text1"/>
        </w:rPr>
      </w:pPr>
      <w:r w:rsidRPr="00D1522F">
        <w:rPr>
          <w:rFonts w:ascii="Times New Roman" w:hAnsi="Times New Roman" w:cs="Times New Roman"/>
          <w:color w:val="000000" w:themeColor="text1"/>
        </w:rPr>
        <w:t>6. CHU de Nantes, CIC Inserm 1413, Clinique des Données, Nantes, France</w:t>
      </w:r>
    </w:p>
    <w:p w14:paraId="13201E0F" w14:textId="77777777" w:rsidR="009C7453" w:rsidRPr="00D1522F" w:rsidRDefault="009C7453" w:rsidP="009C7453">
      <w:pPr>
        <w:spacing w:line="480" w:lineRule="auto"/>
        <w:contextualSpacing/>
        <w:jc w:val="both"/>
        <w:rPr>
          <w:rFonts w:ascii="Times New Roman" w:hAnsi="Times New Roman" w:cs="Times New Roman"/>
          <w:color w:val="000000" w:themeColor="text1"/>
        </w:rPr>
      </w:pPr>
      <w:r w:rsidRPr="00D1522F">
        <w:rPr>
          <w:rFonts w:ascii="Times New Roman" w:hAnsi="Times New Roman" w:cs="Times New Roman"/>
          <w:color w:val="000000" w:themeColor="text1"/>
        </w:rPr>
        <w:t xml:space="preserve">7. Département Diabète et Endocrinologie, Hôpital </w:t>
      </w:r>
      <w:proofErr w:type="spellStart"/>
      <w:r w:rsidRPr="00D1522F">
        <w:rPr>
          <w:rFonts w:ascii="Times New Roman" w:hAnsi="Times New Roman" w:cs="Times New Roman"/>
          <w:color w:val="000000" w:themeColor="text1"/>
        </w:rPr>
        <w:t>Lariboisière</w:t>
      </w:r>
      <w:proofErr w:type="spellEnd"/>
      <w:r w:rsidRPr="00D1522F">
        <w:rPr>
          <w:rFonts w:ascii="Times New Roman" w:hAnsi="Times New Roman" w:cs="Times New Roman"/>
          <w:color w:val="000000" w:themeColor="text1"/>
        </w:rPr>
        <w:t xml:space="preserve">, Assistance Publique Hôpitaux de Paris, Paris, Centre de Recherche des Cordeliers, Inserm, U-1138, Université de Paris, Paris, France </w:t>
      </w:r>
    </w:p>
    <w:p w14:paraId="522DEC2E" w14:textId="77777777" w:rsidR="009C7453" w:rsidRPr="00D1522F" w:rsidRDefault="009C7453" w:rsidP="009C7453">
      <w:pPr>
        <w:pStyle w:val="Pardfaut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line="480" w:lineRule="auto"/>
        <w:contextualSpacing/>
        <w:jc w:val="both"/>
        <w:rPr>
          <w:rFonts w:ascii="Times New Roman" w:hAnsi="Times New Roman" w:cs="Times New Roman"/>
          <w:color w:val="000000" w:themeColor="text1"/>
        </w:rPr>
      </w:pPr>
      <w:r w:rsidRPr="00D1522F">
        <w:rPr>
          <w:rFonts w:ascii="Times New Roman" w:eastAsiaTheme="minorHAnsi" w:hAnsi="Times New Roman" w:cs="Times New Roman"/>
          <w:color w:val="000000" w:themeColor="text1"/>
          <w:sz w:val="24"/>
          <w:szCs w:val="24"/>
          <w:bdr w:val="none" w:sz="0" w:space="0" w:color="auto"/>
          <w:lang w:eastAsia="en-US"/>
        </w:rPr>
        <w:t xml:space="preserve">8. CHRU Nancy, hôpital </w:t>
      </w:r>
      <w:proofErr w:type="spellStart"/>
      <w:r w:rsidRPr="00D1522F">
        <w:rPr>
          <w:rFonts w:ascii="Times New Roman" w:eastAsiaTheme="minorHAnsi" w:hAnsi="Times New Roman" w:cs="Times New Roman"/>
          <w:color w:val="000000" w:themeColor="text1"/>
          <w:sz w:val="24"/>
          <w:szCs w:val="24"/>
          <w:bdr w:val="none" w:sz="0" w:space="0" w:color="auto"/>
          <w:lang w:eastAsia="en-US"/>
        </w:rPr>
        <w:t>Brahois</w:t>
      </w:r>
      <w:proofErr w:type="spellEnd"/>
      <w:r w:rsidRPr="00D1522F">
        <w:rPr>
          <w:rFonts w:ascii="Times New Roman" w:eastAsiaTheme="minorHAnsi" w:hAnsi="Times New Roman" w:cs="Times New Roman"/>
          <w:color w:val="000000" w:themeColor="text1"/>
          <w:sz w:val="24"/>
          <w:szCs w:val="24"/>
          <w:bdr w:val="none" w:sz="0" w:space="0" w:color="auto"/>
          <w:lang w:eastAsia="en-US"/>
        </w:rPr>
        <w:t>, Université de Lorraine, Nancy, France</w:t>
      </w:r>
    </w:p>
    <w:p w14:paraId="46CA8C88" w14:textId="77777777" w:rsidR="009C7453" w:rsidRPr="00D1522F" w:rsidRDefault="009C7453" w:rsidP="009C7453">
      <w:pPr>
        <w:pStyle w:val="Pardfaut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line="480" w:lineRule="auto"/>
        <w:contextualSpacing/>
        <w:jc w:val="both"/>
        <w:rPr>
          <w:rFonts w:ascii="Times New Roman" w:eastAsiaTheme="minorHAnsi" w:hAnsi="Times New Roman" w:cs="Times New Roman"/>
          <w:color w:val="000000" w:themeColor="text1"/>
          <w:sz w:val="24"/>
          <w:szCs w:val="24"/>
          <w:bdr w:val="none" w:sz="0" w:space="0" w:color="auto"/>
          <w:lang w:eastAsia="en-US"/>
        </w:rPr>
      </w:pPr>
      <w:r w:rsidRPr="00D1522F">
        <w:rPr>
          <w:rFonts w:ascii="Times New Roman" w:eastAsiaTheme="minorHAnsi" w:hAnsi="Times New Roman" w:cs="Times New Roman"/>
          <w:color w:val="000000" w:themeColor="text1"/>
          <w:sz w:val="24"/>
          <w:szCs w:val="24"/>
          <w:bdr w:val="none" w:sz="0" w:space="0" w:color="auto"/>
          <w:lang w:eastAsia="en-US"/>
        </w:rPr>
        <w:t xml:space="preserve">9. </w:t>
      </w:r>
      <w:proofErr w:type="spellStart"/>
      <w:r w:rsidRPr="00D1522F">
        <w:rPr>
          <w:rFonts w:ascii="Times New Roman" w:eastAsiaTheme="minorHAnsi" w:hAnsi="Times New Roman" w:cs="Times New Roman"/>
          <w:color w:val="000000" w:themeColor="text1"/>
          <w:sz w:val="24"/>
          <w:szCs w:val="24"/>
          <w:bdr w:val="none" w:sz="0" w:space="0" w:color="auto"/>
          <w:lang w:eastAsia="en-US"/>
        </w:rPr>
        <w:t>Univ</w:t>
      </w:r>
      <w:proofErr w:type="spellEnd"/>
      <w:r w:rsidRPr="00D1522F">
        <w:rPr>
          <w:rFonts w:ascii="Times New Roman" w:eastAsiaTheme="minorHAnsi" w:hAnsi="Times New Roman" w:cs="Times New Roman"/>
          <w:color w:val="000000" w:themeColor="text1"/>
          <w:sz w:val="24"/>
          <w:szCs w:val="24"/>
          <w:bdr w:val="none" w:sz="0" w:space="0" w:color="auto"/>
          <w:lang w:eastAsia="en-US"/>
        </w:rPr>
        <w:t xml:space="preserve"> Rennes, CHU Rennes, Inserm, CIC 1414 (Centre d’Investigation Clinique de Rennes), Rennes, France</w:t>
      </w:r>
    </w:p>
    <w:p w14:paraId="637E25DB" w14:textId="77777777" w:rsidR="009C7453" w:rsidRPr="00D1522F" w:rsidRDefault="009C7453" w:rsidP="009C7453">
      <w:pPr>
        <w:spacing w:line="480" w:lineRule="auto"/>
        <w:contextualSpacing/>
        <w:rPr>
          <w:rFonts w:ascii="Times New Roman" w:eastAsia="Times New Roman" w:hAnsi="Times New Roman" w:cs="Times New Roman"/>
          <w:lang w:eastAsia="fr-FR"/>
        </w:rPr>
      </w:pPr>
      <w:r w:rsidRPr="00D1522F">
        <w:rPr>
          <w:rFonts w:ascii="Times New Roman" w:hAnsi="Times New Roman" w:cs="Times New Roman"/>
          <w:color w:val="000000" w:themeColor="text1"/>
        </w:rPr>
        <w:t xml:space="preserve">10. </w:t>
      </w:r>
      <w:r w:rsidRPr="00D1522F">
        <w:rPr>
          <w:rFonts w:ascii="Times New Roman" w:eastAsia="Times New Roman" w:hAnsi="Times New Roman" w:cs="Times New Roman"/>
          <w:color w:val="000000"/>
          <w:lang w:eastAsia="fr-FR"/>
        </w:rPr>
        <w:t>Service d’Endocrinologie, Maladies Métaboliques et Nutrition, Hôpital de la Conception, Assistance Publique Hôpitaux de Marseille, Marseille, France</w:t>
      </w:r>
    </w:p>
    <w:p w14:paraId="797F2456" w14:textId="77777777" w:rsidR="009C7453" w:rsidRPr="00D1522F" w:rsidRDefault="009C7453" w:rsidP="009C7453">
      <w:pPr>
        <w:spacing w:line="480" w:lineRule="auto"/>
        <w:contextualSpacing/>
        <w:jc w:val="both"/>
        <w:rPr>
          <w:rFonts w:ascii="Times New Roman" w:hAnsi="Times New Roman" w:cs="Times New Roman"/>
          <w:color w:val="000000" w:themeColor="text1"/>
        </w:rPr>
      </w:pPr>
      <w:r w:rsidRPr="00D1522F">
        <w:rPr>
          <w:rFonts w:ascii="Times New Roman" w:hAnsi="Times New Roman" w:cs="Times New Roman"/>
          <w:color w:val="000000" w:themeColor="text1"/>
        </w:rPr>
        <w:t>11. Département de Diabétologie, Centre Hospitalier Sud Francilien, Corbeil Essonne, France</w:t>
      </w:r>
    </w:p>
    <w:p w14:paraId="1DA1F905" w14:textId="77777777" w:rsidR="009C7453" w:rsidRPr="00D1522F" w:rsidRDefault="009C7453" w:rsidP="009C7453">
      <w:pPr>
        <w:spacing w:line="480" w:lineRule="auto"/>
        <w:contextualSpacing/>
        <w:rPr>
          <w:rFonts w:ascii="Times New Roman" w:hAnsi="Times New Roman" w:cs="Times New Roman"/>
          <w:color w:val="000000" w:themeColor="text1"/>
        </w:rPr>
      </w:pPr>
      <w:r w:rsidRPr="00D1522F">
        <w:rPr>
          <w:rFonts w:ascii="Times New Roman" w:hAnsi="Times New Roman" w:cs="Times New Roman"/>
          <w:color w:val="000000" w:themeColor="text1"/>
        </w:rPr>
        <w:t xml:space="preserve">12. Service de Diabétologie, Centre Hospitalier de Cahors, Cahors, France </w:t>
      </w:r>
    </w:p>
    <w:p w14:paraId="69DAFF5E" w14:textId="77777777" w:rsidR="009C7453" w:rsidRPr="00D1522F" w:rsidRDefault="009C7453" w:rsidP="009C7453">
      <w:pPr>
        <w:pStyle w:val="Pardfaut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line="480" w:lineRule="auto"/>
        <w:contextualSpacing/>
        <w:jc w:val="both"/>
        <w:rPr>
          <w:rFonts w:ascii="Times New Roman" w:eastAsiaTheme="minorHAnsi" w:hAnsi="Times New Roman" w:cs="Times New Roman"/>
          <w:color w:val="000000" w:themeColor="text1"/>
          <w:sz w:val="24"/>
          <w:szCs w:val="24"/>
          <w:bdr w:val="none" w:sz="0" w:space="0" w:color="auto"/>
          <w:lang w:eastAsia="en-US"/>
        </w:rPr>
      </w:pPr>
      <w:r w:rsidRPr="00D1522F">
        <w:rPr>
          <w:rFonts w:ascii="Times New Roman" w:eastAsiaTheme="minorHAnsi" w:hAnsi="Times New Roman" w:cs="Times New Roman"/>
          <w:color w:val="000000" w:themeColor="text1"/>
          <w:sz w:val="24"/>
          <w:szCs w:val="24"/>
          <w:bdr w:val="none" w:sz="0" w:space="0" w:color="auto"/>
          <w:lang w:eastAsia="en-US"/>
        </w:rPr>
        <w:t xml:space="preserve">13. Département d’Endocrinologie, CHU de Saint-Etienne, Saint-Etienne, France ; TAPE </w:t>
      </w:r>
      <w:proofErr w:type="spellStart"/>
      <w:r w:rsidRPr="00D1522F">
        <w:rPr>
          <w:rFonts w:ascii="Times New Roman" w:eastAsiaTheme="minorHAnsi" w:hAnsi="Times New Roman" w:cs="Times New Roman"/>
          <w:color w:val="000000" w:themeColor="text1"/>
          <w:sz w:val="24"/>
          <w:szCs w:val="24"/>
          <w:bdr w:val="none" w:sz="0" w:space="0" w:color="auto"/>
          <w:lang w:eastAsia="en-US"/>
        </w:rPr>
        <w:t>Research</w:t>
      </w:r>
      <w:proofErr w:type="spellEnd"/>
      <w:r w:rsidRPr="00D1522F">
        <w:rPr>
          <w:rFonts w:ascii="Times New Roman" w:eastAsiaTheme="minorHAnsi" w:hAnsi="Times New Roman" w:cs="Times New Roman"/>
          <w:color w:val="000000" w:themeColor="text1"/>
          <w:sz w:val="24"/>
          <w:szCs w:val="24"/>
          <w:bdr w:val="none" w:sz="0" w:space="0" w:color="auto"/>
          <w:lang w:eastAsia="en-US"/>
        </w:rPr>
        <w:t xml:space="preserve"> Group EA 7423, Université Jean Monnet, Saint-Etienne, France</w:t>
      </w:r>
    </w:p>
    <w:p w14:paraId="1183AF17" w14:textId="77777777" w:rsidR="009C7453" w:rsidRPr="00D1522F" w:rsidRDefault="009C7453" w:rsidP="009C7453">
      <w:pPr>
        <w:spacing w:line="480" w:lineRule="auto"/>
        <w:contextualSpacing/>
        <w:rPr>
          <w:rFonts w:ascii="Times New Roman" w:hAnsi="Times New Roman" w:cs="Times New Roman"/>
          <w:color w:val="000000" w:themeColor="text1"/>
        </w:rPr>
      </w:pPr>
      <w:r w:rsidRPr="00D1522F">
        <w:rPr>
          <w:rFonts w:ascii="Times New Roman" w:hAnsi="Times New Roman" w:cs="Times New Roman"/>
          <w:color w:val="000000" w:themeColor="text1"/>
        </w:rPr>
        <w:t>14. CH de Ales, Ales, France</w:t>
      </w:r>
    </w:p>
    <w:p w14:paraId="03E0B517" w14:textId="77777777" w:rsidR="009C7453" w:rsidRPr="00D1522F" w:rsidRDefault="009C7453" w:rsidP="009C7453">
      <w:pPr>
        <w:pStyle w:val="Pardfaut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line="480" w:lineRule="auto"/>
        <w:contextualSpacing/>
        <w:jc w:val="both"/>
        <w:rPr>
          <w:rFonts w:ascii="Times New Roman" w:eastAsiaTheme="minorHAnsi" w:hAnsi="Times New Roman" w:cs="Times New Roman"/>
          <w:color w:val="000000" w:themeColor="text1"/>
          <w:sz w:val="24"/>
          <w:szCs w:val="24"/>
          <w:bdr w:val="none" w:sz="0" w:space="0" w:color="auto"/>
          <w:lang w:eastAsia="en-US"/>
        </w:rPr>
      </w:pPr>
      <w:r w:rsidRPr="00D1522F">
        <w:rPr>
          <w:rFonts w:ascii="Times New Roman" w:eastAsiaTheme="minorHAnsi" w:hAnsi="Times New Roman" w:cs="Times New Roman"/>
          <w:color w:val="000000" w:themeColor="text1"/>
          <w:sz w:val="24"/>
          <w:szCs w:val="24"/>
          <w:bdr w:val="none" w:sz="0" w:space="0" w:color="auto"/>
          <w:lang w:eastAsia="en-US"/>
        </w:rPr>
        <w:t>15.  Unité transversale Diabétologie – Endocrinologie, CH de Albi, Albi, France</w:t>
      </w:r>
    </w:p>
    <w:p w14:paraId="5E8FDB84" w14:textId="77777777" w:rsidR="009C7453" w:rsidRPr="00D1522F" w:rsidRDefault="009C7453" w:rsidP="009C7453">
      <w:pPr>
        <w:spacing w:line="480" w:lineRule="auto"/>
        <w:contextualSpacing/>
        <w:rPr>
          <w:rFonts w:ascii="Times New Roman" w:hAnsi="Times New Roman" w:cs="Times New Roman"/>
          <w:color w:val="000000" w:themeColor="text1"/>
        </w:rPr>
      </w:pPr>
      <w:r w:rsidRPr="00D1522F">
        <w:rPr>
          <w:rFonts w:ascii="Times New Roman" w:hAnsi="Times New Roman" w:cs="Times New Roman"/>
          <w:color w:val="000000" w:themeColor="text1"/>
        </w:rPr>
        <w:t xml:space="preserve">16. Université de Paris and AP-HP, Centre Hospitalier Universitaire de Paris, Cochin </w:t>
      </w:r>
      <w:proofErr w:type="spellStart"/>
      <w:r w:rsidRPr="00D1522F">
        <w:rPr>
          <w:rFonts w:ascii="Times New Roman" w:hAnsi="Times New Roman" w:cs="Times New Roman"/>
          <w:color w:val="000000" w:themeColor="text1"/>
        </w:rPr>
        <w:t>hospital</w:t>
      </w:r>
      <w:proofErr w:type="spellEnd"/>
      <w:r w:rsidRPr="00D1522F">
        <w:rPr>
          <w:rFonts w:ascii="Times New Roman" w:hAnsi="Times New Roman" w:cs="Times New Roman"/>
          <w:color w:val="000000" w:themeColor="text1"/>
        </w:rPr>
        <w:t>, Paris, France</w:t>
      </w:r>
    </w:p>
    <w:p w14:paraId="4FE53E94" w14:textId="77777777" w:rsidR="009C7453" w:rsidRPr="00D1522F" w:rsidRDefault="009C7453" w:rsidP="009C7453">
      <w:pPr>
        <w:pStyle w:val="CorpsA"/>
        <w:spacing w:line="480" w:lineRule="auto"/>
        <w:contextualSpacing/>
        <w:rPr>
          <w:rFonts w:eastAsiaTheme="minorHAnsi"/>
          <w:color w:val="000000" w:themeColor="text1"/>
          <w:kern w:val="0"/>
          <w:bdr w:val="none" w:sz="0" w:space="0" w:color="auto"/>
          <w:lang w:val="fr-FR" w:eastAsia="en-US"/>
        </w:rPr>
      </w:pPr>
      <w:r w:rsidRPr="00D1522F">
        <w:rPr>
          <w:rFonts w:eastAsiaTheme="minorHAnsi"/>
          <w:color w:val="000000" w:themeColor="text1"/>
          <w:kern w:val="0"/>
          <w:bdr w:val="none" w:sz="0" w:space="0" w:color="auto"/>
          <w:lang w:val="fr-FR" w:eastAsia="en-US"/>
        </w:rPr>
        <w:t>17. Département d’Endocrinologie, Diabétologie, Nutrition, Hôpital Franco-britannique, Levallois-Perret, France</w:t>
      </w:r>
    </w:p>
    <w:p w14:paraId="289E95A0" w14:textId="77777777" w:rsidR="009C7453" w:rsidRPr="00D1522F" w:rsidRDefault="009C7453" w:rsidP="009C7453">
      <w:pPr>
        <w:spacing w:line="480" w:lineRule="auto"/>
        <w:contextualSpacing/>
        <w:jc w:val="both"/>
        <w:rPr>
          <w:rFonts w:ascii="Times New Roman" w:hAnsi="Times New Roman" w:cs="Times New Roman"/>
          <w:color w:val="000000" w:themeColor="text1"/>
        </w:rPr>
      </w:pPr>
      <w:r w:rsidRPr="00D1522F">
        <w:rPr>
          <w:rFonts w:ascii="Times New Roman" w:hAnsi="Times New Roman" w:cs="Times New Roman"/>
          <w:color w:val="000000" w:themeColor="text1"/>
        </w:rPr>
        <w:t xml:space="preserve">18. Sorbonne </w:t>
      </w:r>
      <w:proofErr w:type="gramStart"/>
      <w:r w:rsidRPr="00D1522F">
        <w:rPr>
          <w:rFonts w:ascii="Times New Roman" w:hAnsi="Times New Roman" w:cs="Times New Roman"/>
          <w:color w:val="000000" w:themeColor="text1"/>
        </w:rPr>
        <w:t>Université;</w:t>
      </w:r>
      <w:proofErr w:type="gramEnd"/>
      <w:r w:rsidRPr="00D1522F">
        <w:rPr>
          <w:rFonts w:ascii="Times New Roman" w:hAnsi="Times New Roman" w:cs="Times New Roman"/>
          <w:color w:val="000000" w:themeColor="text1"/>
        </w:rPr>
        <w:t xml:space="preserve"> Assistance Publique-Hôpitaux de Paris (APHP), Département de Diabétologie, CHU La Pitié Salpêtrière-Charles Foix; INSERM, UMR_S 1138, Centre de </w:t>
      </w:r>
      <w:r w:rsidRPr="00D1522F">
        <w:rPr>
          <w:rFonts w:ascii="Times New Roman" w:hAnsi="Times New Roman" w:cs="Times New Roman"/>
          <w:color w:val="000000" w:themeColor="text1"/>
        </w:rPr>
        <w:lastRenderedPageBreak/>
        <w:t xml:space="preserve">Recherche des Cordeliers, Paris 06; Institute of </w:t>
      </w:r>
      <w:proofErr w:type="spellStart"/>
      <w:r w:rsidRPr="00D1522F">
        <w:rPr>
          <w:rFonts w:ascii="Times New Roman" w:hAnsi="Times New Roman" w:cs="Times New Roman"/>
          <w:color w:val="000000" w:themeColor="text1"/>
        </w:rPr>
        <w:t>Cardiometabolism</w:t>
      </w:r>
      <w:proofErr w:type="spellEnd"/>
      <w:r w:rsidRPr="00D1522F">
        <w:rPr>
          <w:rFonts w:ascii="Times New Roman" w:hAnsi="Times New Roman" w:cs="Times New Roman"/>
          <w:color w:val="000000" w:themeColor="text1"/>
        </w:rPr>
        <w:t xml:space="preserve"> and Nutrition ICAN, Paris, France.</w:t>
      </w:r>
    </w:p>
    <w:p w14:paraId="66DED724" w14:textId="77777777" w:rsidR="009C7453" w:rsidRPr="00D1522F" w:rsidRDefault="009C7453" w:rsidP="009C7453">
      <w:pPr>
        <w:spacing w:line="480" w:lineRule="auto"/>
        <w:contextualSpacing/>
        <w:jc w:val="both"/>
        <w:outlineLvl w:val="0"/>
        <w:rPr>
          <w:rFonts w:ascii="Times New Roman" w:hAnsi="Times New Roman" w:cs="Times New Roman"/>
          <w:color w:val="000000" w:themeColor="text1"/>
        </w:rPr>
      </w:pPr>
      <w:r w:rsidRPr="00D1522F">
        <w:rPr>
          <w:rFonts w:ascii="Times New Roman" w:hAnsi="Times New Roman" w:cs="Times New Roman"/>
          <w:color w:val="000000" w:themeColor="text1"/>
        </w:rPr>
        <w:t>19. Hôpital Cardiovasculaire Louis Pradel, Hospices Civils de Lyon, INSERM UMR 1060 Carmen, Université Claude Bernard Lyon 1, Lyon, France</w:t>
      </w:r>
    </w:p>
    <w:p w14:paraId="0DF06CE1" w14:textId="77777777" w:rsidR="009C7453" w:rsidRPr="00386E11" w:rsidRDefault="009C7453" w:rsidP="009C7453">
      <w:pPr>
        <w:pStyle w:val="Pardfaut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line="480" w:lineRule="auto"/>
        <w:contextualSpacing/>
        <w:jc w:val="both"/>
        <w:rPr>
          <w:rFonts w:ascii="Times New Roman" w:eastAsiaTheme="minorHAnsi" w:hAnsi="Times New Roman" w:cs="Times New Roman"/>
          <w:color w:val="000000" w:themeColor="text1"/>
          <w:sz w:val="24"/>
          <w:szCs w:val="24"/>
          <w:bdr w:val="none" w:sz="0" w:space="0" w:color="auto"/>
          <w:lang w:val="en-US" w:eastAsia="en-US"/>
        </w:rPr>
      </w:pPr>
      <w:r w:rsidRPr="00386E11">
        <w:rPr>
          <w:rFonts w:ascii="Times New Roman" w:eastAsiaTheme="minorHAnsi" w:hAnsi="Times New Roman" w:cs="Times New Roman"/>
          <w:color w:val="000000" w:themeColor="text1"/>
          <w:sz w:val="24"/>
          <w:szCs w:val="24"/>
          <w:bdr w:val="none" w:sz="0" w:space="0" w:color="auto"/>
          <w:lang w:val="en-US" w:eastAsia="en-US"/>
        </w:rPr>
        <w:t xml:space="preserve">20. Assistance </w:t>
      </w:r>
      <w:proofErr w:type="spellStart"/>
      <w:r w:rsidRPr="00386E11">
        <w:rPr>
          <w:rFonts w:ascii="Times New Roman" w:eastAsiaTheme="minorHAnsi" w:hAnsi="Times New Roman" w:cs="Times New Roman"/>
          <w:color w:val="000000" w:themeColor="text1"/>
          <w:sz w:val="24"/>
          <w:szCs w:val="24"/>
          <w:bdr w:val="none" w:sz="0" w:space="0" w:color="auto"/>
          <w:lang w:val="en-US" w:eastAsia="en-US"/>
        </w:rPr>
        <w:t>Publique</w:t>
      </w:r>
      <w:proofErr w:type="spellEnd"/>
      <w:r w:rsidRPr="00386E11">
        <w:rPr>
          <w:rFonts w:ascii="Times New Roman" w:eastAsiaTheme="minorHAnsi" w:hAnsi="Times New Roman" w:cs="Times New Roman"/>
          <w:color w:val="000000" w:themeColor="text1"/>
          <w:sz w:val="24"/>
          <w:szCs w:val="24"/>
          <w:bdr w:val="none" w:sz="0" w:space="0" w:color="auto"/>
          <w:lang w:val="en-US" w:eastAsia="en-US"/>
        </w:rPr>
        <w:t xml:space="preserve"> </w:t>
      </w:r>
      <w:proofErr w:type="spellStart"/>
      <w:r w:rsidRPr="00386E11">
        <w:rPr>
          <w:rFonts w:ascii="Times New Roman" w:eastAsiaTheme="minorHAnsi" w:hAnsi="Times New Roman" w:cs="Times New Roman"/>
          <w:color w:val="000000" w:themeColor="text1"/>
          <w:sz w:val="24"/>
          <w:szCs w:val="24"/>
          <w:bdr w:val="none" w:sz="0" w:space="0" w:color="auto"/>
          <w:lang w:val="en-US" w:eastAsia="en-US"/>
        </w:rPr>
        <w:t>Hôpitaux</w:t>
      </w:r>
      <w:proofErr w:type="spellEnd"/>
      <w:r w:rsidRPr="00386E11">
        <w:rPr>
          <w:rFonts w:ascii="Times New Roman" w:eastAsiaTheme="minorHAnsi" w:hAnsi="Times New Roman" w:cs="Times New Roman"/>
          <w:color w:val="000000" w:themeColor="text1"/>
          <w:sz w:val="24"/>
          <w:szCs w:val="24"/>
          <w:bdr w:val="none" w:sz="0" w:space="0" w:color="auto"/>
          <w:lang w:val="en-US" w:eastAsia="en-US"/>
        </w:rPr>
        <w:t xml:space="preserve"> de Paris, Saint-Antoine Hospital, Reference Center of Rare Diseases of Insulin Secretion and Insulin Sensitivity (PRISIS), Department of Endocrinology, Paris; Sorbonne University, </w:t>
      </w:r>
      <w:proofErr w:type="spellStart"/>
      <w:r w:rsidRPr="00386E11">
        <w:rPr>
          <w:rFonts w:ascii="Times New Roman" w:eastAsiaTheme="minorHAnsi" w:hAnsi="Times New Roman" w:cs="Times New Roman"/>
          <w:color w:val="000000" w:themeColor="text1"/>
          <w:sz w:val="24"/>
          <w:szCs w:val="24"/>
          <w:bdr w:val="none" w:sz="0" w:space="0" w:color="auto"/>
          <w:lang w:val="en-US" w:eastAsia="en-US"/>
        </w:rPr>
        <w:t>Inserm</w:t>
      </w:r>
      <w:proofErr w:type="spellEnd"/>
      <w:r w:rsidRPr="00386E11">
        <w:rPr>
          <w:rFonts w:ascii="Times New Roman" w:eastAsiaTheme="minorHAnsi" w:hAnsi="Times New Roman" w:cs="Times New Roman"/>
          <w:color w:val="000000" w:themeColor="text1"/>
          <w:sz w:val="24"/>
          <w:szCs w:val="24"/>
          <w:bdr w:val="none" w:sz="0" w:space="0" w:color="auto"/>
          <w:lang w:val="en-US" w:eastAsia="en-US"/>
        </w:rPr>
        <w:t xml:space="preserve"> UMRS 938, Saint-Antoine Research Center, Paris, France</w:t>
      </w:r>
    </w:p>
    <w:p w14:paraId="5B8D9D52" w14:textId="77777777" w:rsidR="009C7453" w:rsidRPr="00D1522F" w:rsidRDefault="009C7453" w:rsidP="009C7453">
      <w:pPr>
        <w:pStyle w:val="CorpsA"/>
        <w:spacing w:line="480" w:lineRule="auto"/>
        <w:contextualSpacing/>
        <w:rPr>
          <w:rFonts w:eastAsiaTheme="minorHAnsi"/>
          <w:color w:val="000000" w:themeColor="text1"/>
          <w:kern w:val="0"/>
          <w:bdr w:val="none" w:sz="0" w:space="0" w:color="auto"/>
          <w:lang w:val="fr-FR" w:eastAsia="en-US"/>
        </w:rPr>
      </w:pPr>
      <w:r w:rsidRPr="00D1522F">
        <w:rPr>
          <w:color w:val="000000" w:themeColor="text1"/>
          <w:lang w:val="fr-FR"/>
        </w:rPr>
        <w:t xml:space="preserve">21. </w:t>
      </w:r>
      <w:r w:rsidRPr="00D1522F">
        <w:rPr>
          <w:rFonts w:eastAsiaTheme="minorHAnsi"/>
          <w:color w:val="000000" w:themeColor="text1"/>
          <w:kern w:val="0"/>
          <w:bdr w:val="none" w:sz="0" w:space="0" w:color="auto"/>
          <w:lang w:val="fr-FR" w:eastAsia="en-US"/>
        </w:rPr>
        <w:t xml:space="preserve">Service d’Endocrinologie, Diabétologie, Nutrition, Centre Hospitalier de la </w:t>
      </w:r>
      <w:proofErr w:type="spellStart"/>
      <w:r w:rsidRPr="00D1522F">
        <w:rPr>
          <w:rFonts w:eastAsiaTheme="minorHAnsi"/>
          <w:color w:val="000000" w:themeColor="text1"/>
          <w:kern w:val="0"/>
          <w:bdr w:val="none" w:sz="0" w:space="0" w:color="auto"/>
          <w:lang w:val="fr-FR" w:eastAsia="en-US"/>
        </w:rPr>
        <w:t>Cote</w:t>
      </w:r>
      <w:proofErr w:type="spellEnd"/>
      <w:r w:rsidRPr="00D1522F">
        <w:rPr>
          <w:rFonts w:eastAsiaTheme="minorHAnsi"/>
          <w:color w:val="000000" w:themeColor="text1"/>
          <w:kern w:val="0"/>
          <w:bdr w:val="none" w:sz="0" w:space="0" w:color="auto"/>
          <w:lang w:val="fr-FR" w:eastAsia="en-US"/>
        </w:rPr>
        <w:t xml:space="preserve"> Basque, Bayonne, France</w:t>
      </w:r>
    </w:p>
    <w:p w14:paraId="62D94BB9" w14:textId="77777777" w:rsidR="009C7453" w:rsidRPr="00D1522F" w:rsidRDefault="009C7453" w:rsidP="009C7453">
      <w:pPr>
        <w:spacing w:line="480" w:lineRule="auto"/>
        <w:contextualSpacing/>
        <w:jc w:val="both"/>
        <w:outlineLvl w:val="0"/>
        <w:rPr>
          <w:rFonts w:ascii="Times New Roman" w:hAnsi="Times New Roman" w:cs="Times New Roman"/>
          <w:color w:val="000000" w:themeColor="text1"/>
        </w:rPr>
      </w:pPr>
      <w:r w:rsidRPr="00D1522F">
        <w:rPr>
          <w:rFonts w:ascii="Times New Roman" w:hAnsi="Times New Roman" w:cs="Times New Roman"/>
          <w:color w:val="000000" w:themeColor="text1"/>
        </w:rPr>
        <w:t>22. Service d’Endocrinologie et Diabétologie, CHU de Martinique, Fort-de-France, France</w:t>
      </w:r>
    </w:p>
    <w:p w14:paraId="453AD87D" w14:textId="77777777" w:rsidR="009C7453" w:rsidRPr="00D1522F" w:rsidRDefault="009C7453" w:rsidP="009C7453">
      <w:pPr>
        <w:spacing w:line="480" w:lineRule="auto"/>
        <w:contextualSpacing/>
        <w:jc w:val="both"/>
        <w:outlineLvl w:val="0"/>
        <w:rPr>
          <w:rFonts w:ascii="Times New Roman" w:hAnsi="Times New Roman" w:cs="Times New Roman"/>
          <w:color w:val="000000" w:themeColor="text1"/>
        </w:rPr>
      </w:pPr>
      <w:r w:rsidRPr="00D1522F">
        <w:rPr>
          <w:rFonts w:ascii="Times New Roman" w:hAnsi="Times New Roman" w:cs="Times New Roman"/>
          <w:color w:val="000000" w:themeColor="text1"/>
        </w:rPr>
        <w:t>23. Centre Hospitalier de Gonesse, Gonesse, France</w:t>
      </w:r>
    </w:p>
    <w:p w14:paraId="7D901CE8" w14:textId="77777777" w:rsidR="009C7453" w:rsidRPr="00D1522F" w:rsidRDefault="009C7453" w:rsidP="009C7453">
      <w:pPr>
        <w:spacing w:line="480" w:lineRule="auto"/>
        <w:contextualSpacing/>
        <w:jc w:val="both"/>
        <w:outlineLvl w:val="0"/>
        <w:rPr>
          <w:rFonts w:ascii="Times New Roman" w:hAnsi="Times New Roman" w:cs="Times New Roman"/>
          <w:color w:val="000000" w:themeColor="text1"/>
        </w:rPr>
      </w:pPr>
      <w:r w:rsidRPr="00D1522F">
        <w:rPr>
          <w:rFonts w:ascii="Times New Roman" w:hAnsi="Times New Roman" w:cs="Times New Roman"/>
          <w:color w:val="000000" w:themeColor="text1"/>
        </w:rPr>
        <w:t>24. Service d’Endocrinologie et de Diabétologie, Centre Hospitalier de Bastia, France</w:t>
      </w:r>
    </w:p>
    <w:p w14:paraId="1CB1E6E5" w14:textId="77777777" w:rsidR="009C7453" w:rsidRPr="00D1522F" w:rsidRDefault="009C7453" w:rsidP="009C7453">
      <w:pPr>
        <w:pStyle w:val="Pardfaut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spacing w:line="480" w:lineRule="auto"/>
        <w:contextualSpacing/>
        <w:jc w:val="both"/>
        <w:rPr>
          <w:rFonts w:ascii="Times New Roman" w:eastAsiaTheme="minorHAnsi" w:hAnsi="Times New Roman" w:cs="Times New Roman"/>
          <w:color w:val="000000" w:themeColor="text1"/>
          <w:sz w:val="24"/>
          <w:szCs w:val="24"/>
          <w:bdr w:val="none" w:sz="0" w:space="0" w:color="auto"/>
          <w:lang w:eastAsia="en-US"/>
        </w:rPr>
      </w:pPr>
      <w:r w:rsidRPr="00D1522F">
        <w:rPr>
          <w:rFonts w:ascii="Times New Roman" w:eastAsiaTheme="minorHAnsi" w:hAnsi="Times New Roman" w:cs="Times New Roman"/>
          <w:color w:val="000000" w:themeColor="text1"/>
          <w:sz w:val="24"/>
          <w:szCs w:val="24"/>
          <w:bdr w:val="none" w:sz="0" w:space="0" w:color="auto"/>
          <w:lang w:eastAsia="en-US"/>
        </w:rPr>
        <w:t xml:space="preserve">25. Groupe Hospitalier Mutualiste Les Portes du Sud, </w:t>
      </w:r>
      <w:proofErr w:type="spellStart"/>
      <w:r w:rsidRPr="00D1522F">
        <w:rPr>
          <w:rFonts w:ascii="Times New Roman" w:eastAsiaTheme="minorHAnsi" w:hAnsi="Times New Roman" w:cs="Times New Roman"/>
          <w:color w:val="000000" w:themeColor="text1"/>
          <w:sz w:val="24"/>
          <w:szCs w:val="24"/>
          <w:bdr w:val="none" w:sz="0" w:space="0" w:color="auto"/>
          <w:lang w:eastAsia="en-US"/>
        </w:rPr>
        <w:t>Department</w:t>
      </w:r>
      <w:proofErr w:type="spellEnd"/>
      <w:r w:rsidRPr="00D1522F">
        <w:rPr>
          <w:rFonts w:ascii="Times New Roman" w:eastAsiaTheme="minorHAnsi" w:hAnsi="Times New Roman" w:cs="Times New Roman"/>
          <w:color w:val="000000" w:themeColor="text1"/>
          <w:sz w:val="24"/>
          <w:szCs w:val="24"/>
          <w:bdr w:val="none" w:sz="0" w:space="0" w:color="auto"/>
          <w:lang w:eastAsia="en-US"/>
        </w:rPr>
        <w:t xml:space="preserve"> of </w:t>
      </w:r>
      <w:proofErr w:type="spellStart"/>
      <w:r w:rsidRPr="00D1522F">
        <w:rPr>
          <w:rFonts w:ascii="Times New Roman" w:eastAsiaTheme="minorHAnsi" w:hAnsi="Times New Roman" w:cs="Times New Roman"/>
          <w:color w:val="000000" w:themeColor="text1"/>
          <w:sz w:val="24"/>
          <w:szCs w:val="24"/>
          <w:bdr w:val="none" w:sz="0" w:space="0" w:color="auto"/>
          <w:lang w:eastAsia="en-US"/>
        </w:rPr>
        <w:t>Endocrinology</w:t>
      </w:r>
      <w:proofErr w:type="spellEnd"/>
      <w:r w:rsidRPr="00D1522F">
        <w:rPr>
          <w:rFonts w:ascii="Times New Roman" w:eastAsiaTheme="minorHAnsi" w:hAnsi="Times New Roman" w:cs="Times New Roman"/>
          <w:color w:val="000000" w:themeColor="text1"/>
          <w:sz w:val="24"/>
          <w:szCs w:val="24"/>
          <w:bdr w:val="none" w:sz="0" w:space="0" w:color="auto"/>
          <w:lang w:eastAsia="en-US"/>
        </w:rPr>
        <w:t xml:space="preserve">, </w:t>
      </w:r>
      <w:proofErr w:type="spellStart"/>
      <w:r w:rsidRPr="00D1522F">
        <w:rPr>
          <w:rFonts w:ascii="Times New Roman" w:eastAsiaTheme="minorHAnsi" w:hAnsi="Times New Roman" w:cs="Times New Roman"/>
          <w:color w:val="000000" w:themeColor="text1"/>
          <w:sz w:val="24"/>
          <w:szCs w:val="24"/>
          <w:bdr w:val="none" w:sz="0" w:space="0" w:color="auto"/>
          <w:lang w:eastAsia="en-US"/>
        </w:rPr>
        <w:t>Diabetology</w:t>
      </w:r>
      <w:proofErr w:type="spellEnd"/>
      <w:r w:rsidRPr="00D1522F">
        <w:rPr>
          <w:rFonts w:ascii="Times New Roman" w:eastAsiaTheme="minorHAnsi" w:hAnsi="Times New Roman" w:cs="Times New Roman"/>
          <w:color w:val="000000" w:themeColor="text1"/>
          <w:sz w:val="24"/>
          <w:szCs w:val="24"/>
          <w:bdr w:val="none" w:sz="0" w:space="0" w:color="auto"/>
          <w:lang w:eastAsia="en-US"/>
        </w:rPr>
        <w:t xml:space="preserve"> and Nutrition, Vénissieux, France</w:t>
      </w:r>
    </w:p>
    <w:p w14:paraId="6FF3A758" w14:textId="77777777" w:rsidR="009C7453" w:rsidRPr="00D1522F" w:rsidRDefault="009C7453" w:rsidP="009C7453">
      <w:pPr>
        <w:spacing w:line="480" w:lineRule="auto"/>
        <w:contextualSpacing/>
        <w:jc w:val="both"/>
        <w:rPr>
          <w:rFonts w:ascii="Times New Roman" w:hAnsi="Times New Roman" w:cs="Times New Roman"/>
          <w:color w:val="000000" w:themeColor="text1"/>
        </w:rPr>
      </w:pPr>
      <w:r w:rsidRPr="00D1522F">
        <w:rPr>
          <w:rFonts w:ascii="Times New Roman" w:hAnsi="Times New Roman" w:cs="Times New Roman"/>
          <w:color w:val="000000" w:themeColor="text1"/>
        </w:rPr>
        <w:t xml:space="preserve">26 Département d’Endocrinologie, Diabétologie et Nutrition, Hôpital Bichat, Assistance Publique Hôpitaux de Paris, Centre de Recherche des Cordeliers, Inserm, U-1138, Université de Paris, Paris, France </w:t>
      </w:r>
    </w:p>
    <w:p w14:paraId="7167D819" w14:textId="77777777" w:rsidR="009C7453" w:rsidRPr="00D1522F" w:rsidRDefault="009C7453" w:rsidP="009C7453">
      <w:pPr>
        <w:spacing w:line="480" w:lineRule="auto"/>
        <w:contextualSpacing/>
        <w:jc w:val="both"/>
        <w:rPr>
          <w:rFonts w:ascii="Times New Roman" w:hAnsi="Times New Roman" w:cs="Times New Roman"/>
          <w:color w:val="000000" w:themeColor="text1"/>
        </w:rPr>
      </w:pPr>
      <w:r w:rsidRPr="00D1522F">
        <w:rPr>
          <w:rFonts w:ascii="Times New Roman" w:hAnsi="Times New Roman" w:cs="Times New Roman"/>
          <w:color w:val="000000" w:themeColor="text1"/>
        </w:rPr>
        <w:t>27 CHU de Toulouse &amp; UMR1048/I2MC, Université de Toulouse, Toulouse, France</w:t>
      </w:r>
    </w:p>
    <w:p w14:paraId="37DA1E1C" w14:textId="77777777" w:rsidR="009C7453" w:rsidRPr="00386E11" w:rsidRDefault="009C7453" w:rsidP="009C7453">
      <w:pPr>
        <w:spacing w:line="480" w:lineRule="auto"/>
        <w:contextualSpacing/>
        <w:rPr>
          <w:rFonts w:ascii="Times New Roman" w:hAnsi="Times New Roman" w:cs="Times New Roman"/>
          <w:lang w:val="en-US"/>
        </w:rPr>
      </w:pPr>
      <w:r w:rsidRPr="00386E11">
        <w:rPr>
          <w:rFonts w:ascii="Times New Roman" w:hAnsi="Times New Roman" w:cs="Times New Roman"/>
          <w:lang w:val="en-US"/>
        </w:rPr>
        <w:t>Abstract</w:t>
      </w:r>
      <w:r>
        <w:rPr>
          <w:rFonts w:ascii="Times New Roman" w:hAnsi="Times New Roman" w:cs="Times New Roman"/>
          <w:lang w:val="en-US"/>
        </w:rPr>
        <w:t>:</w:t>
      </w:r>
      <w:r w:rsidRPr="00386E11">
        <w:rPr>
          <w:rFonts w:ascii="Times New Roman" w:hAnsi="Times New Roman" w:cs="Times New Roman"/>
          <w:lang w:val="en-US"/>
        </w:rPr>
        <w:t xml:space="preserve"> </w:t>
      </w:r>
      <w:r>
        <w:rPr>
          <w:rFonts w:ascii="Times New Roman" w:hAnsi="Times New Roman" w:cs="Times New Roman"/>
          <w:lang w:val="en-US"/>
        </w:rPr>
        <w:t>290</w:t>
      </w:r>
      <w:r w:rsidRPr="00386E11">
        <w:rPr>
          <w:rFonts w:ascii="Times New Roman" w:hAnsi="Times New Roman" w:cs="Times New Roman"/>
          <w:lang w:val="en-US"/>
        </w:rPr>
        <w:t xml:space="preserve"> words; </w:t>
      </w:r>
      <w:r>
        <w:rPr>
          <w:rFonts w:ascii="Times New Roman" w:hAnsi="Times New Roman" w:cs="Times New Roman"/>
          <w:lang w:val="en-US"/>
        </w:rPr>
        <w:t>Manuscript w</w:t>
      </w:r>
      <w:r w:rsidRPr="00386E11">
        <w:rPr>
          <w:rFonts w:ascii="Times New Roman" w:hAnsi="Times New Roman" w:cs="Times New Roman"/>
          <w:lang w:val="en-US"/>
        </w:rPr>
        <w:t>ord count</w:t>
      </w:r>
      <w:r>
        <w:rPr>
          <w:rFonts w:ascii="Times New Roman" w:hAnsi="Times New Roman" w:cs="Times New Roman"/>
          <w:lang w:val="en-US"/>
        </w:rPr>
        <w:t>:</w:t>
      </w:r>
      <w:r w:rsidRPr="00386E11">
        <w:rPr>
          <w:rFonts w:ascii="Times New Roman" w:hAnsi="Times New Roman" w:cs="Times New Roman"/>
          <w:lang w:val="en-US"/>
        </w:rPr>
        <w:t xml:space="preserve"> –</w:t>
      </w:r>
      <w:r>
        <w:rPr>
          <w:rFonts w:ascii="Times New Roman" w:hAnsi="Times New Roman" w:cs="Times New Roman"/>
          <w:lang w:val="en-US"/>
        </w:rPr>
        <w:t xml:space="preserve"> </w:t>
      </w:r>
      <w:r w:rsidRPr="00386E11">
        <w:rPr>
          <w:rFonts w:ascii="Times New Roman" w:hAnsi="Times New Roman" w:cs="Times New Roman"/>
          <w:lang w:val="en-US"/>
        </w:rPr>
        <w:t>words</w:t>
      </w:r>
    </w:p>
    <w:p w14:paraId="45C1E8B8" w14:textId="77777777" w:rsidR="009C7453" w:rsidRPr="00386E11" w:rsidRDefault="009C7453" w:rsidP="009C7453">
      <w:pPr>
        <w:spacing w:line="480" w:lineRule="auto"/>
        <w:contextualSpacing/>
        <w:rPr>
          <w:rFonts w:ascii="Times New Roman" w:hAnsi="Times New Roman" w:cs="Times New Roman"/>
          <w:lang w:val="en-US"/>
        </w:rPr>
      </w:pPr>
      <w:r w:rsidRPr="00386E11">
        <w:rPr>
          <w:rFonts w:ascii="Times New Roman" w:hAnsi="Times New Roman" w:cs="Times New Roman"/>
          <w:lang w:val="en-US"/>
        </w:rPr>
        <w:t>4 Figures; 2 tables; 1 supplementary table</w:t>
      </w:r>
    </w:p>
    <w:p w14:paraId="3B09BECC" w14:textId="77777777" w:rsidR="009C7453" w:rsidRPr="00386E11" w:rsidRDefault="009C7453" w:rsidP="009C7453">
      <w:pPr>
        <w:rPr>
          <w:b/>
          <w:lang w:val="en-US"/>
        </w:rPr>
      </w:pPr>
      <w:r w:rsidRPr="00386E11">
        <w:rPr>
          <w:b/>
          <w:lang w:val="en-US"/>
        </w:rPr>
        <w:br w:type="page"/>
      </w:r>
    </w:p>
    <w:p w14:paraId="7FE97DC9" w14:textId="77777777" w:rsidR="009C7453" w:rsidRPr="00D544A2" w:rsidRDefault="009C7453" w:rsidP="00D544A2">
      <w:pPr>
        <w:spacing w:before="120" w:after="120" w:line="480" w:lineRule="auto"/>
        <w:contextualSpacing/>
        <w:jc w:val="both"/>
        <w:outlineLvl w:val="0"/>
        <w:rPr>
          <w:rFonts w:ascii="Times New Roman" w:hAnsi="Times New Roman" w:cs="Times New Roman"/>
          <w:b/>
          <w:bCs/>
          <w:color w:val="000000" w:themeColor="text1"/>
          <w:lang w:val="en-US"/>
        </w:rPr>
      </w:pPr>
      <w:r w:rsidRPr="00D544A2">
        <w:rPr>
          <w:rFonts w:ascii="Times New Roman" w:hAnsi="Times New Roman" w:cs="Times New Roman"/>
          <w:b/>
          <w:bCs/>
          <w:color w:val="000000" w:themeColor="text1"/>
          <w:lang w:val="en-US"/>
        </w:rPr>
        <w:lastRenderedPageBreak/>
        <w:t>ABSTRACT</w:t>
      </w:r>
    </w:p>
    <w:p w14:paraId="3B8B7484" w14:textId="77777777" w:rsidR="009C7453" w:rsidRPr="00386E11" w:rsidRDefault="009C7453" w:rsidP="009C7453">
      <w:pPr>
        <w:spacing w:before="120" w:after="120" w:line="480" w:lineRule="auto"/>
        <w:contextualSpacing/>
        <w:jc w:val="both"/>
        <w:outlineLvl w:val="0"/>
        <w:rPr>
          <w:rFonts w:ascii="Times New Roman" w:hAnsi="Times New Roman" w:cs="Times New Roman"/>
          <w:bCs/>
          <w:color w:val="000000" w:themeColor="text1"/>
          <w:lang w:val="en-US"/>
        </w:rPr>
      </w:pPr>
      <w:r w:rsidRPr="00386E11">
        <w:rPr>
          <w:rFonts w:ascii="Times New Roman" w:hAnsi="Times New Roman" w:cs="Times New Roman"/>
          <w:b/>
          <w:bCs/>
          <w:color w:val="000000" w:themeColor="text1"/>
          <w:lang w:val="en-US"/>
        </w:rPr>
        <w:t>OBJECTIVE</w:t>
      </w:r>
    </w:p>
    <w:p w14:paraId="7001C664" w14:textId="168B39B3" w:rsidR="009C7453" w:rsidRPr="00705F55" w:rsidRDefault="009C7453" w:rsidP="009C7453">
      <w:pPr>
        <w:spacing w:before="120" w:after="120" w:line="480" w:lineRule="auto"/>
        <w:contextualSpacing/>
        <w:jc w:val="both"/>
        <w:outlineLvl w:val="0"/>
        <w:rPr>
          <w:rFonts w:ascii="Times New Roman" w:hAnsi="Times New Roman" w:cs="Times New Roman"/>
          <w:b/>
          <w:bCs/>
          <w:color w:val="000000"/>
          <w:lang w:val="en-US"/>
        </w:rPr>
      </w:pPr>
      <w:r w:rsidRPr="00705F55">
        <w:rPr>
          <w:rFonts w:ascii="Times New Roman" w:hAnsi="Times New Roman" w:cs="Times New Roman"/>
          <w:bCs/>
          <w:color w:val="000000"/>
          <w:lang w:val="en-US"/>
        </w:rPr>
        <w:t xml:space="preserve">The prognostic role of microvascular complications for all-cause death in patients with diabetes hospitalized for coronavirus disease-2019 (COVID-19) </w:t>
      </w:r>
      <w:r>
        <w:rPr>
          <w:rFonts w:ascii="Times New Roman" w:hAnsi="Times New Roman" w:cs="Times New Roman"/>
          <w:bCs/>
          <w:color w:val="000000"/>
          <w:lang w:val="en-US"/>
        </w:rPr>
        <w:t>has been</w:t>
      </w:r>
      <w:r w:rsidRPr="00705F55">
        <w:rPr>
          <w:rFonts w:ascii="Times New Roman" w:hAnsi="Times New Roman" w:cs="Times New Roman"/>
          <w:bCs/>
          <w:color w:val="000000"/>
          <w:lang w:val="en-US"/>
        </w:rPr>
        <w:t xml:space="preserve"> suggested. However, no detailed analysis of the microvascular burden</w:t>
      </w:r>
      <w:ins w:id="1" w:author="Rea Rustam (RTH) OUH" w:date="2021-08-11T15:53:00Z">
        <w:r w:rsidR="00204E12">
          <w:rPr>
            <w:rFonts w:ascii="Times New Roman" w:hAnsi="Times New Roman" w:cs="Times New Roman"/>
            <w:bCs/>
            <w:color w:val="000000"/>
            <w:lang w:val="en-US"/>
          </w:rPr>
          <w:t xml:space="preserve"> in these patients</w:t>
        </w:r>
      </w:ins>
      <w:r w:rsidRPr="00705F55">
        <w:rPr>
          <w:rFonts w:ascii="Times New Roman" w:hAnsi="Times New Roman" w:cs="Times New Roman"/>
          <w:bCs/>
          <w:color w:val="000000"/>
          <w:lang w:val="en-US"/>
        </w:rPr>
        <w:t xml:space="preserve"> is available so far.</w:t>
      </w:r>
    </w:p>
    <w:p w14:paraId="0F24CD63" w14:textId="77777777" w:rsidR="009C7453" w:rsidRDefault="009C7453" w:rsidP="009C7453">
      <w:pPr>
        <w:spacing w:before="120" w:after="120" w:line="480" w:lineRule="auto"/>
        <w:jc w:val="both"/>
        <w:outlineLvl w:val="0"/>
        <w:rPr>
          <w:rFonts w:ascii="Times New Roman" w:hAnsi="Times New Roman" w:cs="Times New Roman"/>
          <w:b/>
          <w:bCs/>
          <w:color w:val="000000" w:themeColor="text1"/>
          <w:lang w:val="en-US"/>
        </w:rPr>
      </w:pPr>
      <w:r w:rsidRPr="00386E11">
        <w:rPr>
          <w:rFonts w:ascii="Times New Roman" w:hAnsi="Times New Roman" w:cs="Times New Roman"/>
          <w:b/>
          <w:bCs/>
          <w:color w:val="000000" w:themeColor="text1"/>
          <w:lang w:val="en-US"/>
        </w:rPr>
        <w:t>RESEARCH DESIGN AND METHODS</w:t>
      </w:r>
    </w:p>
    <w:p w14:paraId="11E8078A" w14:textId="058AA18C" w:rsidR="009C7453" w:rsidRPr="00705F55" w:rsidRDefault="001A5101" w:rsidP="009C7453">
      <w:pPr>
        <w:spacing w:before="120" w:after="120" w:line="480" w:lineRule="auto"/>
        <w:jc w:val="both"/>
        <w:outlineLvl w:val="0"/>
        <w:rPr>
          <w:rFonts w:ascii="Times New Roman" w:hAnsi="Times New Roman" w:cs="Times New Roman"/>
          <w:b/>
          <w:bCs/>
          <w:color w:val="000000"/>
          <w:lang w:val="en-US"/>
        </w:rPr>
      </w:pPr>
      <w:r>
        <w:rPr>
          <w:rFonts w:ascii="Times New Roman" w:eastAsia="Times New Roman" w:hAnsi="Times New Roman" w:cs="Times New Roman"/>
          <w:color w:val="000000"/>
          <w:lang w:val="en-US" w:eastAsia="fr-FR"/>
        </w:rPr>
        <w:t>Participants from t</w:t>
      </w:r>
      <w:r w:rsidR="009C7453" w:rsidRPr="00705F55">
        <w:rPr>
          <w:rFonts w:ascii="Times New Roman" w:eastAsia="Times New Roman" w:hAnsi="Times New Roman" w:cs="Times New Roman"/>
          <w:color w:val="000000"/>
          <w:lang w:val="en-US" w:eastAsia="fr-FR"/>
        </w:rPr>
        <w:t xml:space="preserve">he </w:t>
      </w:r>
      <w:r>
        <w:rPr>
          <w:rFonts w:ascii="Times New Roman" w:eastAsia="Times New Roman" w:hAnsi="Times New Roman" w:cs="Times New Roman"/>
          <w:color w:val="000000"/>
          <w:lang w:val="en-US" w:eastAsia="fr-FR"/>
        </w:rPr>
        <w:t xml:space="preserve">French </w:t>
      </w:r>
      <w:r w:rsidR="009C7453" w:rsidRPr="00705F55">
        <w:rPr>
          <w:rFonts w:ascii="Times New Roman" w:eastAsia="Times New Roman" w:hAnsi="Times New Roman" w:cs="Times New Roman"/>
          <w:color w:val="000000"/>
          <w:lang w:val="en-US" w:eastAsia="fr-FR"/>
        </w:rPr>
        <w:t xml:space="preserve">CORONADO initiative </w:t>
      </w:r>
      <w:r w:rsidR="009C7453" w:rsidRPr="00705F55">
        <w:rPr>
          <w:rFonts w:ascii="Times New Roman" w:hAnsi="Times New Roman" w:cs="Times New Roman"/>
          <w:bCs/>
          <w:color w:val="000000"/>
          <w:lang w:val="en-US"/>
        </w:rPr>
        <w:t>(</w:t>
      </w:r>
      <w:r w:rsidR="009C7453" w:rsidRPr="00705F55">
        <w:rPr>
          <w:rFonts w:ascii="Times New Roman" w:eastAsia="Times New Roman" w:hAnsi="Times New Roman" w:cs="Times New Roman"/>
          <w:color w:val="000000"/>
          <w:lang w:val="en-US" w:eastAsia="fr-FR"/>
        </w:rPr>
        <w:t xml:space="preserve">Coronavirus SARS-CoV-2 and Diabetes Outcomes) </w:t>
      </w:r>
      <w:r>
        <w:rPr>
          <w:rFonts w:ascii="Times New Roman" w:eastAsia="Times New Roman" w:hAnsi="Times New Roman" w:cs="Times New Roman"/>
          <w:color w:val="000000"/>
          <w:lang w:val="en-US" w:eastAsia="fr-FR"/>
        </w:rPr>
        <w:t xml:space="preserve">and the </w:t>
      </w:r>
      <w:del w:id="2" w:author="Kamlesh Khunti" w:date="2021-08-03T08:45:00Z">
        <w:r w:rsidDel="00BB5511">
          <w:rPr>
            <w:rFonts w:ascii="Times New Roman" w:eastAsia="Times New Roman" w:hAnsi="Times New Roman" w:cs="Times New Roman"/>
            <w:color w:val="000000"/>
            <w:lang w:val="en-US" w:eastAsia="fr-FR"/>
          </w:rPr>
          <w:delText xml:space="preserve">British </w:delText>
        </w:r>
      </w:del>
      <w:ins w:id="3" w:author="Kamlesh Khunti" w:date="2021-08-03T08:45:00Z">
        <w:r w:rsidR="00BB5511">
          <w:rPr>
            <w:rFonts w:ascii="Times New Roman" w:eastAsia="Times New Roman" w:hAnsi="Times New Roman" w:cs="Times New Roman"/>
            <w:color w:val="000000"/>
            <w:lang w:val="en-US" w:eastAsia="fr-FR"/>
          </w:rPr>
          <w:t>United Kingdom Association of British Clinical Diabetologist (</w:t>
        </w:r>
      </w:ins>
      <w:r w:rsidRPr="00FA03DD">
        <w:rPr>
          <w:rFonts w:ascii="Times New Roman" w:hAnsi="Times New Roman" w:cs="Times New Roman"/>
          <w:color w:val="000000"/>
          <w:lang w:val="en-US"/>
        </w:rPr>
        <w:t>ABCD</w:t>
      </w:r>
      <w:ins w:id="4" w:author="Kamlesh Khunti" w:date="2021-08-03T08:45:00Z">
        <w:r w:rsidR="00BB5511">
          <w:rPr>
            <w:rFonts w:ascii="Times New Roman" w:hAnsi="Times New Roman" w:cs="Times New Roman"/>
            <w:color w:val="000000"/>
            <w:lang w:val="en-US"/>
          </w:rPr>
          <w:t>)</w:t>
        </w:r>
      </w:ins>
      <w:r w:rsidRPr="00FA03DD">
        <w:rPr>
          <w:rFonts w:ascii="Times New Roman" w:hAnsi="Times New Roman" w:cs="Times New Roman"/>
          <w:color w:val="000000"/>
          <w:lang w:val="en-US"/>
        </w:rPr>
        <w:t xml:space="preserve"> Covid-19 audit</w:t>
      </w:r>
      <w:r>
        <w:rPr>
          <w:rFonts w:ascii="Times New Roman" w:eastAsia="Times New Roman" w:hAnsi="Times New Roman" w:cs="Times New Roman"/>
          <w:color w:val="000000"/>
          <w:lang w:val="en-US" w:eastAsia="fr-FR"/>
        </w:rPr>
        <w:t>, two</w:t>
      </w:r>
      <w:del w:id="5" w:author="Rea Rustam (RTH) OUH" w:date="2021-08-11T15:53:00Z">
        <w:r w:rsidRPr="00705F55" w:rsidDel="00204E12">
          <w:rPr>
            <w:rFonts w:ascii="Times New Roman" w:eastAsia="Times New Roman" w:hAnsi="Times New Roman" w:cs="Times New Roman"/>
            <w:color w:val="000000"/>
            <w:lang w:val="en-US" w:eastAsia="fr-FR"/>
          </w:rPr>
          <w:delText xml:space="preserve"> </w:delText>
        </w:r>
        <w:r w:rsidR="009C7453" w:rsidRPr="00705F55" w:rsidDel="00204E12">
          <w:rPr>
            <w:rFonts w:ascii="Times New Roman" w:eastAsia="Times New Roman" w:hAnsi="Times New Roman" w:cs="Times New Roman"/>
            <w:color w:val="000000"/>
            <w:lang w:val="en-US" w:eastAsia="fr-FR"/>
          </w:rPr>
          <w:delText>a</w:delText>
        </w:r>
      </w:del>
      <w:r w:rsidR="009C7453" w:rsidRPr="00705F55">
        <w:rPr>
          <w:rFonts w:ascii="Times New Roman" w:eastAsia="Times New Roman" w:hAnsi="Times New Roman" w:cs="Times New Roman"/>
          <w:color w:val="000000"/>
          <w:lang w:val="en-US" w:eastAsia="fr-FR"/>
        </w:rPr>
        <w:t xml:space="preserve"> nationwide multicenter </w:t>
      </w:r>
      <w:r>
        <w:rPr>
          <w:rFonts w:ascii="Times New Roman" w:eastAsia="Times New Roman" w:hAnsi="Times New Roman" w:cs="Times New Roman"/>
          <w:color w:val="000000"/>
          <w:lang w:val="en-US" w:eastAsia="fr-FR"/>
        </w:rPr>
        <w:t xml:space="preserve">studies, were </w:t>
      </w:r>
      <w:r w:rsidR="008E5A0F">
        <w:rPr>
          <w:rFonts w:ascii="Times New Roman" w:eastAsia="Times New Roman" w:hAnsi="Times New Roman" w:cs="Times New Roman"/>
          <w:color w:val="000000"/>
          <w:lang w:val="en-US" w:eastAsia="fr-FR"/>
        </w:rPr>
        <w:t>analyzed</w:t>
      </w:r>
      <w:r>
        <w:rPr>
          <w:rFonts w:ascii="Times New Roman" w:eastAsia="Times New Roman" w:hAnsi="Times New Roman" w:cs="Times New Roman"/>
          <w:color w:val="000000"/>
          <w:lang w:val="en-US" w:eastAsia="fr-FR"/>
        </w:rPr>
        <w:t>, during the first phase of the pandemic</w:t>
      </w:r>
      <w:del w:id="6" w:author="Rea Rustam (RTH) OUH" w:date="2021-08-11T15:53:00Z">
        <w:r w:rsidDel="00204E12">
          <w:rPr>
            <w:rFonts w:ascii="Times New Roman" w:eastAsia="Times New Roman" w:hAnsi="Times New Roman" w:cs="Times New Roman"/>
            <w:color w:val="000000"/>
            <w:lang w:val="en-US" w:eastAsia="fr-FR"/>
          </w:rPr>
          <w:delText>s</w:delText>
        </w:r>
      </w:del>
      <w:r>
        <w:rPr>
          <w:rFonts w:ascii="Times New Roman" w:eastAsia="Times New Roman" w:hAnsi="Times New Roman" w:cs="Times New Roman"/>
          <w:color w:val="000000"/>
          <w:lang w:val="en-US" w:eastAsia="fr-FR"/>
        </w:rPr>
        <w:t>.</w:t>
      </w:r>
      <w:r w:rsidR="009C7453" w:rsidRPr="00705F55">
        <w:rPr>
          <w:rFonts w:ascii="Times New Roman" w:eastAsia="Times New Roman" w:hAnsi="Times New Roman" w:cs="Times New Roman"/>
          <w:color w:val="000000"/>
          <w:lang w:val="en-US" w:eastAsia="fr-FR"/>
        </w:rPr>
        <w:t xml:space="preserve"> </w:t>
      </w:r>
      <w:r>
        <w:rPr>
          <w:rFonts w:ascii="Times New Roman" w:eastAsia="Times New Roman" w:hAnsi="Times New Roman" w:cs="Times New Roman"/>
          <w:color w:val="000000"/>
          <w:lang w:val="en-US" w:eastAsia="fr-FR"/>
        </w:rPr>
        <w:t xml:space="preserve">In </w:t>
      </w:r>
      <w:r w:rsidRPr="00705F55">
        <w:rPr>
          <w:rFonts w:ascii="Times New Roman" w:eastAsia="Times New Roman" w:hAnsi="Times New Roman" w:cs="Times New Roman"/>
          <w:color w:val="000000"/>
          <w:lang w:val="en-US" w:eastAsia="fr-FR"/>
        </w:rPr>
        <w:t xml:space="preserve">patients with diabetes </w:t>
      </w:r>
      <w:r w:rsidRPr="00705F55">
        <w:rPr>
          <w:rFonts w:ascii="Times New Roman" w:hAnsi="Times New Roman" w:cs="Times New Roman"/>
          <w:bCs/>
          <w:color w:val="000000"/>
          <w:lang w:val="en-US"/>
        </w:rPr>
        <w:t>hospitalized</w:t>
      </w:r>
      <w:r w:rsidRPr="00705F55">
        <w:rPr>
          <w:rFonts w:ascii="Times New Roman" w:eastAsia="Times New Roman" w:hAnsi="Times New Roman" w:cs="Times New Roman"/>
          <w:color w:val="000000"/>
          <w:lang w:val="en-US" w:eastAsia="fr-FR"/>
        </w:rPr>
        <w:t xml:space="preserve"> for COVID-19</w:t>
      </w:r>
      <w:r>
        <w:rPr>
          <w:rFonts w:ascii="Times New Roman" w:eastAsia="Times New Roman" w:hAnsi="Times New Roman" w:cs="Times New Roman"/>
          <w:color w:val="000000"/>
          <w:lang w:val="en-US" w:eastAsia="fr-FR"/>
        </w:rPr>
        <w:t xml:space="preserve"> </w:t>
      </w:r>
      <w:r w:rsidRPr="00705F55">
        <w:rPr>
          <w:rFonts w:ascii="Times New Roman" w:eastAsia="Times New Roman" w:hAnsi="Times New Roman" w:cs="Times New Roman"/>
          <w:color w:val="000000"/>
          <w:lang w:val="en-US" w:eastAsia="fr-FR"/>
        </w:rPr>
        <w:t>with</w:t>
      </w:r>
      <w:ins w:id="7" w:author="Kamlesh Khunti" w:date="2021-08-03T08:46:00Z">
        <w:r w:rsidR="00BB5511">
          <w:rPr>
            <w:rFonts w:ascii="Times New Roman" w:eastAsia="Times New Roman" w:hAnsi="Times New Roman" w:cs="Times New Roman"/>
            <w:color w:val="000000"/>
            <w:lang w:val="en-US" w:eastAsia="fr-FR"/>
          </w:rPr>
          <w:t>in</w:t>
        </w:r>
      </w:ins>
      <w:r w:rsidRPr="00705F55">
        <w:rPr>
          <w:rFonts w:ascii="Times New Roman" w:eastAsia="Times New Roman" w:hAnsi="Times New Roman" w:cs="Times New Roman"/>
          <w:color w:val="000000"/>
          <w:lang w:val="en-US" w:eastAsia="fr-FR"/>
        </w:rPr>
        <w:t xml:space="preserve"> a 28-day follow-up</w:t>
      </w:r>
      <w:ins w:id="8" w:author="Rea Rustam (RTH) OUH" w:date="2021-08-13T10:11:00Z">
        <w:r w:rsidR="009A5D9B">
          <w:rPr>
            <w:rFonts w:ascii="Times New Roman" w:eastAsia="Times New Roman" w:hAnsi="Times New Roman" w:cs="Times New Roman"/>
            <w:color w:val="000000"/>
            <w:lang w:val="en-US" w:eastAsia="fr-FR"/>
          </w:rPr>
          <w:t xml:space="preserve"> (CORONADO) or during the inpatient stay (UK </w:t>
        </w:r>
        <w:commentRangeStart w:id="9"/>
        <w:r w:rsidR="009A5D9B">
          <w:rPr>
            <w:rFonts w:ascii="Times New Roman" w:eastAsia="Times New Roman" w:hAnsi="Times New Roman" w:cs="Times New Roman"/>
            <w:color w:val="000000"/>
            <w:lang w:val="en-US" w:eastAsia="fr-FR"/>
          </w:rPr>
          <w:t>ABCD</w:t>
        </w:r>
      </w:ins>
      <w:commentRangeEnd w:id="9"/>
      <w:ins w:id="10" w:author="Rea Rustam (RTH) OUH" w:date="2021-08-13T10:12:00Z">
        <w:r w:rsidR="009A5D9B">
          <w:rPr>
            <w:rStyle w:val="CommentReference"/>
          </w:rPr>
          <w:commentReference w:id="9"/>
        </w:r>
      </w:ins>
      <w:ins w:id="11" w:author="Rea Rustam (RTH) OUH" w:date="2021-08-13T10:11:00Z">
        <w:r w:rsidR="009A5D9B">
          <w:rPr>
            <w:rFonts w:ascii="Times New Roman" w:eastAsia="Times New Roman" w:hAnsi="Times New Roman" w:cs="Times New Roman"/>
            <w:color w:val="000000"/>
            <w:lang w:val="en-US" w:eastAsia="fr-FR"/>
          </w:rPr>
          <w:t>)</w:t>
        </w:r>
      </w:ins>
      <w:r w:rsidRPr="00705F55" w:rsidDel="001A5101">
        <w:rPr>
          <w:rFonts w:ascii="Times New Roman" w:eastAsia="Times New Roman" w:hAnsi="Times New Roman" w:cs="Times New Roman"/>
          <w:color w:val="000000"/>
          <w:lang w:val="en-US" w:eastAsia="fr-FR"/>
        </w:rPr>
        <w:t xml:space="preserve"> </w:t>
      </w:r>
      <w:r>
        <w:rPr>
          <w:rFonts w:ascii="Times New Roman" w:eastAsia="Times New Roman" w:hAnsi="Times New Roman" w:cs="Times New Roman"/>
          <w:color w:val="000000"/>
          <w:lang w:val="en-US" w:eastAsia="fr-FR"/>
        </w:rPr>
        <w:t>, w</w:t>
      </w:r>
      <w:r w:rsidR="009C7453" w:rsidRPr="00705F55">
        <w:rPr>
          <w:rFonts w:ascii="Times New Roman" w:eastAsia="Times New Roman" w:hAnsi="Times New Roman" w:cs="Times New Roman"/>
          <w:color w:val="000000"/>
          <w:lang w:val="en-US" w:eastAsia="fr-FR"/>
        </w:rPr>
        <w:t xml:space="preserve">e assessed the association between </w:t>
      </w:r>
      <w:r w:rsidR="009C7453" w:rsidRPr="00705F55">
        <w:rPr>
          <w:rFonts w:ascii="Times New Roman" w:hAnsi="Times New Roman" w:cs="Times New Roman"/>
          <w:color w:val="000000"/>
          <w:lang w:val="en-US"/>
        </w:rPr>
        <w:t xml:space="preserve">the risk of </w:t>
      </w:r>
      <w:del w:id="12" w:author="Rea Rustam (RTH) OUH" w:date="2021-08-11T15:55:00Z">
        <w:r w:rsidDel="00204E12">
          <w:rPr>
            <w:rFonts w:ascii="Times New Roman" w:hAnsi="Times New Roman" w:cs="Times New Roman"/>
            <w:color w:val="000000"/>
            <w:lang w:val="en-US"/>
          </w:rPr>
          <w:delText xml:space="preserve">severe outcome (tracheal intubation and/or </w:delText>
        </w:r>
      </w:del>
      <w:commentRangeStart w:id="13"/>
      <w:proofErr w:type="spellStart"/>
      <w:r>
        <w:rPr>
          <w:rFonts w:ascii="Times New Roman" w:hAnsi="Times New Roman" w:cs="Times New Roman"/>
          <w:color w:val="000000"/>
          <w:lang w:val="en-US"/>
        </w:rPr>
        <w:t>death</w:t>
      </w:r>
      <w:commentRangeEnd w:id="13"/>
      <w:r w:rsidR="00204E12">
        <w:rPr>
          <w:rStyle w:val="CommentReference"/>
        </w:rPr>
        <w:commentReference w:id="13"/>
      </w:r>
      <w:del w:id="14" w:author="Rea Rustam (RTH) OUH" w:date="2021-08-11T15:55:00Z">
        <w:r w:rsidDel="00204E12">
          <w:rPr>
            <w:rFonts w:ascii="Times New Roman" w:hAnsi="Times New Roman" w:cs="Times New Roman"/>
            <w:color w:val="000000"/>
            <w:lang w:val="en-US"/>
          </w:rPr>
          <w:delText>)</w:delText>
        </w:r>
        <w:r w:rsidRPr="00705F55" w:rsidDel="00204E12">
          <w:rPr>
            <w:rFonts w:ascii="Times New Roman" w:hAnsi="Times New Roman" w:cs="Times New Roman"/>
            <w:color w:val="000000"/>
            <w:lang w:val="en-US"/>
          </w:rPr>
          <w:delText xml:space="preserve"> </w:delText>
        </w:r>
      </w:del>
      <w:r w:rsidR="009C7453" w:rsidRPr="00705F55">
        <w:rPr>
          <w:rFonts w:ascii="Times New Roman" w:hAnsi="Times New Roman" w:cs="Times New Roman"/>
          <w:color w:val="000000"/>
          <w:lang w:val="en-US"/>
        </w:rPr>
        <w:t>and</w:t>
      </w:r>
      <w:proofErr w:type="spellEnd"/>
      <w:r w:rsidR="009C7453" w:rsidRPr="00705F55">
        <w:rPr>
          <w:rFonts w:ascii="Times New Roman" w:eastAsia="Times New Roman" w:hAnsi="Times New Roman" w:cs="Times New Roman"/>
          <w:color w:val="000000"/>
          <w:lang w:val="en-US" w:eastAsia="fr-FR"/>
        </w:rPr>
        <w:t xml:space="preserve"> microvascular complications</w:t>
      </w:r>
      <w:ins w:id="15" w:author="Kamlesh Khunti" w:date="2021-08-03T08:46:00Z">
        <w:r w:rsidR="00BB5511">
          <w:rPr>
            <w:rFonts w:ascii="Times New Roman" w:eastAsia="Times New Roman" w:hAnsi="Times New Roman" w:cs="Times New Roman"/>
            <w:color w:val="000000"/>
            <w:lang w:val="en-US" w:eastAsia="fr-FR"/>
          </w:rPr>
          <w:t xml:space="preserve"> which included </w:t>
        </w:r>
      </w:ins>
      <w:del w:id="16" w:author="Kamlesh Khunti" w:date="2021-08-03T08:46:00Z">
        <w:r w:rsidR="009C7453" w:rsidRPr="00705F55" w:rsidDel="00BB5511">
          <w:rPr>
            <w:rFonts w:ascii="Times New Roman" w:eastAsia="Times New Roman" w:hAnsi="Times New Roman" w:cs="Times New Roman"/>
            <w:color w:val="000000"/>
            <w:lang w:val="en-US" w:eastAsia="fr-FR"/>
          </w:rPr>
          <w:delText xml:space="preserve">: </w:delText>
        </w:r>
      </w:del>
      <w:r w:rsidR="009C7453" w:rsidRPr="00705F55">
        <w:rPr>
          <w:rFonts w:ascii="Times New Roman" w:eastAsia="Times New Roman" w:hAnsi="Times New Roman" w:cs="Times New Roman"/>
          <w:color w:val="000000"/>
          <w:lang w:val="en-US" w:eastAsia="fr-FR"/>
        </w:rPr>
        <w:t xml:space="preserve">diabetic </w:t>
      </w:r>
      <w:r w:rsidR="009C7453" w:rsidRPr="00705F55">
        <w:rPr>
          <w:rFonts w:ascii="Times New Roman" w:hAnsi="Times New Roman" w:cs="Times New Roman"/>
          <w:color w:val="000000"/>
          <w:lang w:val="en-US"/>
        </w:rPr>
        <w:t>retinopathy (DR)</w:t>
      </w:r>
      <w:r>
        <w:rPr>
          <w:rFonts w:ascii="Times New Roman" w:hAnsi="Times New Roman" w:cs="Times New Roman"/>
          <w:color w:val="000000"/>
          <w:lang w:val="en-US"/>
        </w:rPr>
        <w:t xml:space="preserve"> </w:t>
      </w:r>
      <w:del w:id="17" w:author="Kamlesh Khunti" w:date="2021-08-03T08:46:00Z">
        <w:r w:rsidDel="00BB5511">
          <w:rPr>
            <w:rFonts w:ascii="Times New Roman" w:hAnsi="Times New Roman" w:cs="Times New Roman"/>
            <w:color w:val="000000"/>
            <w:lang w:val="en-US"/>
          </w:rPr>
          <w:delText>(current or history of any stage of DR)</w:delText>
        </w:r>
        <w:r w:rsidR="009C7453" w:rsidRPr="00705F55" w:rsidDel="00BB5511">
          <w:rPr>
            <w:rFonts w:ascii="Times New Roman" w:hAnsi="Times New Roman" w:cs="Times New Roman"/>
            <w:color w:val="000000"/>
            <w:lang w:val="en-US"/>
          </w:rPr>
          <w:delText xml:space="preserve"> </w:delText>
        </w:r>
      </w:del>
      <w:r w:rsidR="009C7453" w:rsidRPr="00705F55">
        <w:rPr>
          <w:rFonts w:ascii="Times New Roman" w:hAnsi="Times New Roman" w:cs="Times New Roman"/>
          <w:color w:val="000000"/>
          <w:lang w:val="en-US"/>
        </w:rPr>
        <w:t>and/or diabetic kidney disease (DKD) proteinuria and/or eGFR&lt;60 ml/min/1.73m</w:t>
      </w:r>
      <w:r w:rsidR="009C7453" w:rsidRPr="00705F55">
        <w:rPr>
          <w:rFonts w:ascii="Times New Roman" w:hAnsi="Times New Roman" w:cs="Times New Roman"/>
          <w:color w:val="000000"/>
          <w:vertAlign w:val="superscript"/>
          <w:lang w:val="en-US"/>
        </w:rPr>
        <w:t>2</w:t>
      </w:r>
      <w:r w:rsidR="009C7453" w:rsidRPr="00705F55">
        <w:rPr>
          <w:rFonts w:ascii="Times New Roman" w:hAnsi="Times New Roman" w:cs="Times New Roman"/>
          <w:color w:val="000000"/>
          <w:lang w:val="en-US"/>
        </w:rPr>
        <w:t>, and/or history of diabetic foot ulcer (DFU)</w:t>
      </w:r>
      <w:r w:rsidR="009C7453" w:rsidRPr="00705F55">
        <w:rPr>
          <w:rFonts w:ascii="Times New Roman" w:eastAsia="Times New Roman" w:hAnsi="Times New Roman" w:cs="Times New Roman"/>
          <w:color w:val="000000"/>
          <w:lang w:val="en-US" w:eastAsia="fr-FR"/>
        </w:rPr>
        <w:t>.</w:t>
      </w:r>
    </w:p>
    <w:p w14:paraId="0D75F1EF" w14:textId="77777777" w:rsidR="009C7453" w:rsidRDefault="009C7453" w:rsidP="009C7453">
      <w:pPr>
        <w:spacing w:before="120" w:after="120" w:line="480" w:lineRule="auto"/>
        <w:jc w:val="both"/>
        <w:outlineLvl w:val="0"/>
        <w:rPr>
          <w:rFonts w:ascii="Times New Roman" w:hAnsi="Times New Roman" w:cs="Times New Roman"/>
          <w:b/>
          <w:bCs/>
          <w:lang w:val="en-US"/>
        </w:rPr>
      </w:pPr>
      <w:r w:rsidRPr="00386E11">
        <w:rPr>
          <w:rFonts w:ascii="Times New Roman" w:hAnsi="Times New Roman" w:cs="Times New Roman"/>
          <w:b/>
          <w:bCs/>
          <w:lang w:val="en-US"/>
        </w:rPr>
        <w:t>RESULTS</w:t>
      </w:r>
    </w:p>
    <w:p w14:paraId="00CF052A" w14:textId="40A8CA60" w:rsidR="009C7453" w:rsidRPr="00A46FA3" w:rsidRDefault="009C7453" w:rsidP="009C7453">
      <w:pPr>
        <w:spacing w:before="120" w:after="120" w:line="480" w:lineRule="auto"/>
        <w:jc w:val="both"/>
        <w:outlineLvl w:val="0"/>
        <w:rPr>
          <w:rFonts w:ascii="Times New Roman" w:hAnsi="Times New Roman" w:cs="Times New Roman"/>
          <w:color w:val="000000"/>
          <w:lang w:val="en-US"/>
        </w:rPr>
      </w:pPr>
      <w:r w:rsidRPr="00A46FA3">
        <w:rPr>
          <w:rFonts w:ascii="Times New Roman" w:hAnsi="Times New Roman" w:cs="Times New Roman"/>
          <w:color w:val="000000"/>
          <w:lang w:val="en-US"/>
        </w:rPr>
        <w:t>Among 2,796</w:t>
      </w:r>
      <w:r w:rsidR="007A458F">
        <w:rPr>
          <w:rFonts w:ascii="Times New Roman" w:hAnsi="Times New Roman" w:cs="Times New Roman"/>
          <w:color w:val="000000"/>
          <w:lang w:val="en-US"/>
        </w:rPr>
        <w:t xml:space="preserve"> CORONADO</w:t>
      </w:r>
      <w:r w:rsidRPr="00A46FA3">
        <w:rPr>
          <w:rFonts w:ascii="Times New Roman" w:hAnsi="Times New Roman" w:cs="Times New Roman"/>
          <w:color w:val="000000"/>
          <w:lang w:val="en-US"/>
        </w:rPr>
        <w:t xml:space="preserve"> </w:t>
      </w:r>
      <w:r w:rsidR="001A5101">
        <w:rPr>
          <w:rFonts w:ascii="Times New Roman" w:hAnsi="Times New Roman" w:cs="Times New Roman"/>
          <w:color w:val="000000"/>
          <w:lang w:val="en-US"/>
        </w:rPr>
        <w:t>and 3,528</w:t>
      </w:r>
      <w:r w:rsidR="007A458F">
        <w:rPr>
          <w:rFonts w:ascii="Times New Roman" w:hAnsi="Times New Roman" w:cs="Times New Roman"/>
          <w:color w:val="000000"/>
          <w:lang w:val="en-US"/>
        </w:rPr>
        <w:t xml:space="preserve"> </w:t>
      </w:r>
      <w:r w:rsidR="008E5A0F" w:rsidRPr="00FA03DD">
        <w:rPr>
          <w:rFonts w:ascii="Times New Roman" w:hAnsi="Times New Roman" w:cs="Times New Roman"/>
          <w:color w:val="000000"/>
          <w:lang w:val="en-US"/>
        </w:rPr>
        <w:t>ABCD Covid-19 audit</w:t>
      </w:r>
      <w:r w:rsidR="008E5A0F" w:rsidRPr="00A46FA3">
        <w:rPr>
          <w:rFonts w:ascii="Times New Roman" w:hAnsi="Times New Roman" w:cs="Times New Roman"/>
          <w:color w:val="000000"/>
          <w:lang w:val="en-US"/>
        </w:rPr>
        <w:t xml:space="preserve"> </w:t>
      </w:r>
      <w:r w:rsidRPr="00A46FA3">
        <w:rPr>
          <w:rFonts w:ascii="Times New Roman" w:hAnsi="Times New Roman" w:cs="Times New Roman"/>
          <w:color w:val="000000"/>
          <w:lang w:val="en-US"/>
        </w:rPr>
        <w:t xml:space="preserve">patients, the status for microvascular diabetic complications was ascertained for </w:t>
      </w:r>
      <w:commentRangeStart w:id="18"/>
      <w:r w:rsidRPr="00A46FA3">
        <w:rPr>
          <w:rFonts w:ascii="Times New Roman" w:hAnsi="Times New Roman" w:cs="Times New Roman"/>
          <w:color w:val="000000"/>
          <w:lang w:val="en-US"/>
        </w:rPr>
        <w:t xml:space="preserve">1,314 (47.0%) </w:t>
      </w:r>
      <w:commentRangeEnd w:id="18"/>
      <w:r w:rsidR="008E5A0F">
        <w:rPr>
          <w:rStyle w:val="CommentReference"/>
        </w:rPr>
        <w:commentReference w:id="18"/>
      </w:r>
      <w:r w:rsidR="008E5A0F">
        <w:rPr>
          <w:rFonts w:ascii="Times New Roman" w:hAnsi="Times New Roman" w:cs="Times New Roman"/>
          <w:color w:val="000000"/>
          <w:lang w:val="en-US"/>
        </w:rPr>
        <w:t xml:space="preserve">and 1,809 (51,3%) </w:t>
      </w:r>
      <w:r w:rsidRPr="00A46FA3">
        <w:rPr>
          <w:rFonts w:ascii="Times New Roman" w:hAnsi="Times New Roman" w:cs="Times New Roman"/>
          <w:color w:val="000000"/>
          <w:lang w:val="en-US"/>
        </w:rPr>
        <w:t xml:space="preserve">patients: </w:t>
      </w:r>
      <w:commentRangeStart w:id="19"/>
      <w:r w:rsidRPr="00A46FA3">
        <w:rPr>
          <w:rFonts w:ascii="Times New Roman" w:hAnsi="Times New Roman" w:cs="Times New Roman"/>
          <w:color w:val="000000"/>
          <w:lang w:val="en-US"/>
        </w:rPr>
        <w:t xml:space="preserve">968 </w:t>
      </w:r>
      <w:commentRangeEnd w:id="19"/>
      <w:r w:rsidR="008E5A0F">
        <w:rPr>
          <w:rStyle w:val="CommentReference"/>
        </w:rPr>
        <w:commentReference w:id="19"/>
      </w:r>
      <w:r w:rsidR="008E5A0F">
        <w:rPr>
          <w:rFonts w:ascii="Times New Roman" w:hAnsi="Times New Roman" w:cs="Times New Roman"/>
          <w:color w:val="000000"/>
          <w:lang w:val="en-US"/>
        </w:rPr>
        <w:t xml:space="preserve">and 1,030 </w:t>
      </w:r>
      <w:r w:rsidRPr="00A46FA3">
        <w:rPr>
          <w:rFonts w:ascii="Times New Roman" w:hAnsi="Times New Roman" w:cs="Times New Roman"/>
          <w:color w:val="000000"/>
          <w:lang w:val="en-US"/>
        </w:rPr>
        <w:t xml:space="preserve">with ≥1 severe microvascular complication(s) and 346 </w:t>
      </w:r>
      <w:r w:rsidR="008E5A0F">
        <w:rPr>
          <w:rFonts w:ascii="Times New Roman" w:hAnsi="Times New Roman" w:cs="Times New Roman"/>
          <w:color w:val="000000"/>
          <w:lang w:val="en-US"/>
        </w:rPr>
        <w:t xml:space="preserve">and 779 </w:t>
      </w:r>
      <w:r w:rsidRPr="00A46FA3">
        <w:rPr>
          <w:rFonts w:ascii="Times New Roman" w:hAnsi="Times New Roman" w:cs="Times New Roman"/>
          <w:color w:val="000000"/>
          <w:lang w:val="en-US"/>
        </w:rPr>
        <w:t>free of any complications</w:t>
      </w:r>
      <w:r w:rsidR="008E5A0F">
        <w:rPr>
          <w:rFonts w:ascii="Times New Roman" w:hAnsi="Times New Roman" w:cs="Times New Roman"/>
          <w:color w:val="000000"/>
          <w:lang w:val="en-US"/>
        </w:rPr>
        <w:t>, respectively</w:t>
      </w:r>
      <w:r w:rsidRPr="00A46FA3">
        <w:rPr>
          <w:rFonts w:ascii="Times New Roman" w:hAnsi="Times New Roman" w:cs="Times New Roman"/>
          <w:color w:val="000000"/>
          <w:lang w:val="en-US"/>
        </w:rPr>
        <w:t xml:space="preserve">. </w:t>
      </w:r>
      <w:ins w:id="20" w:author="Kamlesh Khunti" w:date="2021-08-03T08:47:00Z">
        <w:r w:rsidR="001E0B61">
          <w:rPr>
            <w:rFonts w:ascii="Times New Roman" w:hAnsi="Times New Roman" w:cs="Times New Roman"/>
            <w:color w:val="000000"/>
            <w:lang w:val="en-US"/>
          </w:rPr>
          <w:t>C</w:t>
        </w:r>
      </w:ins>
      <w:commentRangeStart w:id="21"/>
      <w:del w:id="22" w:author="Kamlesh Khunti" w:date="2021-08-03T08:47:00Z">
        <w:r w:rsidRPr="00A46FA3" w:rsidDel="001E0B61">
          <w:rPr>
            <w:rFonts w:ascii="Times New Roman" w:hAnsi="Times New Roman" w:cs="Times New Roman"/>
            <w:color w:val="000000"/>
            <w:lang w:val="en-US"/>
          </w:rPr>
          <w:delText>Briefly, c</w:delText>
        </w:r>
      </w:del>
      <w:r w:rsidRPr="00A46FA3">
        <w:rPr>
          <w:rFonts w:ascii="Times New Roman" w:hAnsi="Times New Roman" w:cs="Times New Roman"/>
          <w:color w:val="000000"/>
          <w:lang w:val="en-US"/>
        </w:rPr>
        <w:t xml:space="preserve">ompared with </w:t>
      </w:r>
      <w:del w:id="23" w:author="Kamlesh Khunti" w:date="2021-08-03T08:47:00Z">
        <w:r w:rsidRPr="00A46FA3" w:rsidDel="001E0B61">
          <w:rPr>
            <w:rFonts w:ascii="Times New Roman" w:hAnsi="Times New Roman" w:cs="Times New Roman"/>
            <w:color w:val="000000"/>
            <w:lang w:val="en-US"/>
          </w:rPr>
          <w:delText xml:space="preserve">the </w:delText>
        </w:r>
      </w:del>
      <w:r w:rsidRPr="00A46FA3">
        <w:rPr>
          <w:rFonts w:ascii="Times New Roman" w:hAnsi="Times New Roman" w:cs="Times New Roman"/>
          <w:color w:val="000000"/>
          <w:lang w:val="en-US"/>
        </w:rPr>
        <w:t xml:space="preserve">patients without microvascular complications, those with </w:t>
      </w:r>
      <w:del w:id="24" w:author="Kamlesh Khunti" w:date="2021-08-03T08:48:00Z">
        <w:r w:rsidRPr="00A46FA3" w:rsidDel="001E0B61">
          <w:rPr>
            <w:rFonts w:ascii="Times New Roman" w:hAnsi="Times New Roman" w:cs="Times New Roman"/>
            <w:color w:val="000000"/>
            <w:lang w:val="en-US"/>
          </w:rPr>
          <w:delText xml:space="preserve">severe </w:delText>
        </w:r>
      </w:del>
      <w:r w:rsidRPr="00A46FA3">
        <w:rPr>
          <w:rFonts w:ascii="Times New Roman" w:hAnsi="Times New Roman" w:cs="Times New Roman"/>
          <w:color w:val="000000"/>
          <w:lang w:val="en-US"/>
        </w:rPr>
        <w:t xml:space="preserve">microvascular complications were older and had higher HbA1c, </w:t>
      </w:r>
      <w:commentRangeStart w:id="25"/>
      <w:r w:rsidRPr="00A46FA3">
        <w:rPr>
          <w:rFonts w:ascii="Times New Roman" w:hAnsi="Times New Roman" w:cs="Times New Roman"/>
          <w:color w:val="000000"/>
          <w:lang w:val="en-US"/>
        </w:rPr>
        <w:t>AST/ALT, lymphocyte and platelet counts, while sex, type of diabetes and CRP were not significantly different between the 2 groups</w:t>
      </w:r>
      <w:commentRangeEnd w:id="21"/>
      <w:r w:rsidR="008E5A0F">
        <w:rPr>
          <w:rStyle w:val="CommentReference"/>
        </w:rPr>
        <w:commentReference w:id="21"/>
      </w:r>
      <w:commentRangeEnd w:id="25"/>
      <w:r w:rsidR="001E0B61">
        <w:rPr>
          <w:rStyle w:val="CommentReference"/>
        </w:rPr>
        <w:commentReference w:id="25"/>
      </w:r>
      <w:r w:rsidRPr="00A46FA3">
        <w:rPr>
          <w:rFonts w:ascii="Times New Roman" w:hAnsi="Times New Roman" w:cs="Times New Roman"/>
          <w:color w:val="000000"/>
          <w:lang w:val="en-US"/>
        </w:rPr>
        <w:t xml:space="preserve">. After adjustment for age and sex, patients with one or more </w:t>
      </w:r>
      <w:del w:id="26" w:author="Kamlesh Khunti" w:date="2021-08-03T08:48:00Z">
        <w:r w:rsidRPr="00A46FA3" w:rsidDel="001E0B61">
          <w:rPr>
            <w:rFonts w:ascii="Times New Roman" w:hAnsi="Times New Roman" w:cs="Times New Roman"/>
            <w:color w:val="000000"/>
            <w:lang w:val="en-US"/>
          </w:rPr>
          <w:delText xml:space="preserve">severe </w:delText>
        </w:r>
      </w:del>
      <w:r w:rsidRPr="00A46FA3">
        <w:rPr>
          <w:rFonts w:ascii="Times New Roman" w:hAnsi="Times New Roman" w:cs="Times New Roman"/>
          <w:color w:val="000000"/>
          <w:lang w:val="en-US"/>
        </w:rPr>
        <w:t xml:space="preserve">microvascular complications had an increased risk of death </w:t>
      </w:r>
      <w:commentRangeStart w:id="27"/>
      <w:r w:rsidRPr="00A46FA3">
        <w:rPr>
          <w:rFonts w:ascii="Times New Roman" w:hAnsi="Times New Roman" w:cs="Times New Roman"/>
          <w:color w:val="000000"/>
          <w:lang w:val="en-US"/>
        </w:rPr>
        <w:t xml:space="preserve">(OR: </w:t>
      </w:r>
      <w:r w:rsidRPr="00A46FA3">
        <w:rPr>
          <w:rFonts w:ascii="Times New Roman" w:hAnsi="Times New Roman" w:cs="Times New Roman"/>
          <w:bCs/>
          <w:color w:val="000000"/>
          <w:lang w:val="en-US"/>
        </w:rPr>
        <w:t xml:space="preserve">2.54 (1.94-3.31, </w:t>
      </w:r>
      <w:r w:rsidRPr="00A46FA3">
        <w:rPr>
          <w:rFonts w:ascii="Times New Roman" w:hAnsi="Times New Roman" w:cs="Times New Roman"/>
          <w:bCs/>
          <w:i/>
          <w:iCs/>
          <w:color w:val="000000"/>
          <w:lang w:val="en-US"/>
        </w:rPr>
        <w:t>P</w:t>
      </w:r>
      <w:r w:rsidRPr="00A46FA3">
        <w:rPr>
          <w:rFonts w:ascii="Times New Roman" w:hAnsi="Times New Roman" w:cs="Times New Roman"/>
          <w:bCs/>
          <w:color w:val="000000"/>
          <w:lang w:val="en-US"/>
        </w:rPr>
        <w:t xml:space="preserve"> &lt; 0.0001)</w:t>
      </w:r>
      <w:commentRangeEnd w:id="27"/>
      <w:r w:rsidR="008E5A0F">
        <w:rPr>
          <w:rStyle w:val="CommentReference"/>
        </w:rPr>
        <w:commentReference w:id="27"/>
      </w:r>
      <w:r w:rsidRPr="00A46FA3">
        <w:rPr>
          <w:rFonts w:ascii="Times New Roman" w:hAnsi="Times New Roman" w:cs="Times New Roman"/>
          <w:color w:val="000000"/>
          <w:lang w:val="en-US"/>
        </w:rPr>
        <w:t>. Isolated DKD (adjusted OR: 2.57 (1.91-3.46)) and DFU (adjusted OR: 4.13 (1.15-14.83)), co</w:t>
      </w:r>
      <w:r w:rsidRPr="00A46FA3">
        <w:rPr>
          <w:rFonts w:ascii="Times New Roman" w:hAnsi="Times New Roman" w:cs="Times New Roman"/>
          <w:bCs/>
          <w:color w:val="000000"/>
          <w:lang w:val="en-US"/>
        </w:rPr>
        <w:t xml:space="preserve">mbined DKD and DFU (2.41 [1.26-4.59], combined DKD and DR (4.20 [2.28-7.74]), </w:t>
      </w:r>
      <w:r w:rsidRPr="00A46FA3">
        <w:rPr>
          <w:rFonts w:ascii="Times New Roman" w:hAnsi="Times New Roman" w:cs="Times New Roman"/>
          <w:bCs/>
          <w:color w:val="000000"/>
          <w:lang w:val="en-US"/>
        </w:rPr>
        <w:lastRenderedPageBreak/>
        <w:t xml:space="preserve">combined DFU and DR (OR: 6.38 [1.02-39.84]) </w:t>
      </w:r>
      <w:r w:rsidRPr="00A46FA3">
        <w:rPr>
          <w:rFonts w:ascii="Times New Roman" w:hAnsi="Times New Roman" w:cs="Times New Roman"/>
          <w:color w:val="000000"/>
          <w:lang w:val="en-US"/>
        </w:rPr>
        <w:t>but not isolated DR (adjusted OR: 0.88 (0.19-1.91)) were associated with the risk of death</w:t>
      </w:r>
      <w:r w:rsidRPr="00A46FA3">
        <w:rPr>
          <w:rFonts w:ascii="Times New Roman" w:hAnsi="Times New Roman" w:cs="Times New Roman"/>
          <w:bCs/>
          <w:color w:val="000000"/>
          <w:lang w:val="en-US"/>
        </w:rPr>
        <w:t>.</w:t>
      </w:r>
    </w:p>
    <w:p w14:paraId="2105DD99" w14:textId="77777777" w:rsidR="009C7453" w:rsidRDefault="009C7453" w:rsidP="009C7453">
      <w:pPr>
        <w:spacing w:before="120" w:after="120" w:line="480" w:lineRule="auto"/>
        <w:jc w:val="both"/>
        <w:outlineLvl w:val="0"/>
        <w:rPr>
          <w:rFonts w:ascii="Times New Roman" w:hAnsi="Times New Roman" w:cs="Times New Roman"/>
          <w:lang w:val="en-US"/>
        </w:rPr>
      </w:pPr>
      <w:r w:rsidRPr="00386E11">
        <w:rPr>
          <w:rFonts w:ascii="Times New Roman" w:hAnsi="Times New Roman" w:cs="Times New Roman"/>
          <w:b/>
          <w:bCs/>
          <w:lang w:val="en-US"/>
        </w:rPr>
        <w:t>CONCLUSIONS</w:t>
      </w:r>
    </w:p>
    <w:p w14:paraId="7912F90B" w14:textId="5C780479" w:rsidR="009C7453" w:rsidRPr="00A46FA3" w:rsidRDefault="009C7453" w:rsidP="009C7453">
      <w:pPr>
        <w:spacing w:before="120" w:after="120" w:line="480" w:lineRule="auto"/>
        <w:jc w:val="both"/>
        <w:outlineLvl w:val="0"/>
        <w:rPr>
          <w:rFonts w:ascii="Times New Roman" w:hAnsi="Times New Roman" w:cs="Times New Roman"/>
          <w:color w:val="000000"/>
          <w:lang w:val="en-US"/>
        </w:rPr>
      </w:pPr>
      <w:r w:rsidRPr="00A46FA3">
        <w:rPr>
          <w:rFonts w:ascii="Times New Roman" w:hAnsi="Times New Roman" w:cs="Times New Roman"/>
          <w:color w:val="000000"/>
          <w:lang w:val="en-US"/>
        </w:rPr>
        <w:t>Diabetic kidney disease or diabetic foot ulcer, alone or combined</w:t>
      </w:r>
      <w:ins w:id="28" w:author="Kamlesh Khunti" w:date="2021-08-03T08:48:00Z">
        <w:r w:rsidR="001E0B61">
          <w:rPr>
            <w:rFonts w:ascii="Times New Roman" w:hAnsi="Times New Roman" w:cs="Times New Roman"/>
            <w:color w:val="000000"/>
            <w:lang w:val="en-US"/>
          </w:rPr>
          <w:t xml:space="preserve"> are associated with</w:t>
        </w:r>
      </w:ins>
      <w:del w:id="29" w:author="Kamlesh Khunti" w:date="2021-08-03T08:48:00Z">
        <w:r w:rsidRPr="00A46FA3" w:rsidDel="001E0B61">
          <w:rPr>
            <w:rFonts w:ascii="Times New Roman" w:hAnsi="Times New Roman" w:cs="Times New Roman"/>
            <w:color w:val="000000"/>
            <w:lang w:val="en-US"/>
          </w:rPr>
          <w:delText>, convey</w:delText>
        </w:r>
      </w:del>
      <w:r w:rsidRPr="00A46FA3">
        <w:rPr>
          <w:rFonts w:ascii="Times New Roman" w:hAnsi="Times New Roman" w:cs="Times New Roman"/>
          <w:color w:val="000000"/>
          <w:lang w:val="en-US"/>
        </w:rPr>
        <w:t xml:space="preserve"> an increased risk of death in patients hospitalized for COVID-19. These findings support systematic search for specific diabetic complication phenotyping in diabetic COVID-19 patients.</w:t>
      </w:r>
      <w:r w:rsidR="00455936">
        <w:rPr>
          <w:rFonts w:ascii="Times New Roman" w:hAnsi="Times New Roman" w:cs="Times New Roman"/>
          <w:color w:val="000000"/>
          <w:lang w:val="en-US"/>
        </w:rPr>
        <w:t xml:space="preserve"> </w:t>
      </w:r>
    </w:p>
    <w:p w14:paraId="67E904C1" w14:textId="77777777" w:rsidR="009C7453" w:rsidRPr="00386E11" w:rsidRDefault="009C7453" w:rsidP="009C7453">
      <w:pPr>
        <w:spacing w:before="120" w:after="120" w:line="480" w:lineRule="auto"/>
        <w:contextualSpacing/>
        <w:rPr>
          <w:rFonts w:ascii="Times New Roman" w:hAnsi="Times New Roman" w:cs="Times New Roman"/>
          <w:b/>
          <w:bCs/>
          <w:color w:val="000000" w:themeColor="text1"/>
          <w:lang w:val="en-US"/>
        </w:rPr>
      </w:pPr>
      <w:r w:rsidRPr="00386E11">
        <w:rPr>
          <w:rFonts w:ascii="Times New Roman" w:hAnsi="Times New Roman" w:cs="Times New Roman"/>
          <w:b/>
          <w:bCs/>
          <w:color w:val="000000" w:themeColor="text1"/>
          <w:lang w:val="en-US"/>
        </w:rPr>
        <w:t xml:space="preserve">Key words: </w:t>
      </w:r>
      <w:r w:rsidRPr="00386E11">
        <w:rPr>
          <w:rFonts w:ascii="Times New Roman" w:hAnsi="Times New Roman" w:cs="Times New Roman"/>
          <w:bCs/>
          <w:color w:val="000000" w:themeColor="text1"/>
          <w:lang w:val="en-US"/>
        </w:rPr>
        <w:t>COVID-19, chronic kidney disease, diabetic foot, retinopathy, microvascular complications, mortality</w:t>
      </w:r>
      <w:r w:rsidRPr="00386E11">
        <w:rPr>
          <w:rFonts w:ascii="Times New Roman" w:hAnsi="Times New Roman" w:cs="Times New Roman"/>
          <w:b/>
          <w:bCs/>
          <w:color w:val="000000" w:themeColor="text1"/>
          <w:lang w:val="en-US"/>
        </w:rPr>
        <w:br w:type="page"/>
      </w:r>
    </w:p>
    <w:p w14:paraId="71685BF8" w14:textId="77777777" w:rsidR="009C7453" w:rsidRPr="00A46FA3" w:rsidRDefault="009C7453" w:rsidP="009C7453">
      <w:pPr>
        <w:autoSpaceDE w:val="0"/>
        <w:autoSpaceDN w:val="0"/>
        <w:adjustRightInd w:val="0"/>
        <w:spacing w:before="120" w:after="120" w:line="480" w:lineRule="auto"/>
        <w:contextualSpacing/>
        <w:jc w:val="both"/>
        <w:rPr>
          <w:rFonts w:ascii="Times New Roman" w:hAnsi="Times New Roman" w:cs="Times New Roman"/>
          <w:color w:val="000000"/>
          <w:lang w:val="en-US"/>
        </w:rPr>
      </w:pPr>
      <w:r w:rsidRPr="00A46FA3">
        <w:rPr>
          <w:rFonts w:ascii="Times New Roman" w:hAnsi="Times New Roman" w:cs="Times New Roman"/>
          <w:color w:val="000000"/>
          <w:lang w:val="en-US"/>
        </w:rPr>
        <w:lastRenderedPageBreak/>
        <w:t xml:space="preserve">The pandemic of Coronavirus Disease-2019 (COVID-19), a disease caused by the coronavirus Severe Acute Respiratory Syndrome-Coronavirus-2 (SARS-CoV-2) has impacted our societies in a brutal way since the identification of the first case in Wuhan, China in December 2019. COVID-19 has become one of the top 3 causes of death, possibly exceeding heart diseases and malignant neoplasms in the US </w:t>
      </w:r>
      <w:r w:rsidRPr="00A46FA3">
        <w:rPr>
          <w:rFonts w:ascii="Times New Roman" w:hAnsi="Times New Roman" w:cs="Times New Roman"/>
          <w:color w:val="000000"/>
          <w:lang w:val="en-US"/>
        </w:rPr>
        <w:fldChar w:fldCharType="begin"/>
      </w:r>
      <w:r w:rsidRPr="00A46FA3">
        <w:rPr>
          <w:rFonts w:ascii="Times New Roman" w:hAnsi="Times New Roman" w:cs="Times New Roman"/>
          <w:color w:val="000000"/>
          <w:lang w:val="en-US"/>
        </w:rPr>
        <w:instrText xml:space="preserve"> ADDIN EN.CITE &lt;EndNote&gt;&lt;Cite ExcludeAuth="1"&gt;&lt;Author&gt;Woolf&lt;/Author&gt;&lt;Year&gt;2021&lt;/Year&gt;&lt;RecNum&gt;52&lt;/RecNum&gt;&lt;DisplayText&gt;(1)&lt;/DisplayText&gt;&lt;record&gt;&lt;rec-number&gt;52&lt;/rec-number&gt;&lt;foreign-keys&gt;&lt;key app="EN" db-id="tse5wr9xo2fdf1ewwazptpdvx0d0920frrwd" timestamp="1614634303"&gt;52&lt;/key&gt;&lt;/foreign-keys&gt;&lt;ref-type name="Journal Article"&gt;17&lt;/ref-type&gt;&lt;contributors&gt;&lt;authors&gt;&lt;author&gt;Woolf, S. H.&lt;/author&gt;&lt;author&gt;Chapman, D. A.&lt;/author&gt;&lt;author&gt;Lee, J. H.&lt;/author&gt;&lt;/authors&gt;&lt;/contributors&gt;&lt;auth-address&gt;Center on Society and Health, Virginia Commonwealth University, Richmond.&amp;#xD;Division of Epidemiology, Department of Family Medicine and Population Health, Virginia Commonwealth University, Richmond.&lt;/auth-address&gt;&lt;titles&gt;&lt;title&gt;COVID-19 as the Leading Cause of Death in the United States&lt;/title&gt;&lt;secondary-title&gt;JAMA&lt;/secondary-title&gt;&lt;/titles&gt;&lt;periodical&gt;&lt;full-title&gt;JAMA&lt;/full-title&gt;&lt;/periodical&gt;&lt;pages&gt;123-124&lt;/pages&gt;&lt;volume&gt;325&lt;/volume&gt;&lt;number&gt;2&lt;/number&gt;&lt;keywords&gt;&lt;keyword&gt;Adolescent&lt;/keyword&gt;&lt;keyword&gt;Adult&lt;/keyword&gt;&lt;keyword&gt;Age Distribution&lt;/keyword&gt;&lt;keyword&gt;Aged&lt;/keyword&gt;&lt;keyword&gt;Aged, 80 and over&lt;/keyword&gt;&lt;keyword&gt;COVID-19/*mortality&lt;/keyword&gt;&lt;keyword&gt;Cause of Death&lt;/keyword&gt;&lt;keyword&gt;Child&lt;/keyword&gt;&lt;keyword&gt;Child, Preschool&lt;/keyword&gt;&lt;keyword&gt;Female&lt;/keyword&gt;&lt;keyword&gt;Humans&lt;/keyword&gt;&lt;keyword&gt;Infant&lt;/keyword&gt;&lt;keyword&gt;Male&lt;/keyword&gt;&lt;keyword&gt;Middle Aged&lt;/keyword&gt;&lt;keyword&gt;Mortality/trends&lt;/keyword&gt;&lt;keyword&gt;United States/epidemiology&lt;/keyword&gt;&lt;keyword&gt;Young Adult&lt;/keyword&gt;&lt;/keywords&gt;&lt;dates&gt;&lt;year&gt;2021&lt;/year&gt;&lt;pub-dates&gt;&lt;date&gt;Jan 12&lt;/date&gt;&lt;/pub-dates&gt;&lt;/dates&gt;&lt;isbn&gt;1538-3598 (Electronic)&amp;#xD;0098-7484 (Linking)&lt;/isbn&gt;&lt;accession-num&gt;33331845&lt;/accession-num&gt;&lt;urls&gt;&lt;related-urls&gt;&lt;url&gt;https://www.ncbi.nlm.nih.gov/pubmed/33331845&lt;/url&gt;&lt;url&gt;https://jamanetwork.com/journals/jama/articlepdf/2774465/jama_woolf_2020_vp_200250_1610384427.82553.pdf&lt;/url&gt;&lt;/related-urls&gt;&lt;/urls&gt;&lt;electronic-resource-num&gt;10.1001/jama.2020.24865&lt;/electronic-resource-num&gt;&lt;/record&gt;&lt;/Cite&gt;&lt;/EndNote&gt;</w:instrText>
      </w:r>
      <w:r w:rsidRPr="00A46FA3">
        <w:rPr>
          <w:rFonts w:ascii="Times New Roman" w:hAnsi="Times New Roman" w:cs="Times New Roman"/>
          <w:color w:val="000000"/>
          <w:lang w:val="en-US"/>
        </w:rPr>
        <w:fldChar w:fldCharType="separate"/>
      </w:r>
      <w:r w:rsidRPr="00A46FA3">
        <w:rPr>
          <w:rFonts w:ascii="Times New Roman" w:hAnsi="Times New Roman" w:cs="Times New Roman"/>
          <w:noProof/>
          <w:color w:val="000000"/>
          <w:lang w:val="en-US"/>
        </w:rPr>
        <w:t>(1)</w:t>
      </w:r>
      <w:r w:rsidRPr="00A46FA3">
        <w:rPr>
          <w:rFonts w:ascii="Times New Roman" w:hAnsi="Times New Roman" w:cs="Times New Roman"/>
          <w:color w:val="000000"/>
          <w:lang w:val="en-US"/>
        </w:rPr>
        <w:fldChar w:fldCharType="end"/>
      </w:r>
      <w:r w:rsidRPr="00A46FA3">
        <w:rPr>
          <w:rFonts w:ascii="Times New Roman" w:hAnsi="Times New Roman" w:cs="Times New Roman"/>
          <w:color w:val="000000"/>
          <w:lang w:val="en-US"/>
        </w:rPr>
        <w:t xml:space="preserve">. </w:t>
      </w:r>
    </w:p>
    <w:p w14:paraId="4B9D1C99" w14:textId="77777777" w:rsidR="009C7453" w:rsidRPr="00A46FA3" w:rsidRDefault="009C7453" w:rsidP="009C7453">
      <w:pPr>
        <w:autoSpaceDE w:val="0"/>
        <w:autoSpaceDN w:val="0"/>
        <w:adjustRightInd w:val="0"/>
        <w:spacing w:before="120" w:after="120" w:line="480" w:lineRule="auto"/>
        <w:ind w:firstLine="480"/>
        <w:contextualSpacing/>
        <w:jc w:val="both"/>
        <w:rPr>
          <w:rFonts w:ascii="Times New Roman" w:hAnsi="Times New Roman" w:cs="Times New Roman"/>
          <w:color w:val="000000"/>
          <w:lang w:val="en-US"/>
        </w:rPr>
      </w:pPr>
      <w:r w:rsidRPr="00A46FA3">
        <w:rPr>
          <w:rFonts w:ascii="Times New Roman" w:hAnsi="Times New Roman" w:cs="Times New Roman"/>
          <w:color w:val="000000"/>
          <w:lang w:val="en-US"/>
        </w:rPr>
        <w:t xml:space="preserve">COVID-19 is particularly severe in patients with diabetes. Indeed, epidemiological studies have quickly and consistently identified diabetes as one of the major comorbidities associated with COVID-19 affecting its severity </w:t>
      </w:r>
      <w:r w:rsidRPr="00A46FA3">
        <w:rPr>
          <w:rFonts w:ascii="Times New Roman" w:hAnsi="Times New Roman" w:cs="Times New Roman"/>
          <w:color w:val="000000"/>
          <w:lang w:val="en-US"/>
        </w:rPr>
        <w:fldChar w:fldCharType="begin">
          <w:fldData xml:space="preserve">PEVuZE5vdGU+PENpdGU+PEF1dGhvcj5Ib2xtYW48L0F1dGhvcj48WWVhcj4yMDIwPC9ZZWFyPjxS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</w:fldData>
        </w:fldChar>
      </w:r>
      <w:r w:rsidRPr="00A46FA3">
        <w:rPr>
          <w:rFonts w:ascii="Times New Roman" w:hAnsi="Times New Roman" w:cs="Times New Roman"/>
          <w:color w:val="000000"/>
          <w:lang w:val="en-US"/>
        </w:rPr>
        <w:instrText xml:space="preserve"> ADDIN EN.CITE </w:instrText>
      </w:r>
      <w:r w:rsidRPr="00A46FA3">
        <w:rPr>
          <w:rFonts w:ascii="Times New Roman" w:hAnsi="Times New Roman" w:cs="Times New Roman"/>
          <w:color w:val="000000"/>
          <w:lang w:val="en-US"/>
        </w:rPr>
        <w:fldChar w:fldCharType="begin">
          <w:fldData xml:space="preserve">PEVuZE5vdGU+PENpdGU+PEF1dGhvcj5Ib2xtYW48L0F1dGhvcj48WWVhcj4yMDIwPC9ZZWFyPjxS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</w:fldData>
        </w:fldChar>
      </w:r>
      <w:r w:rsidRPr="00A46FA3">
        <w:rPr>
          <w:rFonts w:ascii="Times New Roman" w:hAnsi="Times New Roman" w:cs="Times New Roman"/>
          <w:color w:val="000000"/>
          <w:lang w:val="en-US"/>
        </w:rPr>
        <w:instrText xml:space="preserve"> ADDIN EN.CITE.DATA </w:instrText>
      </w:r>
      <w:r w:rsidRPr="00A46FA3">
        <w:rPr>
          <w:rFonts w:ascii="Times New Roman" w:hAnsi="Times New Roman" w:cs="Times New Roman"/>
          <w:color w:val="000000"/>
          <w:lang w:val="en-US"/>
        </w:rPr>
      </w:r>
      <w:r w:rsidRPr="00A46FA3">
        <w:rPr>
          <w:rFonts w:ascii="Times New Roman" w:hAnsi="Times New Roman" w:cs="Times New Roman"/>
          <w:color w:val="000000"/>
          <w:lang w:val="en-US"/>
        </w:rPr>
        <w:fldChar w:fldCharType="end"/>
      </w:r>
      <w:r w:rsidRPr="00A46FA3">
        <w:rPr>
          <w:rFonts w:ascii="Times New Roman" w:hAnsi="Times New Roman" w:cs="Times New Roman"/>
          <w:color w:val="000000"/>
          <w:lang w:val="en-US"/>
        </w:rPr>
      </w:r>
      <w:r w:rsidRPr="00A46FA3">
        <w:rPr>
          <w:rFonts w:ascii="Times New Roman" w:hAnsi="Times New Roman" w:cs="Times New Roman"/>
          <w:color w:val="000000"/>
          <w:lang w:val="en-US"/>
        </w:rPr>
        <w:fldChar w:fldCharType="separate"/>
      </w:r>
      <w:r w:rsidRPr="00A46FA3">
        <w:rPr>
          <w:rFonts w:ascii="Times New Roman" w:hAnsi="Times New Roman" w:cs="Times New Roman"/>
          <w:noProof/>
          <w:color w:val="000000"/>
          <w:lang w:val="en-US"/>
        </w:rPr>
        <w:t>(2)</w:t>
      </w:r>
      <w:r w:rsidRPr="00A46FA3">
        <w:rPr>
          <w:rFonts w:ascii="Times New Roman" w:hAnsi="Times New Roman" w:cs="Times New Roman"/>
          <w:color w:val="000000"/>
          <w:lang w:val="en-US"/>
        </w:rPr>
        <w:fldChar w:fldCharType="end"/>
      </w:r>
      <w:r w:rsidRPr="00A46FA3">
        <w:rPr>
          <w:rFonts w:ascii="Times New Roman" w:hAnsi="Times New Roman" w:cs="Times New Roman"/>
          <w:color w:val="000000"/>
          <w:lang w:val="en-US"/>
        </w:rPr>
        <w:t xml:space="preserve">: the risk of ICU admission is more than doubled and the risk of death is more than tripled in patients with diabetes compared with those without diabetes </w:t>
      </w:r>
      <w:r w:rsidRPr="00A46FA3">
        <w:rPr>
          <w:rFonts w:ascii="Times New Roman" w:hAnsi="Times New Roman" w:cs="Times New Roman"/>
          <w:color w:val="000000"/>
          <w:lang w:val="en-US"/>
        </w:rPr>
        <w:fldChar w:fldCharType="begin">
          <w:fldData xml:space="preserve">PEVuZE5vdGU+PENpdGU+PEF1dGhvcj5NYW50b3Zhbmk8L0F1dGhvcj48WWVhcj4yMDIwPC9ZZWFy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</w:fldData>
        </w:fldChar>
      </w:r>
      <w:r w:rsidRPr="00A46FA3">
        <w:rPr>
          <w:rFonts w:ascii="Times New Roman" w:hAnsi="Times New Roman" w:cs="Times New Roman"/>
          <w:color w:val="000000"/>
          <w:lang w:val="en-US"/>
        </w:rPr>
        <w:instrText xml:space="preserve"> ADDIN EN.CITE </w:instrText>
      </w:r>
      <w:r w:rsidRPr="00A46FA3">
        <w:rPr>
          <w:rFonts w:ascii="Times New Roman" w:hAnsi="Times New Roman" w:cs="Times New Roman"/>
          <w:color w:val="000000"/>
          <w:lang w:val="en-US"/>
        </w:rPr>
        <w:fldChar w:fldCharType="begin">
          <w:fldData xml:space="preserve">PEVuZE5vdGU+PENpdGU+PEF1dGhvcj5NYW50b3Zhbmk8L0F1dGhvcj48WWVhcj4yMDIwPC9ZZWFy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</w:fldData>
        </w:fldChar>
      </w:r>
      <w:r w:rsidRPr="00A46FA3">
        <w:rPr>
          <w:rFonts w:ascii="Times New Roman" w:hAnsi="Times New Roman" w:cs="Times New Roman"/>
          <w:color w:val="000000"/>
          <w:lang w:val="en-US"/>
        </w:rPr>
        <w:instrText xml:space="preserve"> ADDIN EN.CITE.DATA </w:instrText>
      </w:r>
      <w:r w:rsidRPr="00A46FA3">
        <w:rPr>
          <w:rFonts w:ascii="Times New Roman" w:hAnsi="Times New Roman" w:cs="Times New Roman"/>
          <w:color w:val="000000"/>
          <w:lang w:val="en-US"/>
        </w:rPr>
      </w:r>
      <w:r w:rsidRPr="00A46FA3">
        <w:rPr>
          <w:rFonts w:ascii="Times New Roman" w:hAnsi="Times New Roman" w:cs="Times New Roman"/>
          <w:color w:val="000000"/>
          <w:lang w:val="en-US"/>
        </w:rPr>
        <w:fldChar w:fldCharType="end"/>
      </w:r>
      <w:r w:rsidRPr="00A46FA3">
        <w:rPr>
          <w:rFonts w:ascii="Times New Roman" w:hAnsi="Times New Roman" w:cs="Times New Roman"/>
          <w:color w:val="000000"/>
          <w:lang w:val="en-US"/>
        </w:rPr>
      </w:r>
      <w:r w:rsidRPr="00A46FA3">
        <w:rPr>
          <w:rFonts w:ascii="Times New Roman" w:hAnsi="Times New Roman" w:cs="Times New Roman"/>
          <w:color w:val="000000"/>
          <w:lang w:val="en-US"/>
        </w:rPr>
        <w:fldChar w:fldCharType="separate"/>
      </w:r>
      <w:r w:rsidRPr="00A46FA3">
        <w:rPr>
          <w:rFonts w:ascii="Times New Roman" w:hAnsi="Times New Roman" w:cs="Times New Roman"/>
          <w:noProof/>
          <w:color w:val="000000"/>
          <w:lang w:val="en-US"/>
        </w:rPr>
        <w:t>(3)</w:t>
      </w:r>
      <w:r w:rsidRPr="00A46FA3">
        <w:rPr>
          <w:rFonts w:ascii="Times New Roman" w:hAnsi="Times New Roman" w:cs="Times New Roman"/>
          <w:color w:val="000000"/>
          <w:lang w:val="en-US"/>
        </w:rPr>
        <w:fldChar w:fldCharType="end"/>
      </w:r>
      <w:r w:rsidRPr="00A46FA3">
        <w:rPr>
          <w:rFonts w:ascii="Times New Roman" w:hAnsi="Times New Roman" w:cs="Times New Roman"/>
          <w:color w:val="000000"/>
          <w:lang w:val="en-US"/>
        </w:rPr>
        <w:t>.</w:t>
      </w:r>
    </w:p>
    <w:p w14:paraId="655EFBD0" w14:textId="7992C1B5" w:rsidR="009C7453" w:rsidRPr="00A46FA3" w:rsidRDefault="009C7453" w:rsidP="009C7453">
      <w:pPr>
        <w:spacing w:before="120" w:after="120" w:line="480" w:lineRule="auto"/>
        <w:ind w:firstLine="480"/>
        <w:contextualSpacing/>
        <w:jc w:val="both"/>
        <w:rPr>
          <w:rFonts w:ascii="Times New Roman" w:hAnsi="Times New Roman" w:cs="Times New Roman"/>
          <w:color w:val="000000"/>
          <w:lang w:val="en-US"/>
        </w:rPr>
      </w:pPr>
      <w:r w:rsidRPr="00A46FA3">
        <w:rPr>
          <w:rFonts w:ascii="Times New Roman" w:hAnsi="Times New Roman" w:cs="Times New Roman"/>
          <w:color w:val="000000"/>
          <w:lang w:val="en-US"/>
        </w:rPr>
        <w:t xml:space="preserve">Although diabetes status has been reported in an impressive number of </w:t>
      </w:r>
      <w:r>
        <w:rPr>
          <w:rFonts w:ascii="Times New Roman" w:hAnsi="Times New Roman" w:cs="Times New Roman"/>
          <w:color w:val="000000"/>
          <w:lang w:val="en-US"/>
        </w:rPr>
        <w:t>studies</w:t>
      </w:r>
      <w:r w:rsidRPr="00A46FA3">
        <w:rPr>
          <w:rFonts w:ascii="Times New Roman" w:hAnsi="Times New Roman" w:cs="Times New Roman"/>
          <w:color w:val="000000"/>
          <w:lang w:val="en-US"/>
        </w:rPr>
        <w:t xml:space="preserve">, data regarding diabetes-associated microvascular complications and the severity of COVID-19 are very limited. The </w:t>
      </w:r>
      <w:r w:rsidRPr="0051617C">
        <w:rPr>
          <w:rFonts w:ascii="Times New Roman" w:hAnsi="Times New Roman" w:cs="Times New Roman"/>
          <w:color w:val="000000"/>
          <w:lang w:val="en-US"/>
        </w:rPr>
        <w:t xml:space="preserve">deleterious role of diabetic microvascular complications in patients with diabetes mellitus during the COVID-19 pandemic was recently suggested in a large-scale nationwide study in </w:t>
      </w:r>
      <w:commentRangeStart w:id="30"/>
      <w:r w:rsidRPr="0051617C">
        <w:rPr>
          <w:rFonts w:ascii="Times New Roman" w:hAnsi="Times New Roman" w:cs="Times New Roman"/>
          <w:color w:val="000000"/>
          <w:lang w:val="en-US"/>
        </w:rPr>
        <w:t xml:space="preserve">Scotland </w:t>
      </w:r>
      <w:r w:rsidRPr="009A5D9B">
        <w:rPr>
          <w:rFonts w:ascii="Times New Roman" w:hAnsi="Times New Roman" w:cs="Times New Roman"/>
          <w:color w:val="000000"/>
          <w:lang w:val="en-US"/>
        </w:rPr>
        <w:fldChar w:fldCharType="begin">
          <w:fldData xml:space="preserve">PEVuZE5vdGU+PENpdGU+PEF1dGhvcj5NY0d1cm5hZ2hhbjwvQXV0aG9yPjxZZWFyPjIwMjE8L1ll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</w:fldData>
        </w:fldChar>
      </w:r>
      <w:r w:rsidRPr="0051617C">
        <w:rPr>
          <w:rFonts w:ascii="Times New Roman" w:hAnsi="Times New Roman" w:cs="Times New Roman"/>
          <w:color w:val="000000"/>
          <w:lang w:val="en-US"/>
        </w:rPr>
        <w:instrText xml:space="preserve"> ADDIN EN.CITE </w:instrText>
      </w:r>
      <w:r w:rsidRPr="0051617C">
        <w:rPr>
          <w:rFonts w:ascii="Times New Roman" w:hAnsi="Times New Roman" w:cs="Times New Roman"/>
          <w:color w:val="000000"/>
          <w:lang w:val="en-US"/>
          <w:rPrChange w:id="31" w:author="Rea Rustam (RTH) OUH" w:date="2021-08-11T16:01:00Z">
            <w:rPr>
              <w:rFonts w:ascii="Times New Roman" w:hAnsi="Times New Roman" w:cs="Times New Roman"/>
              <w:color w:val="000000"/>
              <w:lang w:val="en-US"/>
            </w:rPr>
          </w:rPrChange>
        </w:rPr>
        <w:fldChar w:fldCharType="begin">
          <w:fldData xml:space="preserve">PEVuZE5vdGU+PENpdGU+PEF1dGhvcj5NY0d1cm5hZ2hhbjwvQXV0aG9yPjxZZWFyPjIwMjE8L1ll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</w:fldData>
        </w:fldChar>
      </w:r>
      <w:r w:rsidRPr="0051617C">
        <w:rPr>
          <w:rFonts w:ascii="Times New Roman" w:hAnsi="Times New Roman" w:cs="Times New Roman"/>
          <w:color w:val="000000"/>
          <w:lang w:val="en-US"/>
        </w:rPr>
        <w:instrText xml:space="preserve"> ADDIN EN.CITE.DATA </w:instrText>
      </w:r>
      <w:r w:rsidRPr="0051617C">
        <w:rPr>
          <w:rFonts w:ascii="Times New Roman" w:hAnsi="Times New Roman" w:cs="Times New Roman"/>
          <w:color w:val="000000"/>
          <w:lang w:val="en-US"/>
          <w:rPrChange w:id="32" w:author="Rea Rustam (RTH) OUH" w:date="2021-08-11T16:01:00Z">
            <w:rPr>
              <w:rFonts w:ascii="Times New Roman" w:hAnsi="Times New Roman" w:cs="Times New Roman"/>
              <w:color w:val="000000"/>
              <w:lang w:val="en-US"/>
            </w:rPr>
          </w:rPrChange>
        </w:rPr>
      </w:r>
      <w:r w:rsidRPr="0051617C">
        <w:rPr>
          <w:rFonts w:ascii="Times New Roman" w:hAnsi="Times New Roman" w:cs="Times New Roman"/>
          <w:color w:val="000000"/>
          <w:lang w:val="en-US"/>
          <w:rPrChange w:id="33" w:author="Rea Rustam (RTH) OUH" w:date="2021-08-11T16:01:00Z">
            <w:rPr>
              <w:rFonts w:ascii="Times New Roman" w:hAnsi="Times New Roman" w:cs="Times New Roman"/>
              <w:color w:val="000000"/>
              <w:lang w:val="en-US"/>
            </w:rPr>
          </w:rPrChange>
        </w:rPr>
        <w:fldChar w:fldCharType="end"/>
      </w:r>
      <w:r w:rsidRPr="009A5D9B">
        <w:rPr>
          <w:rFonts w:ascii="Times New Roman" w:hAnsi="Times New Roman" w:cs="Times New Roman"/>
          <w:color w:val="000000"/>
          <w:lang w:val="en-US"/>
          <w:rPrChange w:id="34" w:author="Rea Rustam (RTH) OUH" w:date="2021-08-11T16:01:00Z">
            <w:rPr>
              <w:rFonts w:ascii="Times New Roman" w:hAnsi="Times New Roman" w:cs="Times New Roman"/>
              <w:color w:val="000000"/>
              <w:lang w:val="en-US"/>
            </w:rPr>
          </w:rPrChange>
        </w:rPr>
      </w:r>
      <w:r w:rsidRPr="009A5D9B">
        <w:rPr>
          <w:rFonts w:ascii="Times New Roman" w:hAnsi="Times New Roman" w:cs="Times New Roman"/>
          <w:color w:val="000000"/>
          <w:lang w:val="en-US"/>
          <w:rPrChange w:id="35" w:author="Rea Rustam (RTH) OUH" w:date="2021-08-11T16:01:00Z">
            <w:rPr>
              <w:rFonts w:ascii="Times New Roman" w:hAnsi="Times New Roman" w:cs="Times New Roman"/>
              <w:color w:val="000000"/>
              <w:lang w:val="en-US"/>
            </w:rPr>
          </w:rPrChange>
        </w:rPr>
        <w:fldChar w:fldCharType="separate"/>
      </w:r>
      <w:r w:rsidRPr="0051617C">
        <w:rPr>
          <w:rFonts w:ascii="Times New Roman" w:hAnsi="Times New Roman" w:cs="Times New Roman"/>
          <w:noProof/>
          <w:color w:val="000000"/>
          <w:lang w:val="en-US"/>
        </w:rPr>
        <w:t>(4)</w:t>
      </w:r>
      <w:r w:rsidRPr="009A5D9B">
        <w:rPr>
          <w:rFonts w:ascii="Times New Roman" w:hAnsi="Times New Roman" w:cs="Times New Roman"/>
          <w:color w:val="000000"/>
          <w:lang w:val="en-US"/>
        </w:rPr>
        <w:fldChar w:fldCharType="end"/>
      </w:r>
      <w:r w:rsidRPr="0051617C">
        <w:rPr>
          <w:rFonts w:ascii="Times New Roman" w:hAnsi="Times New Roman" w:cs="Times New Roman"/>
          <w:color w:val="000000"/>
          <w:lang w:val="en-US"/>
        </w:rPr>
        <w:t xml:space="preserve"> and by the CORONADO study</w:t>
      </w:r>
      <w:r w:rsidRPr="0051617C">
        <w:rPr>
          <w:rFonts w:ascii="Times New Roman" w:hAnsi="Times New Roman" w:cs="Times New Roman"/>
          <w:color w:val="000000"/>
          <w:lang w:val="en-US"/>
          <w:rPrChange w:id="36" w:author="Rea Rustam (RTH) OUH" w:date="2021-08-11T16:01:00Z">
            <w:rPr>
              <w:color w:val="000000"/>
              <w:lang w:val="en-US"/>
            </w:rPr>
          </w:rPrChange>
        </w:rPr>
        <w:t xml:space="preserve"> </w:t>
      </w:r>
      <w:r w:rsidRPr="009A5D9B">
        <w:rPr>
          <w:rFonts w:ascii="Times New Roman" w:hAnsi="Times New Roman" w:cs="Times New Roman"/>
          <w:color w:val="000000"/>
          <w:lang w:val="en-US"/>
        </w:rPr>
        <w:fldChar w:fldCharType="begin">
          <w:fldData xml:space="preserve">PEVuZE5vdGU+PENpdGU+PEF1dGhvcj5XYXJnbnk8L0F1dGhvcj48WWVhcj4yMDIxPC9ZZWFyPjxS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</w:fldData>
        </w:fldChar>
      </w:r>
      <w:r w:rsidRPr="0051617C">
        <w:rPr>
          <w:rFonts w:ascii="Times New Roman" w:hAnsi="Times New Roman" w:cs="Times New Roman"/>
          <w:color w:val="000000"/>
          <w:lang w:val="en-US"/>
        </w:rPr>
        <w:instrText xml:space="preserve"> ADDIN EN.CITE </w:instrText>
      </w:r>
      <w:r w:rsidRPr="0051617C">
        <w:rPr>
          <w:rFonts w:ascii="Times New Roman" w:hAnsi="Times New Roman" w:cs="Times New Roman"/>
          <w:color w:val="000000"/>
          <w:lang w:val="en-US"/>
          <w:rPrChange w:id="37" w:author="Rea Rustam (RTH) OUH" w:date="2021-08-11T16:01:00Z">
            <w:rPr>
              <w:rFonts w:ascii="Times New Roman" w:hAnsi="Times New Roman" w:cs="Times New Roman"/>
              <w:color w:val="000000"/>
              <w:lang w:val="en-US"/>
            </w:rPr>
          </w:rPrChange>
        </w:rPr>
        <w:fldChar w:fldCharType="begin">
          <w:fldData xml:space="preserve">PEVuZE5vdGU+PENpdGU+PEF1dGhvcj5XYXJnbnk8L0F1dGhvcj48WWVhcj4yMDIxPC9ZZWFyPjxS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</w:fldData>
        </w:fldChar>
      </w:r>
      <w:r w:rsidRPr="0051617C">
        <w:rPr>
          <w:rFonts w:ascii="Times New Roman" w:hAnsi="Times New Roman" w:cs="Times New Roman"/>
          <w:color w:val="000000"/>
          <w:lang w:val="en-US"/>
        </w:rPr>
        <w:instrText xml:space="preserve"> ADDIN EN.CITE.DATA </w:instrText>
      </w:r>
      <w:r w:rsidRPr="0051617C">
        <w:rPr>
          <w:rFonts w:ascii="Times New Roman" w:hAnsi="Times New Roman" w:cs="Times New Roman"/>
          <w:color w:val="000000"/>
          <w:lang w:val="en-US"/>
          <w:rPrChange w:id="38" w:author="Rea Rustam (RTH) OUH" w:date="2021-08-11T16:01:00Z">
            <w:rPr>
              <w:rFonts w:ascii="Times New Roman" w:hAnsi="Times New Roman" w:cs="Times New Roman"/>
              <w:color w:val="000000"/>
              <w:lang w:val="en-US"/>
            </w:rPr>
          </w:rPrChange>
        </w:rPr>
      </w:r>
      <w:r w:rsidRPr="0051617C">
        <w:rPr>
          <w:rFonts w:ascii="Times New Roman" w:hAnsi="Times New Roman" w:cs="Times New Roman"/>
          <w:color w:val="000000"/>
          <w:lang w:val="en-US"/>
          <w:rPrChange w:id="39" w:author="Rea Rustam (RTH) OUH" w:date="2021-08-11T16:01:00Z">
            <w:rPr>
              <w:rFonts w:ascii="Times New Roman" w:hAnsi="Times New Roman" w:cs="Times New Roman"/>
              <w:color w:val="000000"/>
              <w:lang w:val="en-US"/>
            </w:rPr>
          </w:rPrChange>
        </w:rPr>
        <w:fldChar w:fldCharType="end"/>
      </w:r>
      <w:r w:rsidRPr="009A5D9B">
        <w:rPr>
          <w:rFonts w:ascii="Times New Roman" w:hAnsi="Times New Roman" w:cs="Times New Roman"/>
          <w:color w:val="000000"/>
          <w:lang w:val="en-US"/>
          <w:rPrChange w:id="40" w:author="Rea Rustam (RTH) OUH" w:date="2021-08-11T16:01:00Z">
            <w:rPr>
              <w:rFonts w:ascii="Times New Roman" w:hAnsi="Times New Roman" w:cs="Times New Roman"/>
              <w:color w:val="000000"/>
              <w:lang w:val="en-US"/>
            </w:rPr>
          </w:rPrChange>
        </w:rPr>
      </w:r>
      <w:r w:rsidRPr="009A5D9B">
        <w:rPr>
          <w:rFonts w:ascii="Times New Roman" w:hAnsi="Times New Roman" w:cs="Times New Roman"/>
          <w:color w:val="000000"/>
          <w:lang w:val="en-US"/>
          <w:rPrChange w:id="41" w:author="Rea Rustam (RTH) OUH" w:date="2021-08-11T16:01:00Z">
            <w:rPr>
              <w:rFonts w:ascii="Times New Roman" w:hAnsi="Times New Roman" w:cs="Times New Roman"/>
              <w:color w:val="000000"/>
              <w:lang w:val="en-US"/>
            </w:rPr>
          </w:rPrChange>
        </w:rPr>
        <w:fldChar w:fldCharType="separate"/>
      </w:r>
      <w:r w:rsidRPr="0051617C">
        <w:rPr>
          <w:rFonts w:ascii="Times New Roman" w:hAnsi="Times New Roman" w:cs="Times New Roman"/>
          <w:noProof/>
          <w:color w:val="000000"/>
          <w:lang w:val="en-US"/>
        </w:rPr>
        <w:t>(5)</w:t>
      </w:r>
      <w:r w:rsidRPr="009A5D9B">
        <w:rPr>
          <w:rFonts w:ascii="Times New Roman" w:hAnsi="Times New Roman" w:cs="Times New Roman"/>
          <w:color w:val="000000"/>
          <w:lang w:val="en-US"/>
        </w:rPr>
        <w:fldChar w:fldCharType="end"/>
      </w:r>
      <w:ins w:id="42" w:author="Rea Rustam (RTH) OUH" w:date="2021-08-11T16:00:00Z">
        <w:r w:rsidR="0051617C" w:rsidRPr="0051617C">
          <w:rPr>
            <w:rFonts w:ascii="Times New Roman" w:hAnsi="Times New Roman" w:cs="Times New Roman"/>
            <w:color w:val="000000"/>
            <w:lang w:val="en-US"/>
          </w:rPr>
          <w:t xml:space="preserve"> and in people with Type 1 diabetes across the UK (</w:t>
        </w:r>
      </w:ins>
      <w:ins w:id="43" w:author="Rea Rustam (RTH) OUH" w:date="2021-08-11T16:01:00Z">
        <w:r w:rsidR="0051617C" w:rsidRPr="0051617C">
          <w:rPr>
            <w:rFonts w:ascii="Times New Roman" w:hAnsi="Times New Roman" w:cs="Times New Roman"/>
            <w:rPrChange w:id="44" w:author="Rea Rustam (RTH) OUH" w:date="2021-08-11T16:01:00Z">
              <w:rPr>
                <w:rFonts w:ascii="Arial" w:hAnsi="Arial" w:cs="Arial"/>
              </w:rPr>
            </w:rPrChange>
          </w:rPr>
          <w:fldChar w:fldCharType="begin"/>
        </w:r>
        <w:r w:rsidR="0051617C" w:rsidRPr="00DB73A9">
          <w:rPr>
            <w:rFonts w:ascii="Times New Roman" w:hAnsi="Times New Roman" w:cs="Times New Roman"/>
            <w:lang w:val="en-US"/>
            <w:rPrChange w:id="45" w:author="pierre saulnier" w:date="2021-08-17T11:23:00Z">
              <w:rPr>
                <w:rFonts w:ascii="Arial" w:hAnsi="Arial" w:cs="Arial"/>
              </w:rPr>
            </w:rPrChange>
          </w:rPr>
          <w:instrText xml:space="preserve"> HYPERLINK "https://doi.org/10.1007/s00125-021-05463-x" </w:instrText>
        </w:r>
        <w:r w:rsidR="0051617C" w:rsidRPr="0051617C">
          <w:rPr>
            <w:rFonts w:ascii="Times New Roman" w:hAnsi="Times New Roman" w:cs="Times New Roman"/>
            <w:rPrChange w:id="46" w:author="Rea Rustam (RTH) OUH" w:date="2021-08-11T16:01:00Z">
              <w:rPr>
                <w:rFonts w:ascii="Arial" w:hAnsi="Arial" w:cs="Arial"/>
              </w:rPr>
            </w:rPrChange>
          </w:rPr>
          <w:fldChar w:fldCharType="separate"/>
        </w:r>
        <w:r w:rsidR="0051617C" w:rsidRPr="00DB73A9">
          <w:rPr>
            <w:rStyle w:val="Hyperlink"/>
            <w:rFonts w:ascii="Times New Roman" w:hAnsi="Times New Roman" w:cs="Times New Roman"/>
            <w:shd w:val="clear" w:color="auto" w:fill="FCFCFC"/>
            <w:lang w:val="en-US"/>
            <w:rPrChange w:id="47" w:author="pierre saulnier" w:date="2021-08-17T11:23:00Z">
              <w:rPr>
                <w:rStyle w:val="Hyperlink"/>
                <w:rFonts w:ascii="Arial" w:hAnsi="Arial" w:cs="Arial"/>
                <w:shd w:val="clear" w:color="auto" w:fill="FCFCFC"/>
              </w:rPr>
            </w:rPrChange>
          </w:rPr>
          <w:t>https://doi.org/10.1007/s00125-021-05463-x</w:t>
        </w:r>
        <w:r w:rsidR="0051617C" w:rsidRPr="0051617C">
          <w:rPr>
            <w:rFonts w:ascii="Times New Roman" w:hAnsi="Times New Roman" w:cs="Times New Roman"/>
            <w:rPrChange w:id="48" w:author="Rea Rustam (RTH) OUH" w:date="2021-08-11T16:01:00Z">
              <w:rPr>
                <w:rFonts w:ascii="Arial" w:hAnsi="Arial" w:cs="Arial"/>
              </w:rPr>
            </w:rPrChange>
          </w:rPr>
          <w:fldChar w:fldCharType="end"/>
        </w:r>
        <w:r w:rsidR="0051617C" w:rsidRPr="00DB73A9">
          <w:rPr>
            <w:rFonts w:ascii="Times New Roman" w:hAnsi="Times New Roman" w:cs="Times New Roman"/>
            <w:lang w:val="en-US"/>
            <w:rPrChange w:id="49" w:author="pierre saulnier" w:date="2021-08-17T11:23:00Z">
              <w:rPr>
                <w:rFonts w:ascii="Times New Roman" w:hAnsi="Times New Roman" w:cs="Times New Roman"/>
              </w:rPr>
            </w:rPrChange>
          </w:rPr>
          <w:t>)</w:t>
        </w:r>
      </w:ins>
      <w:r w:rsidRPr="0051617C">
        <w:rPr>
          <w:rFonts w:ascii="Times New Roman" w:hAnsi="Times New Roman" w:cs="Times New Roman"/>
          <w:color w:val="000000"/>
          <w:lang w:val="en-US"/>
        </w:rPr>
        <w:t xml:space="preserve">. </w:t>
      </w:r>
      <w:commentRangeEnd w:id="30"/>
      <w:r w:rsidR="00455936" w:rsidRPr="0051617C">
        <w:rPr>
          <w:rStyle w:val="CommentReference"/>
          <w:rFonts w:ascii="Times New Roman" w:hAnsi="Times New Roman" w:cs="Times New Roman"/>
          <w:sz w:val="24"/>
          <w:szCs w:val="24"/>
          <w:rPrChange w:id="50" w:author="Rea Rustam (RTH) OUH" w:date="2021-08-11T16:01:00Z">
            <w:rPr>
              <w:rStyle w:val="CommentReference"/>
            </w:rPr>
          </w:rPrChange>
        </w:rPr>
        <w:commentReference w:id="30"/>
      </w:r>
      <w:r w:rsidRPr="0051617C">
        <w:rPr>
          <w:rFonts w:ascii="Times New Roman" w:hAnsi="Times New Roman" w:cs="Times New Roman"/>
          <w:color w:val="000000"/>
          <w:lang w:val="en-US"/>
        </w:rPr>
        <w:t>Chen et al. and others have also highlighted the deleterious effect of chronic kidney disease (CKD), at least in univariate analysis, on the prognosis</w:t>
      </w:r>
      <w:r w:rsidRPr="00A46FA3">
        <w:rPr>
          <w:rFonts w:ascii="Times New Roman" w:hAnsi="Times New Roman" w:cs="Times New Roman"/>
          <w:color w:val="000000"/>
          <w:lang w:val="en-US"/>
        </w:rPr>
        <w:t xml:space="preserve"> in patients with COVID-19 but diabetes mellitus has not been specifically studied </w:t>
      </w:r>
      <w:r w:rsidRPr="00A46FA3">
        <w:rPr>
          <w:rFonts w:ascii="Times New Roman" w:hAnsi="Times New Roman" w:cs="Times New Roman"/>
          <w:color w:val="000000"/>
          <w:lang w:val="en-US"/>
        </w:rPr>
        <w:fldChar w:fldCharType="begin">
          <w:fldData xml:space="preserve">PEVuZE5vdGU+PENpdGU+PEF1dGhvcj5DaGVuPC9BdXRob3I+PFllYXI+MjAyMDwvWWVhcj48UmVj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</w:fldData>
        </w:fldChar>
      </w:r>
      <w:r w:rsidRPr="00A46FA3">
        <w:rPr>
          <w:rFonts w:ascii="Times New Roman" w:hAnsi="Times New Roman" w:cs="Times New Roman"/>
          <w:color w:val="000000"/>
          <w:lang w:val="en-US"/>
        </w:rPr>
        <w:instrText xml:space="preserve"> ADDIN EN.CITE </w:instrText>
      </w:r>
      <w:r w:rsidRPr="00A46FA3">
        <w:rPr>
          <w:rFonts w:ascii="Times New Roman" w:hAnsi="Times New Roman" w:cs="Times New Roman"/>
          <w:color w:val="000000"/>
          <w:lang w:val="en-US"/>
        </w:rPr>
        <w:fldChar w:fldCharType="begin">
          <w:fldData xml:space="preserve">PEVuZE5vdGU+PENpdGU+PEF1dGhvcj5DaGVuPC9BdXRob3I+PFllYXI+MjAyMDwvWWVhcj48UmVj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</w:fldData>
        </w:fldChar>
      </w:r>
      <w:r w:rsidRPr="00A46FA3">
        <w:rPr>
          <w:rFonts w:ascii="Times New Roman" w:hAnsi="Times New Roman" w:cs="Times New Roman"/>
          <w:color w:val="000000"/>
          <w:lang w:val="en-US"/>
        </w:rPr>
        <w:instrText xml:space="preserve"> ADDIN EN.CITE.DATA </w:instrText>
      </w:r>
      <w:r w:rsidRPr="00A46FA3">
        <w:rPr>
          <w:rFonts w:ascii="Times New Roman" w:hAnsi="Times New Roman" w:cs="Times New Roman"/>
          <w:color w:val="000000"/>
          <w:lang w:val="en-US"/>
        </w:rPr>
      </w:r>
      <w:r w:rsidRPr="00A46FA3">
        <w:rPr>
          <w:rFonts w:ascii="Times New Roman" w:hAnsi="Times New Roman" w:cs="Times New Roman"/>
          <w:color w:val="000000"/>
          <w:lang w:val="en-US"/>
        </w:rPr>
        <w:fldChar w:fldCharType="end"/>
      </w:r>
      <w:r w:rsidRPr="00A46FA3">
        <w:rPr>
          <w:rFonts w:ascii="Times New Roman" w:hAnsi="Times New Roman" w:cs="Times New Roman"/>
          <w:color w:val="000000"/>
          <w:lang w:val="en-US"/>
        </w:rPr>
      </w:r>
      <w:r w:rsidRPr="00A46FA3">
        <w:rPr>
          <w:rFonts w:ascii="Times New Roman" w:hAnsi="Times New Roman" w:cs="Times New Roman"/>
          <w:color w:val="000000"/>
          <w:lang w:val="en-US"/>
        </w:rPr>
        <w:fldChar w:fldCharType="separate"/>
      </w:r>
      <w:r w:rsidRPr="00A46FA3">
        <w:rPr>
          <w:rFonts w:ascii="Times New Roman" w:hAnsi="Times New Roman" w:cs="Times New Roman"/>
          <w:noProof/>
          <w:color w:val="000000"/>
          <w:lang w:val="en-US"/>
        </w:rPr>
        <w:t>(6)</w:t>
      </w:r>
      <w:r w:rsidRPr="00A46FA3">
        <w:rPr>
          <w:rFonts w:ascii="Times New Roman" w:hAnsi="Times New Roman" w:cs="Times New Roman"/>
          <w:color w:val="000000"/>
          <w:lang w:val="en-US"/>
        </w:rPr>
        <w:fldChar w:fldCharType="end"/>
      </w:r>
      <w:r w:rsidRPr="00A46FA3">
        <w:rPr>
          <w:rFonts w:ascii="Times New Roman" w:hAnsi="Times New Roman" w:cs="Times New Roman"/>
          <w:color w:val="000000"/>
          <w:lang w:val="en-US"/>
        </w:rPr>
        <w:t xml:space="preserve">. In another paper, renal failure and proteinuria were associated with poor COVID-19 prognosis </w:t>
      </w:r>
      <w:r w:rsidRPr="00A46FA3">
        <w:rPr>
          <w:rFonts w:ascii="Times New Roman" w:hAnsi="Times New Roman" w:cs="Times New Roman"/>
          <w:color w:val="000000"/>
          <w:lang w:val="en-US"/>
        </w:rPr>
        <w:fldChar w:fldCharType="begin">
          <w:fldData xml:space="preserve">PEVuZE5vdGU+PENpdGU+PEF1dGhvcj5DaGVuZzwvQXV0aG9yPjxZZWFyPjIwMjA8L1llYXI+PFJl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=
</w:fldData>
        </w:fldChar>
      </w:r>
      <w:r w:rsidRPr="00A46FA3">
        <w:rPr>
          <w:rFonts w:ascii="Times New Roman" w:hAnsi="Times New Roman" w:cs="Times New Roman"/>
          <w:color w:val="000000"/>
          <w:lang w:val="en-US"/>
        </w:rPr>
        <w:instrText xml:space="preserve"> ADDIN EN.CITE </w:instrText>
      </w:r>
      <w:r w:rsidRPr="00A46FA3">
        <w:rPr>
          <w:rFonts w:ascii="Times New Roman" w:hAnsi="Times New Roman" w:cs="Times New Roman"/>
          <w:color w:val="000000"/>
          <w:lang w:val="en-US"/>
        </w:rPr>
        <w:fldChar w:fldCharType="begin">
          <w:fldData xml:space="preserve">PEVuZE5vdGU+PENpdGU+PEF1dGhvcj5DaGVuZzwvQXV0aG9yPjxZZWFyPjIwMjA8L1llYXI+PFJl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=
</w:fldData>
        </w:fldChar>
      </w:r>
      <w:r w:rsidRPr="00A46FA3">
        <w:rPr>
          <w:rFonts w:ascii="Times New Roman" w:hAnsi="Times New Roman" w:cs="Times New Roman"/>
          <w:color w:val="000000"/>
          <w:lang w:val="en-US"/>
        </w:rPr>
        <w:instrText xml:space="preserve"> ADDIN EN.CITE.DATA </w:instrText>
      </w:r>
      <w:r w:rsidRPr="00A46FA3">
        <w:rPr>
          <w:rFonts w:ascii="Times New Roman" w:hAnsi="Times New Roman" w:cs="Times New Roman"/>
          <w:color w:val="000000"/>
          <w:lang w:val="en-US"/>
        </w:rPr>
      </w:r>
      <w:r w:rsidRPr="00A46FA3">
        <w:rPr>
          <w:rFonts w:ascii="Times New Roman" w:hAnsi="Times New Roman" w:cs="Times New Roman"/>
          <w:color w:val="000000"/>
          <w:lang w:val="en-US"/>
        </w:rPr>
        <w:fldChar w:fldCharType="end"/>
      </w:r>
      <w:r w:rsidRPr="00A46FA3">
        <w:rPr>
          <w:rFonts w:ascii="Times New Roman" w:hAnsi="Times New Roman" w:cs="Times New Roman"/>
          <w:color w:val="000000"/>
          <w:lang w:val="en-US"/>
        </w:rPr>
      </w:r>
      <w:r w:rsidRPr="00A46FA3">
        <w:rPr>
          <w:rFonts w:ascii="Times New Roman" w:hAnsi="Times New Roman" w:cs="Times New Roman"/>
          <w:color w:val="000000"/>
          <w:lang w:val="en-US"/>
        </w:rPr>
        <w:fldChar w:fldCharType="separate"/>
      </w:r>
      <w:r w:rsidRPr="00A46FA3">
        <w:rPr>
          <w:rFonts w:ascii="Times New Roman" w:hAnsi="Times New Roman" w:cs="Times New Roman"/>
          <w:noProof/>
          <w:color w:val="000000"/>
          <w:lang w:val="en-US"/>
        </w:rPr>
        <w:t>(7)</w:t>
      </w:r>
      <w:r w:rsidRPr="00A46FA3">
        <w:rPr>
          <w:rFonts w:ascii="Times New Roman" w:hAnsi="Times New Roman" w:cs="Times New Roman"/>
          <w:color w:val="000000"/>
          <w:lang w:val="en-US"/>
        </w:rPr>
        <w:fldChar w:fldCharType="end"/>
      </w:r>
      <w:r w:rsidRPr="00A46FA3">
        <w:rPr>
          <w:rFonts w:ascii="Times New Roman" w:hAnsi="Times New Roman" w:cs="Times New Roman"/>
          <w:color w:val="000000"/>
          <w:lang w:val="en-US"/>
        </w:rPr>
        <w:t xml:space="preserve"> but again</w:t>
      </w:r>
      <w:r>
        <w:rPr>
          <w:rFonts w:ascii="Times New Roman" w:hAnsi="Times New Roman" w:cs="Times New Roman"/>
          <w:color w:val="000000"/>
          <w:lang w:val="en-US"/>
        </w:rPr>
        <w:t>,</w:t>
      </w:r>
      <w:r w:rsidRPr="00A46FA3">
        <w:rPr>
          <w:rFonts w:ascii="Times New Roman" w:hAnsi="Times New Roman" w:cs="Times New Roman"/>
          <w:color w:val="000000"/>
          <w:lang w:val="en-US"/>
        </w:rPr>
        <w:t xml:space="preserve"> diabetes mellitus was not studied. Since renal prognosis has appeared as a key prognostic factor, the impact of microvascular history regarding the prognosis of patients with diabetes needs to be carefully evaluated.</w:t>
      </w:r>
    </w:p>
    <w:p w14:paraId="07EF396D" w14:textId="74941C62" w:rsidR="009C7453" w:rsidRDefault="009C7453" w:rsidP="009C7453">
      <w:pPr>
        <w:spacing w:before="120" w:after="120" w:line="480" w:lineRule="auto"/>
        <w:ind w:firstLine="480"/>
        <w:contextualSpacing/>
        <w:jc w:val="both"/>
        <w:rPr>
          <w:rFonts w:ascii="Times New Roman" w:hAnsi="Times New Roman" w:cs="Times New Roman"/>
          <w:color w:val="000000"/>
          <w:lang w:val="en-US"/>
        </w:rPr>
      </w:pPr>
      <w:r w:rsidRPr="00A46FA3">
        <w:rPr>
          <w:rFonts w:ascii="Times New Roman" w:hAnsi="Times New Roman" w:cs="Times New Roman"/>
          <w:color w:val="000000"/>
          <w:lang w:val="en-US"/>
        </w:rPr>
        <w:t xml:space="preserve">Recent histological findings have evidenced a localization of SARS-CoV-2 in the kidneys of patients deceased from COVID-19, particularly in case of multiple comorbidities </w:t>
      </w:r>
      <w:r w:rsidRPr="00A46FA3">
        <w:rPr>
          <w:rFonts w:ascii="Times New Roman" w:hAnsi="Times New Roman" w:cs="Times New Roman"/>
          <w:color w:val="000000"/>
          <w:lang w:val="en-US"/>
        </w:rPr>
        <w:fldChar w:fldCharType="begin">
          <w:fldData xml:space="preserve">PEVuZE5vdGU+PENpdGU+PEF1dGhvcj5QdWVsbGVzPC9BdXRob3I+PFllYXI+MjAyMDwvWWVhcj48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</w:fldData>
        </w:fldChar>
      </w:r>
      <w:r w:rsidRPr="00A46FA3">
        <w:rPr>
          <w:rFonts w:ascii="Times New Roman" w:hAnsi="Times New Roman" w:cs="Times New Roman"/>
          <w:color w:val="000000"/>
          <w:lang w:val="en-US"/>
        </w:rPr>
        <w:instrText xml:space="preserve"> ADDIN EN.CITE </w:instrText>
      </w:r>
      <w:r w:rsidRPr="00A46FA3">
        <w:rPr>
          <w:rFonts w:ascii="Times New Roman" w:hAnsi="Times New Roman" w:cs="Times New Roman"/>
          <w:color w:val="000000"/>
          <w:lang w:val="en-US"/>
        </w:rPr>
        <w:fldChar w:fldCharType="begin">
          <w:fldData xml:space="preserve">PEVuZE5vdGU+PENpdGU+PEF1dGhvcj5QdWVsbGVzPC9BdXRob3I+PFllYXI+MjAyMDwvWWVhcj48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</w:fldData>
        </w:fldChar>
      </w:r>
      <w:r w:rsidRPr="00A46FA3">
        <w:rPr>
          <w:rFonts w:ascii="Times New Roman" w:hAnsi="Times New Roman" w:cs="Times New Roman"/>
          <w:color w:val="000000"/>
          <w:lang w:val="en-US"/>
        </w:rPr>
        <w:instrText xml:space="preserve"> ADDIN EN.CITE.DATA </w:instrText>
      </w:r>
      <w:r w:rsidRPr="00A46FA3">
        <w:rPr>
          <w:rFonts w:ascii="Times New Roman" w:hAnsi="Times New Roman" w:cs="Times New Roman"/>
          <w:color w:val="000000"/>
          <w:lang w:val="en-US"/>
        </w:rPr>
      </w:r>
      <w:r w:rsidRPr="00A46FA3">
        <w:rPr>
          <w:rFonts w:ascii="Times New Roman" w:hAnsi="Times New Roman" w:cs="Times New Roman"/>
          <w:color w:val="000000"/>
          <w:lang w:val="en-US"/>
        </w:rPr>
        <w:fldChar w:fldCharType="end"/>
      </w:r>
      <w:r w:rsidRPr="00A46FA3">
        <w:rPr>
          <w:rFonts w:ascii="Times New Roman" w:hAnsi="Times New Roman" w:cs="Times New Roman"/>
          <w:color w:val="000000"/>
          <w:lang w:val="en-US"/>
        </w:rPr>
      </w:r>
      <w:r w:rsidRPr="00A46FA3">
        <w:rPr>
          <w:rFonts w:ascii="Times New Roman" w:hAnsi="Times New Roman" w:cs="Times New Roman"/>
          <w:color w:val="000000"/>
          <w:lang w:val="en-US"/>
        </w:rPr>
        <w:fldChar w:fldCharType="separate"/>
      </w:r>
      <w:r w:rsidRPr="00A46FA3">
        <w:rPr>
          <w:rFonts w:ascii="Times New Roman" w:hAnsi="Times New Roman" w:cs="Times New Roman"/>
          <w:noProof/>
          <w:color w:val="000000"/>
          <w:lang w:val="en-US"/>
        </w:rPr>
        <w:t>(8)</w:t>
      </w:r>
      <w:r w:rsidRPr="00A46FA3">
        <w:rPr>
          <w:rFonts w:ascii="Times New Roman" w:hAnsi="Times New Roman" w:cs="Times New Roman"/>
          <w:color w:val="000000"/>
          <w:lang w:val="en-US"/>
        </w:rPr>
        <w:fldChar w:fldCharType="end"/>
      </w:r>
      <w:r w:rsidRPr="00A46FA3">
        <w:rPr>
          <w:rFonts w:ascii="Times New Roman" w:hAnsi="Times New Roman" w:cs="Times New Roman"/>
          <w:color w:val="000000"/>
          <w:lang w:val="en-US"/>
        </w:rPr>
        <w:t xml:space="preserve"> but also in endothelial cells </w:t>
      </w:r>
      <w:r w:rsidRPr="00A46FA3">
        <w:rPr>
          <w:rFonts w:ascii="Times New Roman" w:hAnsi="Times New Roman" w:cs="Times New Roman"/>
          <w:color w:val="000000"/>
          <w:lang w:val="en-US"/>
        </w:rPr>
        <w:fldChar w:fldCharType="begin">
          <w:fldData xml:space="preserve">PEVuZE5vdGU+PENpdGU+PEF1dGhvcj5WYXJnYTwvQXV0aG9yPjxZZWFyPjIwMjA8L1llYXI+PFJl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</w:fldData>
        </w:fldChar>
      </w:r>
      <w:r w:rsidRPr="00A46FA3">
        <w:rPr>
          <w:rFonts w:ascii="Times New Roman" w:hAnsi="Times New Roman" w:cs="Times New Roman"/>
          <w:color w:val="000000"/>
          <w:lang w:val="en-US"/>
        </w:rPr>
        <w:instrText xml:space="preserve"> ADDIN EN.CITE </w:instrText>
      </w:r>
      <w:r w:rsidRPr="00A46FA3">
        <w:rPr>
          <w:rFonts w:ascii="Times New Roman" w:hAnsi="Times New Roman" w:cs="Times New Roman"/>
          <w:color w:val="000000"/>
          <w:lang w:val="en-US"/>
        </w:rPr>
        <w:fldChar w:fldCharType="begin">
          <w:fldData xml:space="preserve">PEVuZE5vdGU+PENpdGU+PEF1dGhvcj5WYXJnYTwvQXV0aG9yPjxZZWFyPjIwMjA8L1llYXI+PFJl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</w:fldData>
        </w:fldChar>
      </w:r>
      <w:r w:rsidRPr="00A46FA3">
        <w:rPr>
          <w:rFonts w:ascii="Times New Roman" w:hAnsi="Times New Roman" w:cs="Times New Roman"/>
          <w:color w:val="000000"/>
          <w:lang w:val="en-US"/>
        </w:rPr>
        <w:instrText xml:space="preserve"> ADDIN EN.CITE.DATA </w:instrText>
      </w:r>
      <w:r w:rsidRPr="00A46FA3">
        <w:rPr>
          <w:rFonts w:ascii="Times New Roman" w:hAnsi="Times New Roman" w:cs="Times New Roman"/>
          <w:color w:val="000000"/>
          <w:lang w:val="en-US"/>
        </w:rPr>
      </w:r>
      <w:r w:rsidRPr="00A46FA3">
        <w:rPr>
          <w:rFonts w:ascii="Times New Roman" w:hAnsi="Times New Roman" w:cs="Times New Roman"/>
          <w:color w:val="000000"/>
          <w:lang w:val="en-US"/>
        </w:rPr>
        <w:fldChar w:fldCharType="end"/>
      </w:r>
      <w:r w:rsidRPr="00A46FA3">
        <w:rPr>
          <w:rFonts w:ascii="Times New Roman" w:hAnsi="Times New Roman" w:cs="Times New Roman"/>
          <w:color w:val="000000"/>
          <w:lang w:val="en-US"/>
        </w:rPr>
      </w:r>
      <w:r w:rsidRPr="00A46FA3">
        <w:rPr>
          <w:rFonts w:ascii="Times New Roman" w:hAnsi="Times New Roman" w:cs="Times New Roman"/>
          <w:color w:val="000000"/>
          <w:lang w:val="en-US"/>
        </w:rPr>
        <w:fldChar w:fldCharType="separate"/>
      </w:r>
      <w:r w:rsidRPr="00A46FA3">
        <w:rPr>
          <w:rFonts w:ascii="Times New Roman" w:hAnsi="Times New Roman" w:cs="Times New Roman"/>
          <w:noProof/>
          <w:color w:val="000000"/>
          <w:lang w:val="en-US"/>
        </w:rPr>
        <w:t>(9)</w:t>
      </w:r>
      <w:r w:rsidRPr="00A46FA3">
        <w:rPr>
          <w:rFonts w:ascii="Times New Roman" w:hAnsi="Times New Roman" w:cs="Times New Roman"/>
          <w:color w:val="000000"/>
          <w:lang w:val="en-US"/>
        </w:rPr>
        <w:fldChar w:fldCharType="end"/>
      </w:r>
      <w:r w:rsidRPr="00A46FA3">
        <w:rPr>
          <w:rFonts w:ascii="Times New Roman" w:hAnsi="Times New Roman" w:cs="Times New Roman"/>
          <w:color w:val="000000"/>
          <w:lang w:val="en-US"/>
        </w:rPr>
        <w:t xml:space="preserve">. It has been shown that entry machinery in diabetic kidney disease </w:t>
      </w:r>
      <w:r w:rsidRPr="00A46FA3">
        <w:rPr>
          <w:rFonts w:ascii="Times New Roman" w:hAnsi="Times New Roman" w:cs="Times New Roman"/>
          <w:color w:val="000000"/>
          <w:lang w:val="en-US"/>
        </w:rPr>
        <w:lastRenderedPageBreak/>
        <w:t>(DKD) provides clues to increased susceptibility to SARS-CoV-2</w:t>
      </w:r>
      <w:r w:rsidRPr="00A46FA3">
        <w:rPr>
          <w:color w:val="000000"/>
          <w:lang w:val="en-US"/>
        </w:rPr>
        <w:t xml:space="preserve"> </w:t>
      </w:r>
      <w:r w:rsidRPr="00A46FA3">
        <w:rPr>
          <w:rFonts w:ascii="Times New Roman" w:hAnsi="Times New Roman" w:cs="Times New Roman"/>
          <w:color w:val="000000"/>
          <w:lang w:val="en-US"/>
        </w:rPr>
        <w:fldChar w:fldCharType="begin">
          <w:fldData xml:space="preserve">PEVuZE5vdGU+PENpdGU+PEF1dGhvcj5NZW5vbjwvQXV0aG9yPjxZZWFyPjIwMjA8L1llYXI+PFJl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</w:fldData>
        </w:fldChar>
      </w:r>
      <w:r w:rsidRPr="00A46FA3">
        <w:rPr>
          <w:rFonts w:ascii="Times New Roman" w:hAnsi="Times New Roman" w:cs="Times New Roman"/>
          <w:color w:val="000000"/>
          <w:lang w:val="en-US"/>
        </w:rPr>
        <w:instrText xml:space="preserve"> ADDIN EN.CITE </w:instrText>
      </w:r>
      <w:r w:rsidRPr="00A46FA3">
        <w:rPr>
          <w:rFonts w:ascii="Times New Roman" w:hAnsi="Times New Roman" w:cs="Times New Roman"/>
          <w:color w:val="000000"/>
          <w:lang w:val="en-US"/>
        </w:rPr>
        <w:fldChar w:fldCharType="begin">
          <w:fldData xml:space="preserve">PEVuZE5vdGU+PENpdGU+PEF1dGhvcj5NZW5vbjwvQXV0aG9yPjxZZWFyPjIwMjA8L1llYXI+PFJl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</w:fldData>
        </w:fldChar>
      </w:r>
      <w:r w:rsidRPr="00A46FA3">
        <w:rPr>
          <w:rFonts w:ascii="Times New Roman" w:hAnsi="Times New Roman" w:cs="Times New Roman"/>
          <w:color w:val="000000"/>
          <w:lang w:val="en-US"/>
        </w:rPr>
        <w:instrText xml:space="preserve"> ADDIN EN.CITE.DATA </w:instrText>
      </w:r>
      <w:r w:rsidRPr="00A46FA3">
        <w:rPr>
          <w:rFonts w:ascii="Times New Roman" w:hAnsi="Times New Roman" w:cs="Times New Roman"/>
          <w:color w:val="000000"/>
          <w:lang w:val="en-US"/>
        </w:rPr>
      </w:r>
      <w:r w:rsidRPr="00A46FA3">
        <w:rPr>
          <w:rFonts w:ascii="Times New Roman" w:hAnsi="Times New Roman" w:cs="Times New Roman"/>
          <w:color w:val="000000"/>
          <w:lang w:val="en-US"/>
        </w:rPr>
        <w:fldChar w:fldCharType="end"/>
      </w:r>
      <w:r w:rsidRPr="00A46FA3">
        <w:rPr>
          <w:rFonts w:ascii="Times New Roman" w:hAnsi="Times New Roman" w:cs="Times New Roman"/>
          <w:color w:val="000000"/>
          <w:lang w:val="en-US"/>
        </w:rPr>
      </w:r>
      <w:r w:rsidRPr="00A46FA3">
        <w:rPr>
          <w:rFonts w:ascii="Times New Roman" w:hAnsi="Times New Roman" w:cs="Times New Roman"/>
          <w:color w:val="000000"/>
          <w:lang w:val="en-US"/>
        </w:rPr>
        <w:fldChar w:fldCharType="separate"/>
      </w:r>
      <w:r w:rsidRPr="00A46FA3">
        <w:rPr>
          <w:rFonts w:ascii="Times New Roman" w:hAnsi="Times New Roman" w:cs="Times New Roman"/>
          <w:noProof/>
          <w:color w:val="000000"/>
          <w:lang w:val="en-US"/>
        </w:rPr>
        <w:t>(10)</w:t>
      </w:r>
      <w:r w:rsidRPr="00A46FA3">
        <w:rPr>
          <w:rFonts w:ascii="Times New Roman" w:hAnsi="Times New Roman" w:cs="Times New Roman"/>
          <w:color w:val="000000"/>
          <w:lang w:val="en-US"/>
        </w:rPr>
        <w:fldChar w:fldCharType="end"/>
      </w:r>
      <w:r w:rsidRPr="00A46FA3">
        <w:rPr>
          <w:rFonts w:ascii="Times New Roman" w:hAnsi="Times New Roman" w:cs="Times New Roman"/>
          <w:color w:val="000000"/>
          <w:lang w:val="en-US"/>
        </w:rPr>
        <w:t>. Whether the impact of COVID-19 on mortality is solely related to renal disease or more broadly to microvascular complications has therefore not been fully established. To answer this question, we studied which components of microvascular complications (renal, retinal and neurological complications) contributed to the association with the 28-day risk of death. For this purpose, we used the full set of CORONADO (CORONAvirus-SARS-CoV-2 and Diabetes Outcomes) participants, a nationwide multicenter observational study</w:t>
      </w:r>
      <w:ins w:id="51" w:author="Rea Rustam (RTH) OUH" w:date="2021-08-11T16:03:00Z">
        <w:r w:rsidR="0051617C">
          <w:rPr>
            <w:rFonts w:ascii="Times New Roman" w:hAnsi="Times New Roman" w:cs="Times New Roman"/>
            <w:color w:val="000000"/>
            <w:lang w:val="en-US"/>
          </w:rPr>
          <w:t xml:space="preserve"> across France, together with the ABCD COVID-19 study, a nationwide </w:t>
        </w:r>
        <w:proofErr w:type="spellStart"/>
        <w:r w:rsidR="0051617C">
          <w:rPr>
            <w:rFonts w:ascii="Times New Roman" w:hAnsi="Times New Roman" w:cs="Times New Roman"/>
            <w:color w:val="000000"/>
            <w:lang w:val="en-US"/>
          </w:rPr>
          <w:t>multicentre</w:t>
        </w:r>
        <w:proofErr w:type="spellEnd"/>
        <w:r w:rsidR="0051617C">
          <w:rPr>
            <w:rFonts w:ascii="Times New Roman" w:hAnsi="Times New Roman" w:cs="Times New Roman"/>
            <w:color w:val="000000"/>
            <w:lang w:val="en-US"/>
          </w:rPr>
          <w:t xml:space="preserve"> </w:t>
        </w:r>
      </w:ins>
      <w:ins w:id="52" w:author="Rea Rustam (RTH) OUH" w:date="2021-08-11T16:04:00Z">
        <w:r w:rsidR="0051617C">
          <w:rPr>
            <w:rFonts w:ascii="Times New Roman" w:hAnsi="Times New Roman" w:cs="Times New Roman"/>
            <w:color w:val="000000"/>
            <w:lang w:val="en-US"/>
          </w:rPr>
          <w:t>observational study across the UK.</w:t>
        </w:r>
      </w:ins>
      <w:del w:id="53" w:author="Rea Rustam (RTH) OUH" w:date="2021-08-11T16:03:00Z">
        <w:r w:rsidRPr="00A46FA3" w:rsidDel="0051617C">
          <w:rPr>
            <w:rFonts w:ascii="Times New Roman" w:hAnsi="Times New Roman" w:cs="Times New Roman"/>
            <w:color w:val="000000"/>
            <w:lang w:val="en-US"/>
          </w:rPr>
          <w:delText>.</w:delText>
        </w:r>
      </w:del>
    </w:p>
    <w:p w14:paraId="7F7ABC6C" w14:textId="77777777" w:rsidR="009C7453" w:rsidRPr="00A46FA3" w:rsidRDefault="009C7453" w:rsidP="009C7453">
      <w:pPr>
        <w:spacing w:before="120" w:after="120" w:line="480" w:lineRule="auto"/>
        <w:ind w:firstLine="480"/>
        <w:contextualSpacing/>
        <w:jc w:val="both"/>
        <w:rPr>
          <w:rFonts w:ascii="Times New Roman" w:hAnsi="Times New Roman" w:cs="Times New Roman"/>
          <w:color w:val="000000"/>
          <w:lang w:val="en-US"/>
        </w:rPr>
      </w:pPr>
    </w:p>
    <w:p w14:paraId="229B736C" w14:textId="77777777" w:rsidR="009C7453" w:rsidRPr="00A46FA3" w:rsidRDefault="009C7453" w:rsidP="009C7453">
      <w:pPr>
        <w:spacing w:before="120" w:after="120" w:line="480" w:lineRule="auto"/>
        <w:contextualSpacing/>
        <w:jc w:val="both"/>
        <w:rPr>
          <w:rFonts w:ascii="Times New Roman" w:hAnsi="Times New Roman" w:cs="Times New Roman"/>
          <w:b/>
          <w:bCs/>
          <w:color w:val="000000"/>
          <w:lang w:val="en-US"/>
        </w:rPr>
      </w:pPr>
      <w:r w:rsidRPr="00A46FA3">
        <w:rPr>
          <w:rFonts w:ascii="Times New Roman" w:hAnsi="Times New Roman" w:cs="Times New Roman"/>
          <w:b/>
          <w:bCs/>
          <w:color w:val="000000"/>
          <w:lang w:val="en-US"/>
        </w:rPr>
        <w:t>RESEARCH DESIGN AND METHODS</w:t>
      </w:r>
    </w:p>
    <w:p w14:paraId="40A7B733" w14:textId="77777777" w:rsidR="009C7453" w:rsidRPr="00386E11" w:rsidRDefault="009C7453" w:rsidP="009C7453">
      <w:pPr>
        <w:spacing w:before="120" w:after="120" w:line="480" w:lineRule="auto"/>
        <w:contextualSpacing/>
        <w:jc w:val="both"/>
        <w:rPr>
          <w:rFonts w:ascii="Times New Roman" w:hAnsi="Times New Roman" w:cs="Times New Roman"/>
          <w:b/>
          <w:bCs/>
          <w:color w:val="000000" w:themeColor="text1"/>
          <w:lang w:val="en-US"/>
        </w:rPr>
      </w:pPr>
      <w:r w:rsidRPr="00386E11">
        <w:rPr>
          <w:rFonts w:ascii="Times New Roman" w:hAnsi="Times New Roman" w:cs="Times New Roman"/>
          <w:b/>
          <w:bCs/>
          <w:color w:val="000000" w:themeColor="text1"/>
          <w:lang w:val="en-US"/>
        </w:rPr>
        <w:t>Study design and participants</w:t>
      </w:r>
    </w:p>
    <w:p w14:paraId="7D2BE582" w14:textId="77777777" w:rsidR="00455936" w:rsidRDefault="00455936" w:rsidP="009C7453">
      <w:pPr>
        <w:spacing w:before="120" w:after="120" w:line="480" w:lineRule="auto"/>
        <w:contextualSpacing/>
        <w:jc w:val="both"/>
        <w:rPr>
          <w:rFonts w:ascii="Times New Roman" w:hAnsi="Times New Roman" w:cs="Times New Roman"/>
          <w:color w:val="000000"/>
          <w:lang w:val="en-US"/>
        </w:rPr>
      </w:pPr>
      <w:r>
        <w:rPr>
          <w:rFonts w:ascii="Times New Roman" w:hAnsi="Times New Roman" w:cs="Times New Roman"/>
          <w:color w:val="000000"/>
          <w:lang w:val="en-US"/>
        </w:rPr>
        <w:t>CORONADO study</w:t>
      </w:r>
    </w:p>
    <w:p w14:paraId="18109F18" w14:textId="77777777" w:rsidR="009C7453" w:rsidRPr="00A46FA3" w:rsidRDefault="009C7453" w:rsidP="009C7453">
      <w:pPr>
        <w:spacing w:before="120" w:after="120" w:line="480" w:lineRule="auto"/>
        <w:contextualSpacing/>
        <w:jc w:val="both"/>
        <w:rPr>
          <w:rFonts w:ascii="Times New Roman" w:hAnsi="Times New Roman" w:cs="Times New Roman"/>
          <w:color w:val="000000"/>
          <w:lang w:val="en-US"/>
        </w:rPr>
      </w:pPr>
      <w:r w:rsidRPr="00A46FA3">
        <w:rPr>
          <w:rFonts w:ascii="Times New Roman" w:hAnsi="Times New Roman" w:cs="Times New Roman"/>
          <w:color w:val="000000"/>
          <w:lang w:val="en-US"/>
        </w:rPr>
        <w:t xml:space="preserve">The CORONADO study initiative has previously been described </w:t>
      </w:r>
      <w:r w:rsidRPr="00A46FA3">
        <w:rPr>
          <w:rFonts w:ascii="Times New Roman" w:hAnsi="Times New Roman" w:cs="Times New Roman"/>
          <w:color w:val="000000"/>
          <w:lang w:val="en-US"/>
        </w:rPr>
        <w:fldChar w:fldCharType="begin">
          <w:fldData xml:space="preserve">PEVuZE5vdGU+PENpdGU+PEF1dGhvcj5DYXJpb3U8L0F1dGhvcj48WWVhcj4yMDIwPC9ZZWFyPjxS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==
</w:fldData>
        </w:fldChar>
      </w:r>
      <w:r w:rsidRPr="00A46FA3">
        <w:rPr>
          <w:rFonts w:ascii="Times New Roman" w:hAnsi="Times New Roman" w:cs="Times New Roman"/>
          <w:color w:val="000000"/>
          <w:lang w:val="en-US"/>
        </w:rPr>
        <w:instrText xml:space="preserve"> ADDIN EN.CITE </w:instrText>
      </w:r>
      <w:r w:rsidRPr="00A46FA3">
        <w:rPr>
          <w:rFonts w:ascii="Times New Roman" w:hAnsi="Times New Roman" w:cs="Times New Roman"/>
          <w:color w:val="000000"/>
          <w:lang w:val="en-US"/>
        </w:rPr>
        <w:fldChar w:fldCharType="begin">
          <w:fldData xml:space="preserve">PEVuZE5vdGU+PENpdGU+PEF1dGhvcj5DYXJpb3U8L0F1dGhvcj48WWVhcj4yMDIwPC9ZZWFyPjxS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==
</w:fldData>
        </w:fldChar>
      </w:r>
      <w:r w:rsidRPr="00A46FA3">
        <w:rPr>
          <w:rFonts w:ascii="Times New Roman" w:hAnsi="Times New Roman" w:cs="Times New Roman"/>
          <w:color w:val="000000"/>
          <w:lang w:val="en-US"/>
        </w:rPr>
        <w:instrText xml:space="preserve"> ADDIN EN.CITE.DATA </w:instrText>
      </w:r>
      <w:r w:rsidRPr="00A46FA3">
        <w:rPr>
          <w:rFonts w:ascii="Times New Roman" w:hAnsi="Times New Roman" w:cs="Times New Roman"/>
          <w:color w:val="000000"/>
          <w:lang w:val="en-US"/>
        </w:rPr>
      </w:r>
      <w:r w:rsidRPr="00A46FA3">
        <w:rPr>
          <w:rFonts w:ascii="Times New Roman" w:hAnsi="Times New Roman" w:cs="Times New Roman"/>
          <w:color w:val="000000"/>
          <w:lang w:val="en-US"/>
        </w:rPr>
        <w:fldChar w:fldCharType="end"/>
      </w:r>
      <w:r w:rsidRPr="00A46FA3">
        <w:rPr>
          <w:rFonts w:ascii="Times New Roman" w:hAnsi="Times New Roman" w:cs="Times New Roman"/>
          <w:color w:val="000000"/>
          <w:lang w:val="en-US"/>
        </w:rPr>
      </w:r>
      <w:r w:rsidRPr="00A46FA3">
        <w:rPr>
          <w:rFonts w:ascii="Times New Roman" w:hAnsi="Times New Roman" w:cs="Times New Roman"/>
          <w:color w:val="000000"/>
          <w:lang w:val="en-US"/>
        </w:rPr>
        <w:fldChar w:fldCharType="separate"/>
      </w:r>
      <w:r w:rsidRPr="00A46FA3">
        <w:rPr>
          <w:rFonts w:ascii="Times New Roman" w:hAnsi="Times New Roman" w:cs="Times New Roman"/>
          <w:noProof/>
          <w:color w:val="000000"/>
          <w:lang w:val="en-US"/>
        </w:rPr>
        <w:t>(5,11)</w:t>
      </w:r>
      <w:r w:rsidRPr="00A46FA3">
        <w:rPr>
          <w:rFonts w:ascii="Times New Roman" w:hAnsi="Times New Roman" w:cs="Times New Roman"/>
          <w:color w:val="000000"/>
          <w:lang w:val="en-US"/>
        </w:rPr>
        <w:fldChar w:fldCharType="end"/>
      </w:r>
      <w:r w:rsidRPr="00A46FA3">
        <w:rPr>
          <w:rFonts w:ascii="Times New Roman" w:hAnsi="Times New Roman" w:cs="Times New Roman"/>
          <w:color w:val="000000"/>
          <w:lang w:val="en-US"/>
        </w:rPr>
        <w:t>. Briefly, CORONADO is a retrospective study including a total of 68 French hospitals volunteering to share data on hospitalized COVID-19 patients with diabetes. The study was sponsored by Nantes University Hospital and designed in accordance with the Declaration of Helsinki. It obtained all regulatory approvals (detailed in supplementary material regulatory considerations).</w:t>
      </w:r>
    </w:p>
    <w:p w14:paraId="50B420BA" w14:textId="77777777" w:rsidR="009C7453" w:rsidRDefault="009C7453" w:rsidP="009C7453">
      <w:pPr>
        <w:spacing w:before="120" w:after="120" w:line="480" w:lineRule="auto"/>
        <w:ind w:firstLine="480"/>
        <w:contextualSpacing/>
        <w:jc w:val="both"/>
        <w:rPr>
          <w:rFonts w:ascii="Times New Roman" w:hAnsi="Times New Roman" w:cs="Times New Roman"/>
          <w:color w:val="000000"/>
          <w:lang w:val="en-US"/>
        </w:rPr>
      </w:pPr>
      <w:r w:rsidRPr="00A46FA3">
        <w:rPr>
          <w:rFonts w:ascii="Times New Roman" w:hAnsi="Times New Roman" w:cs="Times New Roman"/>
          <w:color w:val="000000"/>
          <w:lang w:val="en-US"/>
        </w:rPr>
        <w:t xml:space="preserve">The aim of the CORONADO study was to describe the phenotypic characteristics and prognosis of </w:t>
      </w:r>
      <w:r>
        <w:rPr>
          <w:rFonts w:ascii="Times New Roman" w:hAnsi="Times New Roman" w:cs="Times New Roman"/>
          <w:color w:val="000000"/>
          <w:lang w:val="en-US"/>
        </w:rPr>
        <w:t>diabetic patients</w:t>
      </w:r>
      <w:r w:rsidRPr="00A46FA3">
        <w:rPr>
          <w:rFonts w:ascii="Times New Roman" w:hAnsi="Times New Roman" w:cs="Times New Roman"/>
          <w:color w:val="000000"/>
          <w:lang w:val="en-US"/>
        </w:rPr>
        <w:t xml:space="preserve"> admitted with COVID-19 between March 10 and April 10, 2020. Inclusion criteria were (</w:t>
      </w:r>
      <w:proofErr w:type="spellStart"/>
      <w:r w:rsidRPr="00A46FA3">
        <w:rPr>
          <w:rFonts w:ascii="Times New Roman" w:hAnsi="Times New Roman" w:cs="Times New Roman"/>
          <w:color w:val="000000"/>
          <w:lang w:val="en-US"/>
        </w:rPr>
        <w:t>i</w:t>
      </w:r>
      <w:proofErr w:type="spellEnd"/>
      <w:r w:rsidRPr="00A46FA3">
        <w:rPr>
          <w:rFonts w:ascii="Times New Roman" w:hAnsi="Times New Roman" w:cs="Times New Roman"/>
          <w:color w:val="000000"/>
          <w:lang w:val="en-US"/>
        </w:rPr>
        <w:t xml:space="preserve">) hospitalization in a dedicated COVID-19 unit for biologically- (SARS-CoV-2 PCR) and/or clinically/radiologically-attested COVID-19, i.e., </w:t>
      </w:r>
      <w:r w:rsidRPr="00A46FA3">
        <w:rPr>
          <w:rFonts w:ascii="Times New Roman" w:eastAsia="Times New Roman" w:hAnsi="Times New Roman" w:cs="Times New Roman"/>
          <w:color w:val="000000"/>
          <w:lang w:val="en-US" w:eastAsia="fr-FR"/>
        </w:rPr>
        <w:t>ground-glass opacity and/or crazy paving on chest CT scan</w:t>
      </w:r>
      <w:r w:rsidRPr="00A46FA3">
        <w:rPr>
          <w:rFonts w:ascii="Times New Roman" w:hAnsi="Times New Roman" w:cs="Times New Roman"/>
          <w:color w:val="000000"/>
          <w:lang w:val="en-US"/>
        </w:rPr>
        <w:t>; (ii) personal history of diabetes or newly diagnosed diabetes on admission (i.e., HbA</w:t>
      </w:r>
      <w:r w:rsidRPr="00A46FA3">
        <w:rPr>
          <w:rFonts w:ascii="Times New Roman" w:hAnsi="Times New Roman" w:cs="Times New Roman"/>
          <w:color w:val="000000"/>
          <w:vertAlign w:val="subscript"/>
          <w:lang w:val="en-US"/>
        </w:rPr>
        <w:t>1c</w:t>
      </w:r>
      <w:r w:rsidRPr="00A46FA3" w:rsidDel="009C46FC">
        <w:rPr>
          <w:rFonts w:ascii="Times New Roman" w:hAnsi="Times New Roman" w:cs="Times New Roman"/>
          <w:color w:val="000000"/>
          <w:lang w:val="en-US"/>
        </w:rPr>
        <w:t xml:space="preserve"> </w:t>
      </w:r>
      <w:r w:rsidRPr="00A46FA3">
        <w:rPr>
          <w:rFonts w:ascii="Times New Roman" w:hAnsi="Times New Roman" w:cs="Times New Roman"/>
          <w:color w:val="000000"/>
          <w:lang w:val="en-US"/>
        </w:rPr>
        <w:t>≥48 mmol/</w:t>
      </w:r>
      <w:proofErr w:type="spellStart"/>
      <w:r w:rsidRPr="00A46FA3">
        <w:rPr>
          <w:rFonts w:ascii="Times New Roman" w:hAnsi="Times New Roman" w:cs="Times New Roman"/>
          <w:color w:val="000000"/>
          <w:lang w:val="en-US"/>
        </w:rPr>
        <w:t>mol</w:t>
      </w:r>
      <w:proofErr w:type="spellEnd"/>
      <w:r w:rsidRPr="00A46FA3">
        <w:rPr>
          <w:rFonts w:ascii="Times New Roman" w:hAnsi="Times New Roman" w:cs="Times New Roman"/>
          <w:color w:val="000000"/>
          <w:lang w:val="en-US"/>
        </w:rPr>
        <w:t xml:space="preserve"> [6.5%</w:t>
      </w:r>
      <m:oMath>
        <m:r>
          <w:rPr>
            <w:rFonts w:ascii="Cambria Math" w:hAnsi="Cambria Math" w:cs="Times New Roman"/>
            <w:color w:val="000000"/>
            <w:lang w:val="en-US"/>
          </w:rPr>
          <m:t>]</m:t>
        </m:r>
      </m:oMath>
      <w:r w:rsidRPr="00A46FA3">
        <w:rPr>
          <w:rFonts w:ascii="Times New Roman" w:eastAsiaTheme="minorEastAsia" w:hAnsi="Times New Roman" w:cs="Times New Roman"/>
          <w:color w:val="000000"/>
          <w:lang w:val="en-US"/>
        </w:rPr>
        <w:t xml:space="preserve"> </w:t>
      </w:r>
      <w:r w:rsidRPr="00A46FA3">
        <w:rPr>
          <w:rFonts w:ascii="Times New Roman" w:hAnsi="Times New Roman" w:cs="Times New Roman"/>
          <w:color w:val="000000"/>
          <w:lang w:val="en-US"/>
        </w:rPr>
        <w:t>during hospitalization).</w:t>
      </w:r>
    </w:p>
    <w:p w14:paraId="29586493" w14:textId="1233B0A1" w:rsidR="002874DF" w:rsidDel="00711E12" w:rsidRDefault="002874DF" w:rsidP="00581B8E">
      <w:pPr>
        <w:spacing w:before="120" w:after="120" w:line="480" w:lineRule="auto"/>
        <w:contextualSpacing/>
        <w:jc w:val="both"/>
        <w:rPr>
          <w:del w:id="54" w:author="pierre saulnier" w:date="2021-08-17T17:29:00Z"/>
          <w:rFonts w:ascii="Times New Roman" w:hAnsi="Times New Roman" w:cs="Times New Roman"/>
          <w:color w:val="000000"/>
          <w:lang w:val="en-US"/>
        </w:rPr>
      </w:pPr>
      <w:del w:id="55" w:author="pierre saulnier" w:date="2021-08-17T17:29:00Z">
        <w:r w:rsidDel="00711E12">
          <w:rPr>
            <w:rFonts w:ascii="Times New Roman" w:hAnsi="Times New Roman" w:cs="Times New Roman"/>
            <w:color w:val="000000"/>
            <w:lang w:val="en-US"/>
          </w:rPr>
          <w:delText xml:space="preserve">ABCD COVID-19 </w:delText>
        </w:r>
        <w:r w:rsidR="00455936" w:rsidDel="00711E12">
          <w:rPr>
            <w:rFonts w:ascii="Times New Roman" w:hAnsi="Times New Roman" w:cs="Times New Roman"/>
            <w:color w:val="000000"/>
            <w:lang w:val="en-US"/>
          </w:rPr>
          <w:delText>Audit</w:delText>
        </w:r>
      </w:del>
    </w:p>
    <w:p w14:paraId="32BFE886" w14:textId="77777777" w:rsidR="00711E12" w:rsidRDefault="00711E12" w:rsidP="001429DF">
      <w:pPr>
        <w:spacing w:before="120" w:after="120" w:line="480" w:lineRule="auto"/>
        <w:contextualSpacing/>
        <w:jc w:val="both"/>
        <w:rPr>
          <w:ins w:id="56" w:author="pierre saulnier" w:date="2021-08-17T17:29:00Z"/>
          <w:rFonts w:ascii="Times New Roman" w:hAnsi="Times New Roman" w:cs="Times New Roman"/>
          <w:color w:val="000000"/>
          <w:lang w:val="en-US"/>
        </w:rPr>
      </w:pPr>
    </w:p>
    <w:p w14:paraId="4BB04662" w14:textId="640BC636" w:rsidR="001429DF" w:rsidRDefault="001429DF" w:rsidP="001429DF">
      <w:pPr>
        <w:spacing w:before="120" w:after="120" w:line="480" w:lineRule="auto"/>
        <w:contextualSpacing/>
        <w:jc w:val="both"/>
        <w:rPr>
          <w:ins w:id="57" w:author="Kamlesh Khunti" w:date="2021-08-03T08:49:00Z"/>
          <w:rFonts w:ascii="Times New Roman" w:hAnsi="Times New Roman" w:cs="Times New Roman"/>
          <w:color w:val="000000"/>
          <w:lang w:val="en-US"/>
        </w:rPr>
      </w:pPr>
      <w:ins w:id="58" w:author="Kamlesh Khunti" w:date="2021-08-03T08:49:00Z">
        <w:r>
          <w:rPr>
            <w:rFonts w:ascii="Times New Roman" w:hAnsi="Times New Roman" w:cs="Times New Roman"/>
            <w:color w:val="000000"/>
            <w:lang w:val="en-US"/>
          </w:rPr>
          <w:t>ABCD COVID-19 Audit</w:t>
        </w:r>
      </w:ins>
    </w:p>
    <w:p w14:paraId="4488F74A" w14:textId="21B8D500" w:rsidR="001429DF" w:rsidRPr="00DB73A9" w:rsidRDefault="001429DF" w:rsidP="001429DF">
      <w:pPr>
        <w:autoSpaceDE w:val="0"/>
        <w:autoSpaceDN w:val="0"/>
        <w:adjustRightInd w:val="0"/>
        <w:spacing w:line="480" w:lineRule="auto"/>
        <w:contextualSpacing/>
        <w:rPr>
          <w:ins w:id="59" w:author="Kamlesh Khunti" w:date="2021-08-03T08:49:00Z"/>
          <w:rFonts w:ascii="Times New Roman" w:hAnsi="Times New Roman" w:cs="Times New Roman"/>
          <w:color w:val="131413"/>
          <w:lang w:val="en-US"/>
          <w:rPrChange w:id="60" w:author="pierre saulnier" w:date="2021-08-17T11:23:00Z">
            <w:rPr>
              <w:ins w:id="61" w:author="Kamlesh Khunti" w:date="2021-08-03T08:49:00Z"/>
              <w:rFonts w:ascii="Times New Roman" w:hAnsi="Times New Roman" w:cs="Times New Roman"/>
              <w:color w:val="131413"/>
            </w:rPr>
          </w:rPrChange>
        </w:rPr>
      </w:pPr>
      <w:ins w:id="62" w:author="Kamlesh Khunti" w:date="2021-08-03T08:49:00Z">
        <w:r w:rsidRPr="00101B5B">
          <w:rPr>
            <w:rFonts w:ascii="Times New Roman" w:hAnsi="Times New Roman" w:cs="Times New Roman"/>
            <w:color w:val="000000"/>
            <w:lang w:val="en-US"/>
          </w:rPr>
          <w:lastRenderedPageBreak/>
          <w:t xml:space="preserve">Data for this retrospective </w:t>
        </w:r>
        <w:r>
          <w:rPr>
            <w:rFonts w:ascii="Times New Roman" w:hAnsi="Times New Roman" w:cs="Times New Roman"/>
            <w:color w:val="000000"/>
            <w:lang w:val="en-US"/>
          </w:rPr>
          <w:t>analysis</w:t>
        </w:r>
        <w:r w:rsidRPr="00101B5B">
          <w:rPr>
            <w:rFonts w:ascii="Times New Roman" w:hAnsi="Times New Roman" w:cs="Times New Roman"/>
            <w:color w:val="000000"/>
            <w:lang w:val="en-US"/>
          </w:rPr>
          <w:t xml:space="preserve"> were</w:t>
        </w:r>
        <w:r>
          <w:rPr>
            <w:rFonts w:ascii="Times New Roman" w:hAnsi="Times New Roman" w:cs="Times New Roman"/>
            <w:color w:val="000000"/>
            <w:lang w:val="en-US"/>
          </w:rPr>
          <w:t xml:space="preserve"> </w:t>
        </w:r>
        <w:r w:rsidRPr="00101B5B">
          <w:rPr>
            <w:rFonts w:ascii="Times New Roman" w:hAnsi="Times New Roman" w:cs="Times New Roman"/>
            <w:color w:val="000000"/>
            <w:lang w:val="en-US"/>
          </w:rPr>
          <w:t>collected through a nationwide audit conducted by the</w:t>
        </w:r>
        <w:r>
          <w:rPr>
            <w:rFonts w:ascii="Times New Roman" w:hAnsi="Times New Roman" w:cs="Times New Roman"/>
            <w:color w:val="000000"/>
            <w:lang w:val="en-US"/>
          </w:rPr>
          <w:t xml:space="preserve"> </w:t>
        </w:r>
        <w:r w:rsidRPr="00101B5B">
          <w:rPr>
            <w:rFonts w:ascii="Times New Roman" w:hAnsi="Times New Roman" w:cs="Times New Roman"/>
            <w:color w:val="000000"/>
            <w:lang w:val="en-US"/>
          </w:rPr>
          <w:t xml:space="preserve">Association of British Clinical Diabetologists (ABCD) </w:t>
        </w:r>
        <w:r w:rsidRPr="00101B5B">
          <w:rPr>
            <w:rFonts w:ascii="Times New Roman" w:hAnsi="Times New Roman" w:cs="Times New Roman"/>
            <w:color w:val="131413"/>
            <w:lang w:val="en-US"/>
          </w:rPr>
          <w:t>and</w:t>
        </w:r>
        <w:r>
          <w:rPr>
            <w:rFonts w:ascii="Times New Roman" w:hAnsi="Times New Roman" w:cs="Times New Roman"/>
            <w:color w:val="131413"/>
            <w:lang w:val="en-US"/>
          </w:rPr>
          <w:t xml:space="preserve"> full details have been</w:t>
        </w:r>
        <w:r w:rsidRPr="00101B5B">
          <w:rPr>
            <w:rFonts w:ascii="Times New Roman" w:hAnsi="Times New Roman" w:cs="Times New Roman"/>
            <w:color w:val="131413"/>
            <w:lang w:val="en-US"/>
          </w:rPr>
          <w:t xml:space="preserve"> described </w:t>
        </w:r>
        <w:commentRangeStart w:id="63"/>
        <w:r w:rsidRPr="00101B5B">
          <w:rPr>
            <w:rFonts w:ascii="Times New Roman" w:hAnsi="Times New Roman" w:cs="Times New Roman"/>
            <w:color w:val="131413"/>
            <w:lang w:val="en-US"/>
          </w:rPr>
          <w:t>previously</w:t>
        </w:r>
        <w:commentRangeEnd w:id="63"/>
        <w:r>
          <w:rPr>
            <w:rStyle w:val="CommentReference"/>
          </w:rPr>
          <w:commentReference w:id="63"/>
        </w:r>
        <w:commentRangeStart w:id="64"/>
        <w:commentRangeEnd w:id="64"/>
        <w:r>
          <w:rPr>
            <w:rStyle w:val="CommentReference"/>
          </w:rPr>
          <w:commentReference w:id="64"/>
        </w:r>
        <w:r w:rsidRPr="003E67CF">
          <w:rPr>
            <w:rFonts w:ascii="Times New Roman" w:hAnsi="Times New Roman" w:cs="Times New Roman"/>
            <w:color w:val="000000"/>
            <w:lang w:val="en-US"/>
          </w:rPr>
          <w:t xml:space="preserve">. </w:t>
        </w:r>
        <w:r w:rsidRPr="00101B5B">
          <w:rPr>
            <w:rFonts w:ascii="Times New Roman" w:hAnsi="Times New Roman" w:cs="Times New Roman"/>
            <w:color w:val="000000"/>
            <w:lang w:val="en-US"/>
          </w:rPr>
          <w:t>The NHS supports audit with clear guidance for the</w:t>
        </w:r>
        <w:r>
          <w:rPr>
            <w:rFonts w:ascii="Times New Roman" w:hAnsi="Times New Roman" w:cs="Times New Roman"/>
            <w:color w:val="000000"/>
            <w:lang w:val="en-US"/>
          </w:rPr>
          <w:t xml:space="preserve"> </w:t>
        </w:r>
        <w:r w:rsidRPr="00101B5B">
          <w:rPr>
            <w:rFonts w:ascii="Times New Roman" w:hAnsi="Times New Roman" w:cs="Times New Roman"/>
            <w:color w:val="000000"/>
            <w:lang w:val="en-US"/>
          </w:rPr>
          <w:t xml:space="preserve">contributing </w:t>
        </w:r>
        <w:proofErr w:type="spellStart"/>
        <w:r w:rsidRPr="00101B5B">
          <w:rPr>
            <w:rFonts w:ascii="Times New Roman" w:hAnsi="Times New Roman" w:cs="Times New Roman"/>
            <w:color w:val="000000"/>
            <w:lang w:val="en-US"/>
          </w:rPr>
          <w:t>centres</w:t>
        </w:r>
        <w:proofErr w:type="spellEnd"/>
        <w:r w:rsidRPr="00101B5B">
          <w:rPr>
            <w:rFonts w:ascii="Times New Roman" w:hAnsi="Times New Roman" w:cs="Times New Roman"/>
            <w:color w:val="000000"/>
            <w:lang w:val="en-US"/>
          </w:rPr>
          <w:t xml:space="preserve"> on the use of routine clinical practice data</w:t>
        </w:r>
        <w:r>
          <w:rPr>
            <w:rFonts w:ascii="Times New Roman" w:hAnsi="Times New Roman" w:cs="Times New Roman"/>
            <w:color w:val="000000"/>
            <w:lang w:val="en-US"/>
          </w:rPr>
          <w:t xml:space="preserve"> </w:t>
        </w:r>
        <w:r w:rsidRPr="00101B5B">
          <w:rPr>
            <w:rFonts w:ascii="Times New Roman" w:hAnsi="Times New Roman" w:cs="Times New Roman"/>
            <w:color w:val="000000"/>
            <w:lang w:val="en-US"/>
          </w:rPr>
          <w:t xml:space="preserve">submitted in </w:t>
        </w:r>
        <w:proofErr w:type="spellStart"/>
        <w:r w:rsidRPr="00101B5B">
          <w:rPr>
            <w:rFonts w:ascii="Times New Roman" w:hAnsi="Times New Roman" w:cs="Times New Roman"/>
            <w:color w:val="000000"/>
            <w:lang w:val="en-US"/>
          </w:rPr>
          <w:t>anonymised</w:t>
        </w:r>
        <w:proofErr w:type="spellEnd"/>
        <w:r w:rsidRPr="00101B5B">
          <w:rPr>
            <w:rFonts w:ascii="Times New Roman" w:hAnsi="Times New Roman" w:cs="Times New Roman"/>
            <w:color w:val="000000"/>
            <w:lang w:val="en-US"/>
          </w:rPr>
          <w:t xml:space="preserve"> form via the secure NHS network.</w:t>
        </w:r>
        <w:r>
          <w:rPr>
            <w:rFonts w:ascii="Times New Roman" w:hAnsi="Times New Roman" w:cs="Times New Roman"/>
            <w:color w:val="000000"/>
            <w:lang w:val="en-US"/>
          </w:rPr>
          <w:t xml:space="preserve"> </w:t>
        </w:r>
        <w:r w:rsidRPr="001429DF">
          <w:rPr>
            <w:rFonts w:ascii="Times New Roman" w:hAnsi="Times New Roman" w:cs="Times New Roman"/>
            <w:color w:val="000000"/>
            <w:lang w:val="en-US"/>
          </w:rPr>
          <w:t>As the study was retrospective, and comprised routinely collected healthcare data only, there was no requirement for approval by a research ethics committee.</w:t>
        </w:r>
      </w:ins>
      <w:ins w:id="65" w:author="Kamlesh Khunti" w:date="2021-08-04T11:17:00Z">
        <w:r w:rsidR="007F37EE">
          <w:rPr>
            <w:rFonts w:ascii="Times New Roman" w:hAnsi="Times New Roman" w:cs="Times New Roman"/>
            <w:color w:val="000000"/>
            <w:lang w:val="en-US"/>
          </w:rPr>
          <w:t xml:space="preserve"> </w:t>
        </w:r>
      </w:ins>
      <w:ins w:id="66" w:author="Kamlesh Khunti" w:date="2021-08-03T08:49:00Z">
        <w:r w:rsidRPr="00DB73A9">
          <w:rPr>
            <w:rFonts w:ascii="Times New Roman" w:hAnsi="Times New Roman" w:cs="Times New Roman"/>
            <w:color w:val="131413"/>
            <w:lang w:val="en-US"/>
            <w:rPrChange w:id="67" w:author="pierre saulnier" w:date="2021-08-17T11:23:00Z">
              <w:rPr>
                <w:rFonts w:ascii="Times New Roman" w:hAnsi="Times New Roman" w:cs="Times New Roman"/>
                <w:color w:val="131413"/>
              </w:rPr>
            </w:rPrChange>
          </w:rPr>
          <w:t xml:space="preserve">The </w:t>
        </w:r>
        <w:proofErr w:type="spellStart"/>
        <w:r w:rsidRPr="00DB73A9">
          <w:rPr>
            <w:rFonts w:ascii="Times New Roman" w:hAnsi="Times New Roman" w:cs="Times New Roman"/>
            <w:color w:val="131413"/>
            <w:lang w:val="en-US"/>
            <w:rPrChange w:id="68" w:author="pierre saulnier" w:date="2021-08-17T11:23:00Z">
              <w:rPr>
                <w:rFonts w:ascii="Times New Roman" w:hAnsi="Times New Roman" w:cs="Times New Roman"/>
                <w:color w:val="131413"/>
              </w:rPr>
            </w:rPrChange>
          </w:rPr>
          <w:t>centres</w:t>
        </w:r>
        <w:proofErr w:type="spellEnd"/>
        <w:r w:rsidRPr="00DB73A9">
          <w:rPr>
            <w:rFonts w:ascii="Times New Roman" w:hAnsi="Times New Roman" w:cs="Times New Roman"/>
            <w:color w:val="131413"/>
            <w:lang w:val="en-US"/>
            <w:rPrChange w:id="69" w:author="pierre saulnier" w:date="2021-08-17T11:23:00Z">
              <w:rPr>
                <w:rFonts w:ascii="Times New Roman" w:hAnsi="Times New Roman" w:cs="Times New Roman"/>
                <w:color w:val="131413"/>
              </w:rPr>
            </w:rPrChange>
          </w:rPr>
          <w:t xml:space="preserve"> in the UK submitted demographic and clinical characteristics </w:t>
        </w:r>
        <w:proofErr w:type="spellStart"/>
        <w:r w:rsidRPr="00DB73A9">
          <w:rPr>
            <w:rFonts w:ascii="Times New Roman" w:hAnsi="Times New Roman" w:cs="Times New Roman"/>
            <w:color w:val="131413"/>
            <w:lang w:val="en-US"/>
            <w:rPrChange w:id="70" w:author="pierre saulnier" w:date="2021-08-17T11:23:00Z">
              <w:rPr>
                <w:rFonts w:ascii="Times New Roman" w:hAnsi="Times New Roman" w:cs="Times New Roman"/>
                <w:color w:val="131413"/>
              </w:rPr>
            </w:rPrChange>
          </w:rPr>
          <w:t>upto</w:t>
        </w:r>
        <w:proofErr w:type="spellEnd"/>
        <w:r w:rsidRPr="00DB73A9">
          <w:rPr>
            <w:rFonts w:ascii="Times New Roman" w:hAnsi="Times New Roman" w:cs="Times New Roman"/>
            <w:color w:val="131413"/>
            <w:lang w:val="en-US"/>
            <w:rPrChange w:id="71" w:author="pierre saulnier" w:date="2021-08-17T11:23:00Z">
              <w:rPr>
                <w:rFonts w:ascii="Times New Roman" w:hAnsi="Times New Roman" w:cs="Times New Roman"/>
                <w:color w:val="131413"/>
              </w:rPr>
            </w:rPrChange>
          </w:rPr>
          <w:t xml:space="preserve"> 8 December 2020 to the ABCD COVID-19 diabetes national audit. </w:t>
        </w:r>
      </w:ins>
    </w:p>
    <w:p w14:paraId="3F172F8C" w14:textId="0BE27705" w:rsidR="00455936" w:rsidDel="001429DF" w:rsidRDefault="00581B8E" w:rsidP="007A458F">
      <w:pPr>
        <w:autoSpaceDE w:val="0"/>
        <w:autoSpaceDN w:val="0"/>
        <w:adjustRightInd w:val="0"/>
        <w:spacing w:line="480" w:lineRule="auto"/>
        <w:contextualSpacing/>
        <w:rPr>
          <w:del w:id="72" w:author="Kamlesh Khunti" w:date="2021-08-03T08:49:00Z"/>
          <w:rFonts w:ascii="Times New Roman" w:hAnsi="Times New Roman" w:cs="Times New Roman"/>
          <w:color w:val="000000"/>
          <w:lang w:val="en-US"/>
        </w:rPr>
      </w:pPr>
      <w:del w:id="73" w:author="Kamlesh Khunti" w:date="2021-08-03T08:49:00Z">
        <w:r w:rsidRPr="00D544A2" w:rsidDel="001429DF">
          <w:rPr>
            <w:rFonts w:ascii="Times New Roman" w:hAnsi="Times New Roman" w:cs="Times New Roman"/>
            <w:color w:val="000000"/>
            <w:lang w:val="en-US"/>
          </w:rPr>
          <w:delText xml:space="preserve">Data for this retrospective </w:delText>
        </w:r>
        <w:r w:rsidDel="001429DF">
          <w:rPr>
            <w:rFonts w:ascii="Times New Roman" w:hAnsi="Times New Roman" w:cs="Times New Roman"/>
            <w:color w:val="000000"/>
            <w:lang w:val="en-US"/>
          </w:rPr>
          <w:delText>analysis</w:delText>
        </w:r>
        <w:r w:rsidRPr="00D544A2" w:rsidDel="001429DF">
          <w:rPr>
            <w:rFonts w:ascii="Times New Roman" w:hAnsi="Times New Roman" w:cs="Times New Roman"/>
            <w:color w:val="000000"/>
            <w:lang w:val="en-US"/>
          </w:rPr>
          <w:delText xml:space="preserve"> were</w:delText>
        </w:r>
        <w:r w:rsidDel="001429DF">
          <w:rPr>
            <w:rFonts w:ascii="Times New Roman" w:hAnsi="Times New Roman" w:cs="Times New Roman"/>
            <w:color w:val="000000"/>
            <w:lang w:val="en-US"/>
          </w:rPr>
          <w:delText xml:space="preserve"> </w:delText>
        </w:r>
        <w:r w:rsidRPr="00D544A2" w:rsidDel="001429DF">
          <w:rPr>
            <w:rFonts w:ascii="Times New Roman" w:hAnsi="Times New Roman" w:cs="Times New Roman"/>
            <w:color w:val="000000"/>
            <w:lang w:val="en-US"/>
          </w:rPr>
          <w:delText>collected through a nationwide audit conducted by the</w:delText>
        </w:r>
        <w:r w:rsidDel="001429DF">
          <w:rPr>
            <w:rFonts w:ascii="Times New Roman" w:hAnsi="Times New Roman" w:cs="Times New Roman"/>
            <w:color w:val="000000"/>
            <w:lang w:val="en-US"/>
          </w:rPr>
          <w:delText xml:space="preserve"> </w:delText>
        </w:r>
        <w:r w:rsidRPr="00D544A2" w:rsidDel="001429DF">
          <w:rPr>
            <w:rFonts w:ascii="Times New Roman" w:hAnsi="Times New Roman" w:cs="Times New Roman"/>
            <w:color w:val="000000"/>
            <w:lang w:val="en-US"/>
          </w:rPr>
          <w:delText>Association of British Clinical Diabetologists (ABCD) www.diabetologists-abcd.org.uk/Coronavirus/</w:delText>
        </w:r>
        <w:r w:rsidDel="001429DF">
          <w:rPr>
            <w:rFonts w:ascii="Times New Roman" w:hAnsi="Times New Roman" w:cs="Times New Roman"/>
            <w:color w:val="000000"/>
            <w:lang w:val="en-US"/>
          </w:rPr>
          <w:delText xml:space="preserve"> </w:delText>
        </w:r>
        <w:r w:rsidRPr="00D544A2" w:rsidDel="001429DF">
          <w:rPr>
            <w:rFonts w:ascii="Times New Roman" w:hAnsi="Times New Roman" w:cs="Times New Roman"/>
            <w:color w:val="000000"/>
            <w:lang w:val="en-US"/>
          </w:rPr>
          <w:delText>COVID-19_Diabetes_Nationwide_Audit.html</w:delText>
        </w:r>
        <w:r w:rsidDel="001429DF">
          <w:rPr>
            <w:rFonts w:ascii="Times New Roman" w:hAnsi="Times New Roman" w:cs="Times New Roman"/>
            <w:color w:val="131413"/>
            <w:sz w:val="20"/>
            <w:szCs w:val="20"/>
            <w:lang w:val="en-US"/>
          </w:rPr>
          <w:delText xml:space="preserve">, and decribed previously in </w:delText>
        </w:r>
        <w:commentRangeStart w:id="74"/>
        <w:r w:rsidDel="001429DF">
          <w:rPr>
            <w:rFonts w:ascii="Times New Roman" w:hAnsi="Times New Roman" w:cs="Times New Roman"/>
            <w:color w:val="131413"/>
            <w:sz w:val="20"/>
            <w:szCs w:val="20"/>
            <w:lang w:val="en-US"/>
          </w:rPr>
          <w:delText xml:space="preserve">greater details </w:delText>
        </w:r>
        <w:commentRangeEnd w:id="74"/>
        <w:r w:rsidDel="001429DF">
          <w:rPr>
            <w:rStyle w:val="CommentReference"/>
          </w:rPr>
          <w:commentReference w:id="74"/>
        </w:r>
        <w:r w:rsidRPr="00A46FA3" w:rsidDel="001429DF">
          <w:rPr>
            <w:rFonts w:ascii="Times New Roman" w:hAnsi="Times New Roman" w:cs="Times New Roman"/>
            <w:color w:val="000000"/>
            <w:lang w:val="en-US"/>
          </w:rPr>
          <w:delText xml:space="preserve">. </w:delText>
        </w:r>
        <w:r w:rsidRPr="00D544A2" w:rsidDel="001429DF">
          <w:rPr>
            <w:rFonts w:ascii="Times New Roman" w:hAnsi="Times New Roman" w:cs="Times New Roman"/>
            <w:color w:val="000000"/>
            <w:lang w:val="en-US"/>
          </w:rPr>
          <w:delText>The NHS supports audit with clear guidance for the</w:delText>
        </w:r>
        <w:r w:rsidDel="001429DF">
          <w:rPr>
            <w:rFonts w:ascii="Times New Roman" w:hAnsi="Times New Roman" w:cs="Times New Roman"/>
            <w:color w:val="000000"/>
            <w:lang w:val="en-US"/>
          </w:rPr>
          <w:delText xml:space="preserve"> </w:delText>
        </w:r>
        <w:r w:rsidRPr="00D544A2" w:rsidDel="001429DF">
          <w:rPr>
            <w:rFonts w:ascii="Times New Roman" w:hAnsi="Times New Roman" w:cs="Times New Roman"/>
            <w:color w:val="000000"/>
            <w:lang w:val="en-US"/>
          </w:rPr>
          <w:delText>contributing centres on the use of routine clinical practice data</w:delText>
        </w:r>
        <w:r w:rsidDel="001429DF">
          <w:rPr>
            <w:rFonts w:ascii="Times New Roman" w:hAnsi="Times New Roman" w:cs="Times New Roman"/>
            <w:color w:val="000000"/>
            <w:lang w:val="en-US"/>
          </w:rPr>
          <w:delText xml:space="preserve"> </w:delText>
        </w:r>
        <w:r w:rsidRPr="00D544A2" w:rsidDel="001429DF">
          <w:rPr>
            <w:rFonts w:ascii="Times New Roman" w:hAnsi="Times New Roman" w:cs="Times New Roman"/>
            <w:color w:val="000000"/>
            <w:lang w:val="en-US"/>
          </w:rPr>
          <w:delText>submitted in anonymised form via the secure NHS network.</w:delText>
        </w:r>
        <w:r w:rsidDel="001429DF">
          <w:rPr>
            <w:rFonts w:ascii="Times New Roman" w:hAnsi="Times New Roman" w:cs="Times New Roman"/>
            <w:color w:val="000000"/>
            <w:lang w:val="en-US"/>
          </w:rPr>
          <w:delText xml:space="preserve"> </w:delText>
        </w:r>
        <w:r w:rsidRPr="00D544A2" w:rsidDel="001429DF">
          <w:rPr>
            <w:rFonts w:ascii="Times New Roman" w:hAnsi="Times New Roman" w:cs="Times New Roman"/>
            <w:color w:val="000000"/>
            <w:lang w:val="en-US"/>
          </w:rPr>
          <w:delText>As the study was retrospective, and comprised routinely</w:delText>
        </w:r>
        <w:r w:rsidDel="001429DF">
          <w:rPr>
            <w:rFonts w:ascii="Times New Roman" w:hAnsi="Times New Roman" w:cs="Times New Roman"/>
            <w:color w:val="000000"/>
            <w:lang w:val="en-US"/>
          </w:rPr>
          <w:delText xml:space="preserve"> </w:delText>
        </w:r>
        <w:r w:rsidRPr="00D544A2" w:rsidDel="001429DF">
          <w:rPr>
            <w:rFonts w:ascii="Times New Roman" w:hAnsi="Times New Roman" w:cs="Times New Roman"/>
            <w:color w:val="000000"/>
            <w:lang w:val="en-US"/>
          </w:rPr>
          <w:delText>collected healthcare data only, there was no requirement for</w:delText>
        </w:r>
        <w:r w:rsidDel="001429DF">
          <w:rPr>
            <w:rFonts w:ascii="Times New Roman" w:hAnsi="Times New Roman" w:cs="Times New Roman"/>
            <w:color w:val="000000"/>
            <w:lang w:val="en-US"/>
          </w:rPr>
          <w:delText xml:space="preserve"> </w:delText>
        </w:r>
        <w:r w:rsidRPr="00D544A2" w:rsidDel="001429DF">
          <w:rPr>
            <w:rFonts w:ascii="Times New Roman" w:hAnsi="Times New Roman" w:cs="Times New Roman"/>
            <w:color w:val="000000"/>
            <w:lang w:val="en-US"/>
          </w:rPr>
          <w:delText>approval by a research ethics committee.</w:delText>
        </w:r>
      </w:del>
    </w:p>
    <w:p w14:paraId="7787E705" w14:textId="4ACD93EA" w:rsidR="007A458F" w:rsidDel="001429DF" w:rsidRDefault="007A458F" w:rsidP="007A458F">
      <w:pPr>
        <w:spacing w:before="120" w:after="120" w:line="480" w:lineRule="auto"/>
        <w:contextualSpacing/>
        <w:jc w:val="both"/>
        <w:rPr>
          <w:del w:id="75" w:author="Kamlesh Khunti" w:date="2021-08-03T08:49:00Z"/>
          <w:rFonts w:ascii="Times New Roman" w:hAnsi="Times New Roman" w:cs="Times New Roman"/>
          <w:color w:val="000000"/>
          <w:lang w:val="en-US"/>
        </w:rPr>
      </w:pPr>
      <w:del w:id="76" w:author="Kamlesh Khunti" w:date="2021-08-03T08:49:00Z">
        <w:r w:rsidRPr="00D544A2" w:rsidDel="001429DF">
          <w:rPr>
            <w:rFonts w:ascii="Times New Roman" w:hAnsi="Times New Roman" w:cs="Times New Roman"/>
            <w:color w:val="000000"/>
            <w:highlight w:val="yellow"/>
            <w:lang w:val="en-US"/>
          </w:rPr>
          <w:delText>Additional relevant information from ABCD COVID-19 Audit</w:delText>
        </w:r>
      </w:del>
    </w:p>
    <w:p w14:paraId="33B6B0DD" w14:textId="77777777" w:rsidR="007A458F" w:rsidRPr="00A46FA3" w:rsidRDefault="007A458F" w:rsidP="00D544A2">
      <w:pPr>
        <w:autoSpaceDE w:val="0"/>
        <w:autoSpaceDN w:val="0"/>
        <w:adjustRightInd w:val="0"/>
        <w:spacing w:line="480" w:lineRule="auto"/>
        <w:contextualSpacing/>
        <w:rPr>
          <w:rFonts w:ascii="Times New Roman" w:hAnsi="Times New Roman" w:cs="Times New Roman"/>
          <w:color w:val="000000"/>
          <w:lang w:val="en-US"/>
        </w:rPr>
      </w:pPr>
    </w:p>
    <w:p w14:paraId="02ABE67B" w14:textId="77777777" w:rsidR="009C7453" w:rsidRPr="00386E11" w:rsidRDefault="009C7453" w:rsidP="009C7453">
      <w:pPr>
        <w:spacing w:before="120" w:after="120" w:line="480" w:lineRule="auto"/>
        <w:contextualSpacing/>
        <w:jc w:val="both"/>
        <w:rPr>
          <w:rFonts w:ascii="Times New Roman" w:hAnsi="Times New Roman" w:cs="Times New Roman"/>
          <w:b/>
          <w:bCs/>
          <w:color w:val="000000" w:themeColor="text1"/>
          <w:lang w:val="en-US"/>
        </w:rPr>
      </w:pPr>
      <w:r w:rsidRPr="00386E11">
        <w:rPr>
          <w:rFonts w:ascii="Times New Roman" w:hAnsi="Times New Roman" w:cs="Times New Roman"/>
          <w:b/>
          <w:bCs/>
          <w:color w:val="000000" w:themeColor="text1"/>
          <w:lang w:val="en-US"/>
        </w:rPr>
        <w:t>Patient follow-up and clinical outcomes</w:t>
      </w:r>
    </w:p>
    <w:p w14:paraId="17B5A825" w14:textId="4CE06B14" w:rsidR="002874DF" w:rsidRDefault="00581B8E" w:rsidP="009C7453">
      <w:pPr>
        <w:spacing w:before="120" w:after="120" w:line="480" w:lineRule="auto"/>
        <w:contextualSpacing/>
        <w:jc w:val="both"/>
        <w:rPr>
          <w:rFonts w:ascii="Times New Roman" w:hAnsi="Times New Roman" w:cs="Times New Roman"/>
          <w:color w:val="000000"/>
          <w:lang w:val="en-US"/>
        </w:rPr>
      </w:pPr>
      <w:r>
        <w:rPr>
          <w:rFonts w:ascii="Times New Roman" w:hAnsi="Times New Roman" w:cs="Times New Roman"/>
          <w:bCs/>
          <w:color w:val="000000"/>
          <w:lang w:val="en-US"/>
        </w:rPr>
        <w:t>CORONADO p</w:t>
      </w:r>
      <w:r w:rsidR="009C7453" w:rsidRPr="00A46FA3">
        <w:rPr>
          <w:rFonts w:ascii="Times New Roman" w:hAnsi="Times New Roman" w:cs="Times New Roman"/>
          <w:color w:val="000000"/>
          <w:lang w:val="en-US"/>
        </w:rPr>
        <w:t xml:space="preserve">articipants discharged before day 7 </w:t>
      </w:r>
      <w:r w:rsidR="009C7453">
        <w:rPr>
          <w:rFonts w:ascii="Times New Roman" w:hAnsi="Times New Roman" w:cs="Times New Roman"/>
          <w:color w:val="000000"/>
          <w:lang w:val="en-US"/>
        </w:rPr>
        <w:t xml:space="preserve">or their families </w:t>
      </w:r>
      <w:r w:rsidR="009C7453" w:rsidRPr="00A46FA3">
        <w:rPr>
          <w:rFonts w:ascii="Times New Roman" w:hAnsi="Times New Roman" w:cs="Times New Roman"/>
          <w:color w:val="000000"/>
          <w:lang w:val="en-US"/>
        </w:rPr>
        <w:t xml:space="preserve">were systematically contacted to check for the non-occurrence of death or readmission by day 7. Follow-up ended on day 7 for those discharged before day 7. </w:t>
      </w:r>
    </w:p>
    <w:p w14:paraId="2F005468" w14:textId="7C22A2BD" w:rsidR="009C7453" w:rsidRDefault="009C7453" w:rsidP="009C7453">
      <w:pPr>
        <w:spacing w:before="120" w:after="120" w:line="480" w:lineRule="auto"/>
        <w:contextualSpacing/>
        <w:jc w:val="both"/>
        <w:rPr>
          <w:rFonts w:ascii="Times New Roman" w:hAnsi="Times New Roman" w:cs="Times New Roman"/>
          <w:color w:val="000000"/>
          <w:lang w:val="en-US"/>
        </w:rPr>
      </w:pPr>
      <w:r w:rsidRPr="00A46FA3">
        <w:rPr>
          <w:rFonts w:ascii="Times New Roman" w:hAnsi="Times New Roman" w:cs="Times New Roman"/>
          <w:color w:val="000000"/>
          <w:lang w:val="en-US"/>
        </w:rPr>
        <w:t xml:space="preserve">For </w:t>
      </w:r>
      <w:r w:rsidR="002874DF">
        <w:rPr>
          <w:rFonts w:ascii="Times New Roman" w:hAnsi="Times New Roman" w:cs="Times New Roman"/>
          <w:color w:val="000000"/>
          <w:lang w:val="en-US"/>
        </w:rPr>
        <w:t>all</w:t>
      </w:r>
      <w:r w:rsidR="002874DF" w:rsidRPr="00A46FA3">
        <w:rPr>
          <w:rFonts w:ascii="Times New Roman" w:hAnsi="Times New Roman" w:cs="Times New Roman"/>
          <w:color w:val="000000"/>
          <w:lang w:val="en-US"/>
        </w:rPr>
        <w:t xml:space="preserve"> </w:t>
      </w:r>
      <w:r w:rsidRPr="00A46FA3">
        <w:rPr>
          <w:rFonts w:ascii="Times New Roman" w:hAnsi="Times New Roman" w:cs="Times New Roman"/>
          <w:color w:val="000000"/>
          <w:lang w:val="en-US"/>
        </w:rPr>
        <w:t>participants</w:t>
      </w:r>
      <w:r w:rsidR="002874DF">
        <w:rPr>
          <w:rFonts w:ascii="Times New Roman" w:hAnsi="Times New Roman" w:cs="Times New Roman"/>
          <w:color w:val="000000"/>
          <w:lang w:val="en-US"/>
        </w:rPr>
        <w:t xml:space="preserve"> (CORONADO and ABCD COVID 19</w:t>
      </w:r>
      <w:r w:rsidR="007A458F">
        <w:rPr>
          <w:rFonts w:ascii="Times New Roman" w:hAnsi="Times New Roman" w:cs="Times New Roman"/>
          <w:color w:val="000000"/>
          <w:lang w:val="en-US"/>
        </w:rPr>
        <w:t xml:space="preserve"> Audit</w:t>
      </w:r>
      <w:r w:rsidR="002874DF">
        <w:rPr>
          <w:rFonts w:ascii="Times New Roman" w:hAnsi="Times New Roman" w:cs="Times New Roman"/>
          <w:color w:val="000000"/>
          <w:lang w:val="en-US"/>
        </w:rPr>
        <w:t>)</w:t>
      </w:r>
      <w:r w:rsidRPr="00A46FA3">
        <w:rPr>
          <w:rFonts w:ascii="Times New Roman" w:hAnsi="Times New Roman" w:cs="Times New Roman"/>
          <w:color w:val="000000"/>
          <w:lang w:val="en-US"/>
        </w:rPr>
        <w:t>, follow-up ended at the time of hospital discharge or transfer to another hospital, rehabilitation center or death</w:t>
      </w:r>
      <w:r w:rsidR="002874DF">
        <w:rPr>
          <w:rFonts w:ascii="Times New Roman" w:hAnsi="Times New Roman" w:cs="Times New Roman"/>
          <w:color w:val="000000"/>
          <w:lang w:val="en-US"/>
        </w:rPr>
        <w:t xml:space="preserve"> within hospital. Follow-up was considered up to </w:t>
      </w:r>
      <w:r w:rsidRPr="00A46FA3">
        <w:rPr>
          <w:rFonts w:ascii="Times New Roman" w:hAnsi="Times New Roman" w:cs="Times New Roman"/>
          <w:color w:val="000000"/>
          <w:lang w:val="en-US"/>
        </w:rPr>
        <w:t xml:space="preserve">day 28. In this </w:t>
      </w:r>
      <w:r w:rsidR="002874DF">
        <w:rPr>
          <w:rFonts w:ascii="Times New Roman" w:hAnsi="Times New Roman" w:cs="Times New Roman"/>
          <w:color w:val="000000"/>
          <w:lang w:val="en-US"/>
        </w:rPr>
        <w:t>analysis</w:t>
      </w:r>
      <w:r w:rsidRPr="00A46FA3">
        <w:rPr>
          <w:rFonts w:ascii="Times New Roman" w:hAnsi="Times New Roman" w:cs="Times New Roman"/>
          <w:color w:val="000000"/>
          <w:lang w:val="en-US"/>
        </w:rPr>
        <w:t xml:space="preserve">, </w:t>
      </w:r>
      <w:r w:rsidR="002874DF">
        <w:rPr>
          <w:rFonts w:ascii="Times New Roman" w:hAnsi="Times New Roman" w:cs="Times New Roman"/>
          <w:color w:val="000000"/>
          <w:lang w:val="en-US"/>
        </w:rPr>
        <w:t xml:space="preserve">death rate refers to </w:t>
      </w:r>
      <w:r w:rsidRPr="00A46FA3">
        <w:rPr>
          <w:rFonts w:ascii="Times New Roman" w:hAnsi="Times New Roman" w:cs="Times New Roman"/>
          <w:color w:val="000000"/>
          <w:lang w:val="en-US"/>
        </w:rPr>
        <w:t xml:space="preserve">in-hospital mortality </w:t>
      </w:r>
      <w:r w:rsidR="002874DF">
        <w:rPr>
          <w:rFonts w:ascii="Times New Roman" w:hAnsi="Times New Roman" w:cs="Times New Roman"/>
          <w:color w:val="000000"/>
          <w:lang w:val="en-US"/>
        </w:rPr>
        <w:t>up to day 28</w:t>
      </w:r>
      <w:r w:rsidRPr="00A46FA3">
        <w:rPr>
          <w:rFonts w:ascii="Times New Roman" w:hAnsi="Times New Roman" w:cs="Times New Roman"/>
          <w:color w:val="000000"/>
          <w:lang w:val="en-US"/>
        </w:rPr>
        <w:t>.</w:t>
      </w:r>
    </w:p>
    <w:p w14:paraId="3AB2F6C5" w14:textId="77777777" w:rsidR="007A458F" w:rsidRDefault="007A458F" w:rsidP="009C7453">
      <w:pPr>
        <w:spacing w:before="120" w:after="120" w:line="480" w:lineRule="auto"/>
        <w:contextualSpacing/>
        <w:jc w:val="both"/>
        <w:rPr>
          <w:rFonts w:ascii="Times New Roman" w:hAnsi="Times New Roman" w:cs="Times New Roman"/>
          <w:color w:val="000000"/>
          <w:lang w:val="en-US"/>
        </w:rPr>
      </w:pPr>
    </w:p>
    <w:p w14:paraId="14925E4D" w14:textId="77777777" w:rsidR="0042660A" w:rsidRPr="00D544A2" w:rsidRDefault="0042660A" w:rsidP="00D544A2">
      <w:pPr>
        <w:spacing w:before="120" w:after="120" w:line="480" w:lineRule="auto"/>
        <w:contextualSpacing/>
        <w:jc w:val="both"/>
        <w:rPr>
          <w:rFonts w:ascii="Times New Roman" w:hAnsi="Times New Roman" w:cs="Times New Roman"/>
          <w:b/>
          <w:bCs/>
          <w:color w:val="000000" w:themeColor="text1"/>
          <w:lang w:val="en-US"/>
        </w:rPr>
      </w:pPr>
      <w:r w:rsidRPr="00D544A2">
        <w:rPr>
          <w:rFonts w:ascii="Times New Roman" w:hAnsi="Times New Roman" w:cs="Times New Roman"/>
          <w:b/>
          <w:bCs/>
          <w:color w:val="000000" w:themeColor="text1"/>
          <w:lang w:val="en-US"/>
        </w:rPr>
        <w:t xml:space="preserve">Definition of microvascular burden </w:t>
      </w:r>
    </w:p>
    <w:p w14:paraId="640FB588" w14:textId="2A203C2E" w:rsidR="009C7453" w:rsidRDefault="009C7453" w:rsidP="0042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contextualSpacing/>
        <w:jc w:val="both"/>
        <w:rPr>
          <w:rFonts w:ascii="Times New Roman" w:hAnsi="Times New Roman" w:cs="Times New Roman"/>
          <w:bCs/>
          <w:color w:val="000000"/>
          <w:lang w:val="en-US"/>
        </w:rPr>
      </w:pPr>
      <w:r w:rsidRPr="00A46FA3">
        <w:rPr>
          <w:rFonts w:ascii="Times New Roman" w:hAnsi="Times New Roman" w:cs="Times New Roman"/>
          <w:bCs/>
          <w:color w:val="000000"/>
          <w:lang w:val="en-US"/>
        </w:rPr>
        <w:t xml:space="preserve">Microvascular burden was defined according to the presence of retinal, </w:t>
      </w:r>
      <w:del w:id="77" w:author="Kamlesh Khunti" w:date="2021-08-04T10:41:00Z">
        <w:r w:rsidRPr="00A46FA3" w:rsidDel="004C07A4">
          <w:rPr>
            <w:rFonts w:ascii="Times New Roman" w:hAnsi="Times New Roman" w:cs="Times New Roman"/>
            <w:bCs/>
            <w:color w:val="000000"/>
            <w:lang w:val="en-US"/>
          </w:rPr>
          <w:delText xml:space="preserve">renal </w:delText>
        </w:r>
      </w:del>
      <w:ins w:id="78" w:author="Kamlesh Khunti" w:date="2021-08-04T10:41:00Z">
        <w:r w:rsidR="004C07A4">
          <w:rPr>
            <w:rFonts w:ascii="Times New Roman" w:hAnsi="Times New Roman" w:cs="Times New Roman"/>
            <w:bCs/>
            <w:color w:val="000000"/>
            <w:lang w:val="en-US"/>
          </w:rPr>
          <w:t>kidney</w:t>
        </w:r>
        <w:r w:rsidR="004C07A4" w:rsidRPr="00A46FA3">
          <w:rPr>
            <w:rFonts w:ascii="Times New Roman" w:hAnsi="Times New Roman" w:cs="Times New Roman"/>
            <w:bCs/>
            <w:color w:val="000000"/>
            <w:lang w:val="en-US"/>
          </w:rPr>
          <w:t xml:space="preserve"> </w:t>
        </w:r>
      </w:ins>
      <w:r w:rsidRPr="00A46FA3">
        <w:rPr>
          <w:rFonts w:ascii="Times New Roman" w:hAnsi="Times New Roman" w:cs="Times New Roman"/>
          <w:bCs/>
          <w:color w:val="000000"/>
          <w:lang w:val="en-US"/>
        </w:rPr>
        <w:t xml:space="preserve">and </w:t>
      </w:r>
      <w:del w:id="79" w:author="Kamlesh Khunti" w:date="2021-08-04T10:41:00Z">
        <w:r w:rsidRPr="00A46FA3" w:rsidDel="004C07A4">
          <w:rPr>
            <w:rFonts w:ascii="Times New Roman" w:hAnsi="Times New Roman" w:cs="Times New Roman"/>
            <w:bCs/>
            <w:color w:val="000000"/>
            <w:lang w:val="en-US"/>
          </w:rPr>
          <w:delText xml:space="preserve">neurological </w:delText>
        </w:r>
      </w:del>
      <w:r w:rsidRPr="00A46FA3">
        <w:rPr>
          <w:rFonts w:ascii="Times New Roman" w:hAnsi="Times New Roman" w:cs="Times New Roman"/>
          <w:bCs/>
          <w:color w:val="000000"/>
          <w:lang w:val="en-US"/>
        </w:rPr>
        <w:t xml:space="preserve">peripheral </w:t>
      </w:r>
      <w:ins w:id="80" w:author="Kamlesh Khunti" w:date="2021-08-04T10:41:00Z">
        <w:r w:rsidR="004C07A4">
          <w:rPr>
            <w:rFonts w:ascii="Times New Roman" w:hAnsi="Times New Roman" w:cs="Times New Roman"/>
            <w:bCs/>
            <w:color w:val="000000"/>
            <w:lang w:val="en-US"/>
          </w:rPr>
          <w:t xml:space="preserve">neuropathic </w:t>
        </w:r>
      </w:ins>
      <w:r w:rsidRPr="00A46FA3">
        <w:rPr>
          <w:rFonts w:ascii="Times New Roman" w:hAnsi="Times New Roman" w:cs="Times New Roman"/>
          <w:bCs/>
          <w:color w:val="000000"/>
          <w:lang w:val="en-US"/>
        </w:rPr>
        <w:t xml:space="preserve">complications. </w:t>
      </w:r>
      <w:ins w:id="81" w:author="Kamlesh Khunti" w:date="2021-08-04T10:42:00Z">
        <w:r w:rsidR="004C07A4">
          <w:rPr>
            <w:rFonts w:ascii="Times New Roman" w:hAnsi="Times New Roman" w:cs="Times New Roman"/>
            <w:bCs/>
            <w:color w:val="000000"/>
            <w:lang w:val="en-US"/>
          </w:rPr>
          <w:t>In France, d</w:t>
        </w:r>
      </w:ins>
      <w:del w:id="82" w:author="Kamlesh Khunti" w:date="2021-08-04T10:42:00Z">
        <w:r w:rsidRPr="00A46FA3" w:rsidDel="004C07A4">
          <w:rPr>
            <w:rFonts w:ascii="Times New Roman" w:hAnsi="Times New Roman" w:cs="Times New Roman"/>
            <w:bCs/>
            <w:color w:val="000000"/>
            <w:lang w:val="en-US"/>
          </w:rPr>
          <w:delText>D</w:delText>
        </w:r>
      </w:del>
      <w:r w:rsidRPr="00A46FA3">
        <w:rPr>
          <w:rFonts w:ascii="Times New Roman" w:hAnsi="Times New Roman" w:cs="Times New Roman"/>
          <w:bCs/>
          <w:color w:val="000000"/>
          <w:lang w:val="en-US"/>
        </w:rPr>
        <w:t xml:space="preserve">etails on diabetic retinopathy (DR) were obtained from files on routine examination by an ophthalmologist. DR staging was performed according to the French-speaking diabetes society – </w:t>
      </w:r>
      <w:commentRangeStart w:id="83"/>
      <w:r w:rsidRPr="00A46FA3">
        <w:rPr>
          <w:rFonts w:ascii="Times New Roman" w:hAnsi="Times New Roman" w:cs="Times New Roman"/>
          <w:bCs/>
          <w:color w:val="000000"/>
          <w:lang w:val="en-US"/>
        </w:rPr>
        <w:t xml:space="preserve">SFD – classification: absent; mild/moderate non-proliferative retinopathy; severe non-proliferative; proliferative retinopathy </w:t>
      </w:r>
      <w:r w:rsidRPr="00A46FA3">
        <w:rPr>
          <w:rFonts w:ascii="Times New Roman" w:hAnsi="Times New Roman" w:cs="Times New Roman"/>
          <w:bCs/>
          <w:color w:val="000000"/>
          <w:lang w:val="en-US"/>
        </w:rPr>
        <w:fldChar w:fldCharType="begin"/>
      </w:r>
      <w:r w:rsidRPr="00A46FA3">
        <w:rPr>
          <w:rFonts w:ascii="Times New Roman" w:hAnsi="Times New Roman" w:cs="Times New Roman"/>
          <w:bCs/>
          <w:color w:val="000000"/>
          <w:lang w:val="en-US"/>
        </w:rPr>
        <w:instrText xml:space="preserve"> ADDIN EN.CITE &lt;EndNote&gt;&lt;Cite&gt;&lt;Author&gt;Feldman-Billard&lt;/Author&gt;&lt;Year&gt;2018&lt;/Year&gt;&lt;RecNum&gt;75&lt;/RecNum&gt;&lt;DisplayText&gt;(12)&lt;/DisplayText&gt;&lt;record&gt;&lt;rec-number&gt;75&lt;/rec-number&gt;&lt;foreign-keys&gt;&lt;key app="EN" db-id="tse5wr9xo2fdf1ewwazptpdvx0d0920frrwd" timestamp="1614635720"&gt;75&lt;/key&gt;&lt;/foreign-keys&gt;&lt;ref-type name="Journal Article"&gt;17&lt;/ref-type&gt;&lt;contributors&gt;&lt;authors&gt;&lt;author&gt;Feldman-Billard, S&lt;/author&gt;&lt;author&gt;Larger, E&lt;/author&gt;&lt;author&gt;Massin, P&lt;/author&gt;&lt;/authors&gt;&lt;/contributors&gt;&lt;titles&gt;&lt;title&gt;Standards for screening and surveillance of ocular complications in people with diabetes SFD study group. Early worsening of diabetic retinopathy after rapid improvement of blood glucose control in patients with diabetes&lt;/title&gt;&lt;secondary-title&gt;Diabetes Metab&lt;/secondary-title&gt;&lt;/titles&gt;&lt;periodical&gt;&lt;full-title&gt;Diabetes Metab&lt;/full-title&gt;&lt;abbr-1&gt;Diabetes &amp;amp; metabolism&lt;/abbr-1&gt;&lt;/periodical&gt;&lt;pages&gt;4-14&lt;/pages&gt;&lt;volume&gt;44&lt;/volume&gt;&lt;number&gt;1&lt;/number&gt;&lt;dates&gt;&lt;year&gt;2018&lt;/year&gt;&lt;/dates&gt;&lt;urls&gt;&lt;/urls&gt;&lt;/record&gt;&lt;/Cite&gt;&lt;/EndNote&gt;</w:instrText>
      </w:r>
      <w:r w:rsidRPr="00A46FA3">
        <w:rPr>
          <w:rFonts w:ascii="Times New Roman" w:hAnsi="Times New Roman" w:cs="Times New Roman"/>
          <w:bCs/>
          <w:color w:val="000000"/>
          <w:lang w:val="en-US"/>
        </w:rPr>
        <w:fldChar w:fldCharType="separate"/>
      </w:r>
      <w:r w:rsidRPr="00A46FA3">
        <w:rPr>
          <w:rFonts w:ascii="Times New Roman" w:hAnsi="Times New Roman" w:cs="Times New Roman"/>
          <w:bCs/>
          <w:noProof/>
          <w:color w:val="000000"/>
          <w:lang w:val="en-US"/>
        </w:rPr>
        <w:t>(12)</w:t>
      </w:r>
      <w:r w:rsidRPr="00A46FA3">
        <w:rPr>
          <w:rFonts w:ascii="Times New Roman" w:hAnsi="Times New Roman" w:cs="Times New Roman"/>
          <w:bCs/>
          <w:color w:val="000000"/>
          <w:lang w:val="en-US"/>
        </w:rPr>
        <w:fldChar w:fldCharType="end"/>
      </w:r>
      <w:r w:rsidRPr="00A46FA3">
        <w:rPr>
          <w:rFonts w:ascii="Times New Roman" w:hAnsi="Times New Roman" w:cs="Times New Roman"/>
          <w:bCs/>
          <w:color w:val="000000"/>
          <w:lang w:val="en-US"/>
        </w:rPr>
        <w:t>. In the current study, we considered patients with histor</w:t>
      </w:r>
      <w:r w:rsidR="007A458F">
        <w:rPr>
          <w:rFonts w:ascii="Times New Roman" w:hAnsi="Times New Roman" w:cs="Times New Roman"/>
          <w:bCs/>
          <w:color w:val="000000"/>
          <w:lang w:val="en-US"/>
        </w:rPr>
        <w:t>y</w:t>
      </w:r>
      <w:r w:rsidRPr="00A46FA3">
        <w:rPr>
          <w:rFonts w:ascii="Times New Roman" w:hAnsi="Times New Roman" w:cs="Times New Roman"/>
          <w:bCs/>
          <w:color w:val="000000"/>
          <w:lang w:val="en-US"/>
        </w:rPr>
        <w:t xml:space="preserve"> of retinopathy, whether DR was active or not</w:t>
      </w:r>
      <w:commentRangeEnd w:id="83"/>
      <w:r w:rsidR="004C07A4">
        <w:rPr>
          <w:rStyle w:val="CommentReference"/>
        </w:rPr>
        <w:commentReference w:id="83"/>
      </w:r>
      <w:r w:rsidRPr="00A46FA3">
        <w:rPr>
          <w:rFonts w:ascii="Times New Roman" w:hAnsi="Times New Roman" w:cs="Times New Roman"/>
          <w:bCs/>
          <w:color w:val="000000"/>
          <w:lang w:val="en-US"/>
        </w:rPr>
        <w:t xml:space="preserve">. A </w:t>
      </w:r>
      <w:r w:rsidRPr="00A46FA3">
        <w:rPr>
          <w:rFonts w:ascii="Times New Roman" w:hAnsi="Times New Roman" w:cs="Times New Roman"/>
          <w:bCs/>
          <w:color w:val="000000"/>
          <w:lang w:val="en-US"/>
        </w:rPr>
        <w:lastRenderedPageBreak/>
        <w:t xml:space="preserve">history of diabetic foot ulcer (DFU) was established, using internationally accepted definition </w:t>
      </w:r>
      <w:r w:rsidRPr="00A46FA3">
        <w:rPr>
          <w:rFonts w:ascii="Times New Roman" w:hAnsi="Times New Roman" w:cs="Times New Roman"/>
          <w:bCs/>
          <w:color w:val="000000"/>
          <w:lang w:val="en-US"/>
        </w:rPr>
        <w:fldChar w:fldCharType="begin">
          <w:fldData xml:space="preserve">PEVuZE5vdGU+PENpdGU+PEF1dGhvcj52YW4gTmV0dGVuPC9BdXRob3I+PFllYXI+MjAyMDwvWWVh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</w:fldData>
        </w:fldChar>
      </w:r>
      <w:r w:rsidRPr="00A46FA3">
        <w:rPr>
          <w:rFonts w:ascii="Times New Roman" w:hAnsi="Times New Roman" w:cs="Times New Roman"/>
          <w:bCs/>
          <w:color w:val="000000"/>
          <w:lang w:val="en-US"/>
        </w:rPr>
        <w:instrText xml:space="preserve"> ADDIN EN.CITE </w:instrText>
      </w:r>
      <w:r w:rsidRPr="00A46FA3">
        <w:rPr>
          <w:rFonts w:ascii="Times New Roman" w:hAnsi="Times New Roman" w:cs="Times New Roman"/>
          <w:bCs/>
          <w:color w:val="000000"/>
          <w:lang w:val="en-US"/>
        </w:rPr>
        <w:fldChar w:fldCharType="begin">
          <w:fldData xml:space="preserve">PEVuZE5vdGU+PENpdGU+PEF1dGhvcj52YW4gTmV0dGVuPC9BdXRob3I+PFllYXI+MjAyMDwvWWVh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</w:fldData>
        </w:fldChar>
      </w:r>
      <w:r w:rsidRPr="00A46FA3">
        <w:rPr>
          <w:rFonts w:ascii="Times New Roman" w:hAnsi="Times New Roman" w:cs="Times New Roman"/>
          <w:bCs/>
          <w:color w:val="000000"/>
          <w:lang w:val="en-US"/>
        </w:rPr>
        <w:instrText xml:space="preserve"> ADDIN EN.CITE.DATA </w:instrText>
      </w:r>
      <w:r w:rsidRPr="00A46FA3">
        <w:rPr>
          <w:rFonts w:ascii="Times New Roman" w:hAnsi="Times New Roman" w:cs="Times New Roman"/>
          <w:bCs/>
          <w:color w:val="000000"/>
          <w:lang w:val="en-US"/>
        </w:rPr>
      </w:r>
      <w:r w:rsidRPr="00A46FA3">
        <w:rPr>
          <w:rFonts w:ascii="Times New Roman" w:hAnsi="Times New Roman" w:cs="Times New Roman"/>
          <w:bCs/>
          <w:color w:val="000000"/>
          <w:lang w:val="en-US"/>
        </w:rPr>
        <w:fldChar w:fldCharType="end"/>
      </w:r>
      <w:r w:rsidRPr="00A46FA3">
        <w:rPr>
          <w:rFonts w:ascii="Times New Roman" w:hAnsi="Times New Roman" w:cs="Times New Roman"/>
          <w:bCs/>
          <w:color w:val="000000"/>
          <w:lang w:val="en-US"/>
        </w:rPr>
      </w:r>
      <w:r w:rsidRPr="00A46FA3">
        <w:rPr>
          <w:rFonts w:ascii="Times New Roman" w:hAnsi="Times New Roman" w:cs="Times New Roman"/>
          <w:bCs/>
          <w:color w:val="000000"/>
          <w:lang w:val="en-US"/>
        </w:rPr>
        <w:fldChar w:fldCharType="separate"/>
      </w:r>
      <w:r w:rsidRPr="00A46FA3">
        <w:rPr>
          <w:rFonts w:ascii="Times New Roman" w:hAnsi="Times New Roman" w:cs="Times New Roman"/>
          <w:bCs/>
          <w:noProof/>
          <w:color w:val="000000"/>
          <w:lang w:val="en-US"/>
        </w:rPr>
        <w:t>(13)</w:t>
      </w:r>
      <w:r w:rsidRPr="00A46FA3">
        <w:rPr>
          <w:rFonts w:ascii="Times New Roman" w:hAnsi="Times New Roman" w:cs="Times New Roman"/>
          <w:bCs/>
          <w:color w:val="000000"/>
          <w:lang w:val="en-US"/>
        </w:rPr>
        <w:fldChar w:fldCharType="end"/>
      </w:r>
      <w:r w:rsidRPr="00A46FA3">
        <w:rPr>
          <w:rFonts w:ascii="Times New Roman" w:hAnsi="Times New Roman" w:cs="Times New Roman"/>
          <w:bCs/>
          <w:color w:val="000000"/>
          <w:lang w:val="en-US"/>
        </w:rPr>
        <w:t xml:space="preserve">, after </w:t>
      </w:r>
      <w:r>
        <w:rPr>
          <w:rFonts w:ascii="Times New Roman" w:hAnsi="Times New Roman" w:cs="Times New Roman"/>
          <w:bCs/>
          <w:color w:val="000000"/>
          <w:lang w:val="en-US"/>
        </w:rPr>
        <w:t>the questioning</w:t>
      </w:r>
      <w:r w:rsidRPr="00A46FA3">
        <w:rPr>
          <w:rFonts w:ascii="Times New Roman" w:hAnsi="Times New Roman" w:cs="Times New Roman"/>
          <w:bCs/>
          <w:color w:val="000000"/>
          <w:lang w:val="en-US"/>
        </w:rPr>
        <w:t xml:space="preserve"> of patients and their general practitioners (GPs) if appropriate and careful review of </w:t>
      </w:r>
      <w:r>
        <w:rPr>
          <w:rFonts w:ascii="Times New Roman" w:hAnsi="Times New Roman" w:cs="Times New Roman"/>
          <w:bCs/>
          <w:color w:val="000000"/>
          <w:lang w:val="en-US"/>
        </w:rPr>
        <w:t>their</w:t>
      </w:r>
      <w:r w:rsidRPr="00A46FA3">
        <w:rPr>
          <w:rFonts w:ascii="Times New Roman" w:hAnsi="Times New Roman" w:cs="Times New Roman"/>
          <w:bCs/>
          <w:color w:val="000000"/>
          <w:lang w:val="en-US"/>
        </w:rPr>
        <w:t xml:space="preserve"> previous hospitalization records when available. DKD was defined as proteinuria (albumin excretion rate ≥300 mg/24h; urinary albumin/creatinine ratio ≥300 mg/g; </w:t>
      </w:r>
      <w:r w:rsidRPr="00A46FA3">
        <w:rPr>
          <w:rFonts w:ascii="Times New Roman" w:eastAsia="Times New Roman" w:hAnsi="Times New Roman" w:cs="Times New Roman"/>
          <w:color w:val="000000"/>
          <w:lang w:val="en-US" w:eastAsia="fr-FR"/>
        </w:rPr>
        <w:t xml:space="preserve">urinary albumin/creatinine ratio </w:t>
      </w:r>
      <w:r w:rsidRPr="00A46FA3">
        <w:rPr>
          <w:rFonts w:ascii="Times New Roman" w:eastAsia="Times New Roman" w:hAnsi="Times New Roman" w:cs="Times New Roman"/>
          <w:color w:val="000000"/>
          <w:u w:val="single"/>
          <w:lang w:val="en-US" w:eastAsia="fr-FR"/>
        </w:rPr>
        <w:t>&gt;</w:t>
      </w:r>
      <w:r w:rsidRPr="00A46FA3">
        <w:rPr>
          <w:rFonts w:ascii="Times New Roman" w:eastAsia="Times New Roman" w:hAnsi="Times New Roman" w:cs="Times New Roman"/>
          <w:color w:val="000000"/>
          <w:lang w:val="en-US" w:eastAsia="fr-FR"/>
        </w:rPr>
        <w:t xml:space="preserve">30 mg/mmol creatinine; </w:t>
      </w:r>
      <w:r w:rsidRPr="00A46FA3">
        <w:rPr>
          <w:rFonts w:ascii="Times New Roman" w:hAnsi="Times New Roman" w:cs="Times New Roman"/>
          <w:bCs/>
          <w:color w:val="000000"/>
          <w:lang w:val="en-US"/>
        </w:rPr>
        <w:t>proteinuria ≥500 mg/24h), assessed on previous routine determination and/or eGFR equal to or lower than 60 ml/min/1.73 m</w:t>
      </w:r>
      <w:r w:rsidRPr="00A46FA3">
        <w:rPr>
          <w:rFonts w:ascii="Times New Roman" w:hAnsi="Times New Roman" w:cs="Times New Roman"/>
          <w:bCs/>
          <w:color w:val="000000"/>
          <w:vertAlign w:val="superscript"/>
          <w:lang w:val="en-US"/>
        </w:rPr>
        <w:t>2</w:t>
      </w:r>
      <w:r w:rsidRPr="00A46FA3">
        <w:rPr>
          <w:rFonts w:ascii="Times New Roman" w:hAnsi="Times New Roman" w:cs="Times New Roman"/>
          <w:bCs/>
          <w:color w:val="000000"/>
          <w:lang w:val="en-US"/>
        </w:rPr>
        <w:t xml:space="preserve">, using the CKD-EPI formula </w:t>
      </w:r>
      <w:r w:rsidRPr="00A46FA3">
        <w:rPr>
          <w:rFonts w:ascii="Times New Roman" w:hAnsi="Times New Roman" w:cs="Times New Roman"/>
          <w:bCs/>
          <w:color w:val="000000"/>
          <w:lang w:val="en-US"/>
        </w:rPr>
        <w:fldChar w:fldCharType="begin"/>
      </w:r>
      <w:r w:rsidRPr="00A46FA3">
        <w:rPr>
          <w:rFonts w:ascii="Times New Roman" w:hAnsi="Times New Roman" w:cs="Times New Roman"/>
          <w:bCs/>
          <w:color w:val="000000"/>
          <w:lang w:val="en-US"/>
        </w:rPr>
        <w:instrText xml:space="preserve"> ADDIN EN.CITE &lt;EndNote&gt;&lt;Cite&gt;&lt;Author&gt;Persson&lt;/Author&gt;&lt;Year&gt;2018&lt;/Year&gt;&lt;RecNum&gt;83&lt;/RecNum&gt;&lt;DisplayText&gt;(14)&lt;/DisplayText&gt;&lt;record&gt;&lt;rec-number&gt;83&lt;/rec-number&gt;&lt;foreign-keys&gt;&lt;key app="EN" db-id="tse5wr9xo2fdf1ewwazptpdvx0d0920frrwd" timestamp="1614638957"&gt;83&lt;/key&gt;&lt;/foreign-keys&gt;&lt;ref-type name="Journal Article"&gt;17&lt;/ref-type&gt;&lt;contributors&gt;&lt;authors&gt;&lt;author&gt;Persson, F.&lt;/author&gt;&lt;author&gt;Rossing, P.&lt;/author&gt;&lt;/authors&gt;&lt;/contributors&gt;&lt;auth-address&gt;Steno Diabetes Center Copenhagen, Gentofte, Denmark.&amp;#xD;Department of Clinical Medicine, University of Copenhagen, Copenhagen, Denmark.&lt;/auth-address&gt;&lt;titles&gt;&lt;title&gt;Diagnosis of diabetic kidney disease: state of the art and future perspective&lt;/title&gt;&lt;secondary-title&gt;Kidney Int Suppl (2011)&lt;/secondary-title&gt;&lt;/titles&gt;&lt;periodical&gt;&lt;full-title&gt;Kidney Int Suppl (2011)&lt;/full-title&gt;&lt;/periodical&gt;&lt;pages&gt;2-7&lt;/pages&gt;&lt;volume&gt;8&lt;/volume&gt;&lt;number&gt;1&lt;/number&gt;&lt;keywords&gt;&lt;keyword&gt;albuminuria&lt;/keyword&gt;&lt;keyword&gt;biomarker&lt;/keyword&gt;&lt;keyword&gt;diabetic kidney disease&lt;/keyword&gt;&lt;keyword&gt;diabetic nephropathy&lt;/keyword&gt;&lt;keyword&gt;glomerular filtration rate&lt;/keyword&gt;&lt;/keywords&gt;&lt;dates&gt;&lt;year&gt;2018&lt;/year&gt;&lt;pub-dates&gt;&lt;date&gt;Jan&lt;/date&gt;&lt;/pub-dates&gt;&lt;/dates&gt;&lt;isbn&gt;2157-1724 (Print)&amp;#xD;2157-1716 (Linking)&lt;/isbn&gt;&lt;accession-num&gt;30675433&lt;/accession-num&gt;&lt;urls&gt;&lt;related-urls&gt;&lt;url&gt;https://www.ncbi.nlm.nih.gov/pubmed/30675433&lt;/url&gt;&lt;/related-urls&gt;&lt;/urls&gt;&lt;custom2&gt;PMC6336222&lt;/custom2&gt;&lt;electronic-resource-num&gt;10.1016/j.kisu.2017.10.003&lt;/electronic-resource-num&gt;&lt;/record&gt;&lt;/Cite&gt;&lt;/EndNote&gt;</w:instrText>
      </w:r>
      <w:r w:rsidRPr="00A46FA3">
        <w:rPr>
          <w:rFonts w:ascii="Times New Roman" w:hAnsi="Times New Roman" w:cs="Times New Roman"/>
          <w:bCs/>
          <w:color w:val="000000"/>
          <w:lang w:val="en-US"/>
        </w:rPr>
        <w:fldChar w:fldCharType="separate"/>
      </w:r>
      <w:r w:rsidRPr="00A46FA3">
        <w:rPr>
          <w:rFonts w:ascii="Times New Roman" w:hAnsi="Times New Roman" w:cs="Times New Roman"/>
          <w:bCs/>
          <w:noProof/>
          <w:color w:val="000000"/>
          <w:lang w:val="en-US"/>
        </w:rPr>
        <w:t>(14)</w:t>
      </w:r>
      <w:r w:rsidRPr="00A46FA3">
        <w:rPr>
          <w:rFonts w:ascii="Times New Roman" w:hAnsi="Times New Roman" w:cs="Times New Roman"/>
          <w:bCs/>
          <w:color w:val="000000"/>
          <w:lang w:val="en-US"/>
        </w:rPr>
        <w:fldChar w:fldCharType="end"/>
      </w:r>
      <w:r w:rsidRPr="00A46FA3">
        <w:rPr>
          <w:rFonts w:ascii="Times New Roman" w:hAnsi="Times New Roman" w:cs="Times New Roman"/>
          <w:bCs/>
          <w:color w:val="000000"/>
          <w:lang w:val="en-US"/>
        </w:rPr>
        <w:t>, according to the routine plasma creatinine determination in the 18 months prior to admission.</w:t>
      </w:r>
      <w:r w:rsidR="0042660A">
        <w:rPr>
          <w:rFonts w:ascii="Times New Roman" w:hAnsi="Times New Roman" w:cs="Times New Roman"/>
          <w:bCs/>
          <w:color w:val="000000"/>
          <w:lang w:val="en-US"/>
        </w:rPr>
        <w:t xml:space="preserve"> </w:t>
      </w:r>
      <w:ins w:id="84" w:author="Kamlesh Khunti" w:date="2021-08-04T10:42:00Z">
        <w:r w:rsidR="004C07A4">
          <w:rPr>
            <w:rFonts w:ascii="Times New Roman" w:hAnsi="Times New Roman" w:cs="Times New Roman"/>
            <w:bCs/>
            <w:color w:val="000000"/>
            <w:lang w:val="en-US"/>
          </w:rPr>
          <w:t>I</w:t>
        </w:r>
      </w:ins>
      <w:ins w:id="85" w:author="pierre saulnier" w:date="2021-08-17T11:41:00Z">
        <w:r w:rsidR="003D5184">
          <w:rPr>
            <w:rFonts w:ascii="Times New Roman" w:hAnsi="Times New Roman" w:cs="Times New Roman"/>
            <w:bCs/>
            <w:color w:val="000000"/>
            <w:lang w:val="en-US"/>
          </w:rPr>
          <w:t>n</w:t>
        </w:r>
      </w:ins>
      <w:ins w:id="86" w:author="Kamlesh Khunti" w:date="2021-08-04T10:42:00Z">
        <w:del w:id="87" w:author="pierre saulnier" w:date="2021-08-17T11:41:00Z">
          <w:r w:rsidR="004C07A4" w:rsidDel="003D5184">
            <w:rPr>
              <w:rFonts w:ascii="Times New Roman" w:hAnsi="Times New Roman" w:cs="Times New Roman"/>
              <w:bCs/>
              <w:color w:val="000000"/>
              <w:lang w:val="en-US"/>
            </w:rPr>
            <w:delText>N</w:delText>
          </w:r>
        </w:del>
        <w:r w:rsidR="004C07A4">
          <w:rPr>
            <w:rFonts w:ascii="Times New Roman" w:hAnsi="Times New Roman" w:cs="Times New Roman"/>
            <w:bCs/>
            <w:color w:val="000000"/>
            <w:lang w:val="en-US"/>
          </w:rPr>
          <w:t xml:space="preserve"> the UK, all</w:t>
        </w:r>
      </w:ins>
      <w:ins w:id="88" w:author="Kamlesh Khunti" w:date="2021-08-04T10:43:00Z">
        <w:r w:rsidR="004C07A4">
          <w:rPr>
            <w:rFonts w:ascii="Times New Roman" w:hAnsi="Times New Roman" w:cs="Times New Roman"/>
            <w:bCs/>
            <w:color w:val="000000"/>
            <w:lang w:val="en-US"/>
          </w:rPr>
          <w:t xml:space="preserve"> microvascular complications were obtained from hospital in-patient records. </w:t>
        </w:r>
      </w:ins>
      <w:ins w:id="89" w:author="Kamlesh Khunti" w:date="2021-08-03T08:50:00Z">
        <w:r w:rsidR="00E81D84">
          <w:rPr>
            <w:rFonts w:ascii="Times New Roman" w:hAnsi="Times New Roman" w:cs="Times New Roman"/>
            <w:bCs/>
            <w:color w:val="000000"/>
            <w:lang w:val="en-US"/>
          </w:rPr>
          <w:t>U</w:t>
        </w:r>
      </w:ins>
      <w:del w:id="90" w:author="Kamlesh Khunti" w:date="2021-08-03T08:50:00Z">
        <w:r w:rsidR="0042660A" w:rsidDel="00E81D84">
          <w:rPr>
            <w:rFonts w:ascii="Times New Roman" w:hAnsi="Times New Roman" w:cs="Times New Roman"/>
            <w:bCs/>
            <w:color w:val="000000"/>
            <w:lang w:val="en-US"/>
          </w:rPr>
          <w:delText>Of note, u</w:delText>
        </w:r>
      </w:del>
      <w:r w:rsidR="0042660A">
        <w:rPr>
          <w:rFonts w:ascii="Times New Roman" w:hAnsi="Times New Roman" w:cs="Times New Roman"/>
          <w:bCs/>
          <w:color w:val="000000"/>
          <w:lang w:val="en-US"/>
        </w:rPr>
        <w:t xml:space="preserve">rinary albumin excretion was not available for ABCD-COVID19 </w:t>
      </w:r>
      <w:r w:rsidR="007A458F">
        <w:rPr>
          <w:rFonts w:ascii="Times New Roman" w:hAnsi="Times New Roman" w:cs="Times New Roman"/>
          <w:bCs/>
          <w:color w:val="000000"/>
          <w:lang w:val="en-US"/>
        </w:rPr>
        <w:t xml:space="preserve">Audit </w:t>
      </w:r>
      <w:r w:rsidR="0042660A">
        <w:rPr>
          <w:rFonts w:ascii="Times New Roman" w:hAnsi="Times New Roman" w:cs="Times New Roman"/>
          <w:bCs/>
          <w:color w:val="000000"/>
          <w:lang w:val="en-US"/>
        </w:rPr>
        <w:t>participants and DKD was defined as eGFR</w:t>
      </w:r>
      <w:r w:rsidR="00422B7E">
        <w:rPr>
          <w:rFonts w:ascii="Times New Roman" w:hAnsi="Times New Roman" w:cs="Times New Roman"/>
          <w:bCs/>
          <w:color w:val="000000"/>
          <w:lang w:val="en-US"/>
        </w:rPr>
        <w:t xml:space="preserve"> </w:t>
      </w:r>
      <w:r w:rsidR="0042660A">
        <w:rPr>
          <w:rFonts w:ascii="Times New Roman" w:hAnsi="Times New Roman" w:cs="Times New Roman"/>
          <w:bCs/>
          <w:color w:val="000000"/>
          <w:lang w:val="en-US"/>
        </w:rPr>
        <w:t xml:space="preserve">equal to or lower than </w:t>
      </w:r>
      <w:r w:rsidR="0042660A" w:rsidRPr="00A46FA3">
        <w:rPr>
          <w:rFonts w:ascii="Times New Roman" w:hAnsi="Times New Roman" w:cs="Times New Roman"/>
          <w:bCs/>
          <w:color w:val="000000"/>
          <w:lang w:val="en-US"/>
        </w:rPr>
        <w:t>60 ml/min/1.73 m</w:t>
      </w:r>
      <w:r w:rsidR="0042660A" w:rsidRPr="00A46FA3">
        <w:rPr>
          <w:rFonts w:ascii="Times New Roman" w:hAnsi="Times New Roman" w:cs="Times New Roman"/>
          <w:bCs/>
          <w:color w:val="000000"/>
          <w:vertAlign w:val="superscript"/>
          <w:lang w:val="en-US"/>
        </w:rPr>
        <w:t>2</w:t>
      </w:r>
      <w:r w:rsidR="00422B7E">
        <w:rPr>
          <w:rFonts w:ascii="Times New Roman" w:hAnsi="Times New Roman" w:cs="Times New Roman"/>
          <w:bCs/>
          <w:color w:val="000000"/>
          <w:lang w:val="en-US"/>
        </w:rPr>
        <w:t>, in this population.</w:t>
      </w:r>
    </w:p>
    <w:p w14:paraId="49B408AF" w14:textId="77777777" w:rsidR="00422B7E" w:rsidRDefault="00422B7E" w:rsidP="00D544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contextualSpacing/>
        <w:jc w:val="both"/>
        <w:rPr>
          <w:rFonts w:ascii="Times New Roman" w:hAnsi="Times New Roman" w:cs="Times New Roman"/>
          <w:b/>
          <w:bCs/>
          <w:color w:val="000000" w:themeColor="text1"/>
          <w:lang w:val="en-US"/>
        </w:rPr>
      </w:pPr>
    </w:p>
    <w:p w14:paraId="1ABDF918" w14:textId="77777777" w:rsidR="009C7453" w:rsidRPr="00386E11" w:rsidRDefault="009C7453" w:rsidP="009C7453">
      <w:pPr>
        <w:spacing w:before="120" w:after="120" w:line="480" w:lineRule="auto"/>
        <w:rPr>
          <w:rFonts w:ascii="Times New Roman" w:hAnsi="Times New Roman" w:cs="Times New Roman"/>
          <w:b/>
          <w:bCs/>
          <w:color w:val="000000" w:themeColor="text1"/>
          <w:lang w:val="en-US"/>
        </w:rPr>
      </w:pPr>
      <w:r w:rsidRPr="00386E11">
        <w:rPr>
          <w:rFonts w:ascii="Times New Roman" w:hAnsi="Times New Roman" w:cs="Times New Roman"/>
          <w:b/>
          <w:bCs/>
          <w:color w:val="000000" w:themeColor="text1"/>
          <w:lang w:val="en-US"/>
        </w:rPr>
        <w:t>Statistical analysis</w:t>
      </w:r>
    </w:p>
    <w:p w14:paraId="0509C731" w14:textId="3574BF00" w:rsidR="007A458F" w:rsidDel="003D5184" w:rsidRDefault="007A458F" w:rsidP="009C7453">
      <w:pPr>
        <w:spacing w:before="120" w:after="120" w:line="480" w:lineRule="auto"/>
        <w:contextualSpacing/>
        <w:jc w:val="both"/>
        <w:rPr>
          <w:moveFrom w:id="91" w:author="pierre saulnier" w:date="2021-08-17T11:41:00Z"/>
          <w:rFonts w:ascii="Times New Roman" w:hAnsi="Times New Roman" w:cs="Times New Roman"/>
          <w:bCs/>
          <w:color w:val="000000" w:themeColor="text1"/>
          <w:lang w:val="en-US"/>
        </w:rPr>
      </w:pPr>
      <w:moveFromRangeStart w:id="92" w:author="pierre saulnier" w:date="2021-08-17T11:41:00Z" w:name="move80092913"/>
      <w:moveFrom w:id="93" w:author="pierre saulnier" w:date="2021-08-17T11:41:00Z">
        <w:r w:rsidDel="003D5184">
          <w:rPr>
            <w:rFonts w:ascii="Times New Roman" w:hAnsi="Times New Roman" w:cs="Times New Roman"/>
            <w:bCs/>
            <w:color w:val="000000" w:themeColor="text1"/>
            <w:lang w:val="en-US"/>
          </w:rPr>
          <w:t>We analyzed each study population separately, and performed a joint analysis with meta-analysis (</w:t>
        </w:r>
        <w:r w:rsidRPr="00D544A2" w:rsidDel="003D5184">
          <w:rPr>
            <w:rFonts w:ascii="Times New Roman" w:hAnsi="Times New Roman" w:cs="Times New Roman"/>
            <w:bCs/>
            <w:color w:val="000000" w:themeColor="text1"/>
            <w:highlight w:val="green"/>
            <w:lang w:val="en-US"/>
          </w:rPr>
          <w:t>PJ details</w:t>
        </w:r>
        <w:r w:rsidDel="003D5184">
          <w:rPr>
            <w:rFonts w:ascii="Times New Roman" w:hAnsi="Times New Roman" w:cs="Times New Roman"/>
            <w:bCs/>
            <w:color w:val="000000" w:themeColor="text1"/>
            <w:lang w:val="en-US"/>
          </w:rPr>
          <w:t xml:space="preserve">) </w:t>
        </w:r>
      </w:moveFrom>
    </w:p>
    <w:moveFromRangeEnd w:id="92"/>
    <w:p w14:paraId="632B627D" w14:textId="5A64CF33" w:rsidR="009C7453" w:rsidRPr="00386E11" w:rsidRDefault="009C7453" w:rsidP="009C7453">
      <w:pPr>
        <w:spacing w:before="120" w:after="120" w:line="480" w:lineRule="auto"/>
        <w:contextualSpacing/>
        <w:jc w:val="both"/>
        <w:rPr>
          <w:rFonts w:ascii="Times New Roman" w:hAnsi="Times New Roman" w:cs="Times New Roman"/>
          <w:bCs/>
          <w:color w:val="000000" w:themeColor="text1"/>
          <w:lang w:val="en-US"/>
        </w:rPr>
      </w:pPr>
      <w:r w:rsidRPr="00386E11">
        <w:rPr>
          <w:rFonts w:ascii="Times New Roman" w:hAnsi="Times New Roman" w:cs="Times New Roman"/>
          <w:bCs/>
          <w:color w:val="000000" w:themeColor="text1"/>
          <w:lang w:val="en-US"/>
        </w:rPr>
        <w:t>Quantitative data were expressed as mean ± standard deviation (SD) or median [25</w:t>
      </w:r>
      <w:r w:rsidRPr="00386E11">
        <w:rPr>
          <w:rFonts w:ascii="Times New Roman" w:hAnsi="Times New Roman" w:cs="Times New Roman"/>
          <w:bCs/>
          <w:color w:val="000000" w:themeColor="text1"/>
          <w:vertAlign w:val="superscript"/>
          <w:lang w:val="en-US"/>
        </w:rPr>
        <w:t>th</w:t>
      </w:r>
      <w:r w:rsidRPr="00386E11">
        <w:rPr>
          <w:rFonts w:ascii="Times New Roman" w:hAnsi="Times New Roman" w:cs="Times New Roman"/>
          <w:bCs/>
          <w:color w:val="000000" w:themeColor="text1"/>
          <w:lang w:val="en-US"/>
        </w:rPr>
        <w:t>-75</w:t>
      </w:r>
      <w:r w:rsidRPr="00386E11">
        <w:rPr>
          <w:rFonts w:ascii="Times New Roman" w:hAnsi="Times New Roman" w:cs="Times New Roman"/>
          <w:bCs/>
          <w:color w:val="000000" w:themeColor="text1"/>
          <w:vertAlign w:val="superscript"/>
          <w:lang w:val="en-US"/>
        </w:rPr>
        <w:t>th</w:t>
      </w:r>
      <w:r w:rsidRPr="00386E11">
        <w:rPr>
          <w:rFonts w:ascii="Times New Roman" w:hAnsi="Times New Roman" w:cs="Times New Roman"/>
          <w:bCs/>
          <w:color w:val="000000" w:themeColor="text1"/>
          <w:lang w:val="en-US"/>
        </w:rPr>
        <w:t xml:space="preserve"> percentile]. Categorical variables were given as number (percentage) of </w:t>
      </w:r>
      <w:r w:rsidRPr="00386E11">
        <w:rPr>
          <w:rFonts w:ascii="Times New Roman" w:hAnsi="Times New Roman" w:cs="Times New Roman"/>
          <w:color w:val="000000" w:themeColor="text1"/>
          <w:lang w:val="en-US"/>
        </w:rPr>
        <w:t>participants</w:t>
      </w:r>
      <w:r w:rsidRPr="00386E11">
        <w:rPr>
          <w:rFonts w:ascii="Times New Roman" w:hAnsi="Times New Roman" w:cs="Times New Roman"/>
          <w:bCs/>
          <w:color w:val="000000" w:themeColor="text1"/>
          <w:lang w:val="en-US"/>
        </w:rPr>
        <w:t>.</w:t>
      </w:r>
      <w:r w:rsidRPr="00386E11">
        <w:rPr>
          <w:rFonts w:ascii="Times New Roman" w:hAnsi="Times New Roman" w:cs="Times New Roman"/>
          <w:bCs/>
          <w:i/>
          <w:iCs/>
          <w:color w:val="000000" w:themeColor="text1"/>
          <w:lang w:val="en-US"/>
        </w:rPr>
        <w:t xml:space="preserve"> </w:t>
      </w:r>
      <w:r w:rsidRPr="00386E11">
        <w:rPr>
          <w:rFonts w:ascii="Times New Roman" w:hAnsi="Times New Roman" w:cs="Times New Roman"/>
          <w:bCs/>
          <w:color w:val="000000" w:themeColor="text1"/>
          <w:lang w:val="en-US"/>
        </w:rPr>
        <w:t>The characteristics of patients were compared using traditional statistical tests (ANOVA</w:t>
      </w:r>
      <w:ins w:id="94" w:author="pierre saulnier" w:date="2021-08-17T11:32:00Z">
        <w:r w:rsidR="00DB73A9">
          <w:rPr>
            <w:rFonts w:ascii="Times New Roman" w:hAnsi="Times New Roman" w:cs="Times New Roman"/>
            <w:bCs/>
            <w:color w:val="000000" w:themeColor="text1"/>
            <w:lang w:val="en-US"/>
          </w:rPr>
          <w:t xml:space="preserve">, </w:t>
        </w:r>
      </w:ins>
      <w:del w:id="95" w:author="pierre saulnier" w:date="2021-08-17T11:32:00Z">
        <w:r w:rsidRPr="00386E11" w:rsidDel="00DB73A9">
          <w:rPr>
            <w:rFonts w:ascii="Times New Roman" w:hAnsi="Times New Roman" w:cs="Times New Roman"/>
            <w:bCs/>
            <w:color w:val="000000" w:themeColor="text1"/>
            <w:lang w:val="en-US"/>
          </w:rPr>
          <w:delText xml:space="preserve"> or </w:delText>
        </w:r>
      </w:del>
      <w:r w:rsidRPr="00386E11">
        <w:rPr>
          <w:rFonts w:ascii="Times New Roman" w:hAnsi="Times New Roman" w:cs="Times New Roman"/>
          <w:bCs/>
          <w:color w:val="000000" w:themeColor="text1"/>
          <w:lang w:val="en-US"/>
        </w:rPr>
        <w:t>Kruskal-</w:t>
      </w:r>
      <w:r w:rsidRPr="00A46FA3">
        <w:rPr>
          <w:rFonts w:ascii="Times New Roman" w:hAnsi="Times New Roman" w:cs="Times New Roman"/>
          <w:bCs/>
          <w:color w:val="000000"/>
          <w:lang w:val="en-US"/>
        </w:rPr>
        <w:t>Wallis test</w:t>
      </w:r>
      <w:ins w:id="96" w:author="pierre saulnier" w:date="2021-08-17T11:32:00Z">
        <w:r w:rsidR="00DB73A9">
          <w:rPr>
            <w:rFonts w:ascii="Times New Roman" w:hAnsi="Times New Roman" w:cs="Times New Roman"/>
            <w:bCs/>
            <w:color w:val="000000"/>
            <w:lang w:val="en-US"/>
          </w:rPr>
          <w:t xml:space="preserve"> or</w:t>
        </w:r>
      </w:ins>
      <w:del w:id="97" w:author="pierre saulnier" w:date="2021-08-17T11:32:00Z">
        <w:r w:rsidRPr="00A46FA3" w:rsidDel="00DB73A9">
          <w:rPr>
            <w:rFonts w:ascii="Times New Roman" w:hAnsi="Times New Roman" w:cs="Times New Roman"/>
            <w:bCs/>
            <w:color w:val="000000"/>
            <w:lang w:val="en-US"/>
          </w:rPr>
          <w:delText>,</w:delText>
        </w:r>
      </w:del>
      <w:r w:rsidRPr="00A46FA3">
        <w:rPr>
          <w:rFonts w:ascii="Times New Roman" w:hAnsi="Times New Roman" w:cs="Times New Roman"/>
          <w:bCs/>
          <w:color w:val="000000"/>
          <w:lang w:val="en-US"/>
        </w:rPr>
        <w:t xml:space="preserve"> </w:t>
      </w:r>
      <w:r w:rsidRPr="00A46FA3">
        <w:rPr>
          <w:rFonts w:ascii="Times New Roman" w:hAnsi="Times New Roman" w:cs="Times New Roman"/>
          <w:bCs/>
          <w:color w:val="000000"/>
          <w:lang w:val="en-US"/>
        </w:rPr>
        <w:sym w:font="Symbol" w:char="F063"/>
      </w:r>
      <w:r w:rsidRPr="00A46FA3">
        <w:rPr>
          <w:rFonts w:ascii="Times New Roman" w:hAnsi="Times New Roman" w:cs="Times New Roman"/>
          <w:bCs/>
          <w:color w:val="000000"/>
          <w:vertAlign w:val="superscript"/>
          <w:lang w:val="en-US"/>
        </w:rPr>
        <w:t>2</w:t>
      </w:r>
      <w:r w:rsidRPr="00A46FA3">
        <w:rPr>
          <w:rFonts w:ascii="Times New Roman" w:hAnsi="Times New Roman" w:cs="Times New Roman"/>
          <w:bCs/>
          <w:color w:val="000000"/>
          <w:lang w:val="en-US"/>
        </w:rPr>
        <w:t xml:space="preserve"> test). </w:t>
      </w:r>
    </w:p>
    <w:p w14:paraId="6797E979" w14:textId="1A17DB9A" w:rsidR="003D3C5D" w:rsidRPr="003D3C5D" w:rsidRDefault="00711E12" w:rsidP="00A208CF">
      <w:pPr>
        <w:spacing w:before="120" w:after="120" w:line="480" w:lineRule="auto"/>
        <w:contextualSpacing/>
        <w:jc w:val="both"/>
        <w:rPr>
          <w:ins w:id="98" w:author="pierre saulnier" w:date="2021-08-17T16:48:00Z"/>
          <w:rFonts w:ascii="Times New Roman" w:eastAsia="Times New Roman" w:hAnsi="Times New Roman" w:cs="Times New Roman"/>
          <w:lang w:val="en-US"/>
        </w:rPr>
        <w:pPrChange w:id="99" w:author="pierre saulnier" w:date="2021-08-17T16:48:00Z">
          <w:pPr/>
        </w:pPrChange>
      </w:pPr>
      <w:r>
        <w:rPr>
          <w:rFonts w:ascii="Times New Roman" w:hAnsi="Times New Roman" w:cs="Times New Roman"/>
          <w:bCs/>
          <w:color w:val="000000"/>
          <w:lang w:val="en-US"/>
        </w:rPr>
        <w:t>Univariate l</w:t>
      </w:r>
      <w:del w:id="100" w:author="pierre saulnier" w:date="2021-08-17T11:32:00Z">
        <w:r w:rsidR="009C7453" w:rsidRPr="00A46FA3" w:rsidDel="00DB73A9">
          <w:rPr>
            <w:rFonts w:ascii="Times New Roman" w:hAnsi="Times New Roman" w:cs="Times New Roman"/>
            <w:bCs/>
            <w:color w:val="000000"/>
            <w:lang w:val="en-US"/>
          </w:rPr>
          <w:delText xml:space="preserve">Univariate </w:delText>
        </w:r>
        <w:r w:rsidR="002874DF" w:rsidDel="00DB73A9">
          <w:rPr>
            <w:rFonts w:ascii="Times New Roman" w:hAnsi="Times New Roman" w:cs="Times New Roman"/>
            <w:bCs/>
            <w:color w:val="000000"/>
            <w:lang w:val="en-US"/>
          </w:rPr>
          <w:delText>Cox proportional hazard</w:delText>
        </w:r>
        <w:r w:rsidR="009C7453" w:rsidRPr="00A46FA3" w:rsidDel="00DB73A9">
          <w:rPr>
            <w:rFonts w:ascii="Times New Roman" w:hAnsi="Times New Roman" w:cs="Times New Roman"/>
            <w:bCs/>
            <w:color w:val="000000"/>
            <w:lang w:val="en-US"/>
          </w:rPr>
          <w:delText xml:space="preserve"> model w</w:delText>
        </w:r>
        <w:r w:rsidR="002874DF" w:rsidDel="00DB73A9">
          <w:rPr>
            <w:rFonts w:ascii="Times New Roman" w:hAnsi="Times New Roman" w:cs="Times New Roman"/>
            <w:bCs/>
            <w:color w:val="000000"/>
            <w:lang w:val="en-US"/>
          </w:rPr>
          <w:delText>as</w:delText>
        </w:r>
        <w:r w:rsidR="009C7453" w:rsidRPr="00A46FA3" w:rsidDel="00DB73A9">
          <w:rPr>
            <w:rFonts w:ascii="Times New Roman" w:hAnsi="Times New Roman" w:cs="Times New Roman"/>
            <w:bCs/>
            <w:color w:val="000000"/>
            <w:lang w:val="en-US"/>
          </w:rPr>
          <w:delText xml:space="preserve"> used to calculate </w:delText>
        </w:r>
        <w:r w:rsidR="002874DF" w:rsidDel="00DB73A9">
          <w:rPr>
            <w:rFonts w:ascii="Times New Roman" w:hAnsi="Times New Roman" w:cs="Times New Roman"/>
            <w:bCs/>
            <w:color w:val="000000"/>
            <w:lang w:val="en-US"/>
          </w:rPr>
          <w:delText>hazard</w:delText>
        </w:r>
        <w:r w:rsidR="002874DF" w:rsidRPr="00A46FA3" w:rsidDel="00DB73A9">
          <w:rPr>
            <w:rFonts w:ascii="Times New Roman" w:hAnsi="Times New Roman" w:cs="Times New Roman"/>
            <w:bCs/>
            <w:color w:val="000000"/>
            <w:lang w:val="en-US"/>
          </w:rPr>
          <w:delText xml:space="preserve"> </w:delText>
        </w:r>
        <w:r w:rsidR="009C7453" w:rsidRPr="00A46FA3" w:rsidDel="00DB73A9">
          <w:rPr>
            <w:rFonts w:ascii="Times New Roman" w:hAnsi="Times New Roman" w:cs="Times New Roman"/>
            <w:bCs/>
            <w:color w:val="000000"/>
            <w:lang w:val="en-US"/>
          </w:rPr>
          <w:delText>ratios (</w:delText>
        </w:r>
        <w:r w:rsidR="002874DF" w:rsidDel="00DB73A9">
          <w:rPr>
            <w:rFonts w:ascii="Times New Roman" w:hAnsi="Times New Roman" w:cs="Times New Roman"/>
            <w:bCs/>
            <w:color w:val="000000"/>
            <w:lang w:val="en-US"/>
          </w:rPr>
          <w:delText>H</w:delText>
        </w:r>
        <w:r w:rsidR="009C7453" w:rsidRPr="00A46FA3" w:rsidDel="00DB73A9">
          <w:rPr>
            <w:rFonts w:ascii="Times New Roman" w:hAnsi="Times New Roman" w:cs="Times New Roman"/>
            <w:bCs/>
            <w:color w:val="000000"/>
            <w:lang w:val="en-US"/>
          </w:rPr>
          <w:delText xml:space="preserve">R) associated with the risk of death by day 28. </w:delText>
        </w:r>
      </w:del>
      <w:del w:id="101" w:author="pierre saulnier" w:date="2021-08-17T11:30:00Z">
        <w:r w:rsidR="009C7453" w:rsidRPr="00A46FA3" w:rsidDel="00DB73A9">
          <w:rPr>
            <w:rFonts w:ascii="Times New Roman" w:hAnsi="Times New Roman" w:cs="Times New Roman"/>
            <w:bCs/>
            <w:color w:val="000000"/>
            <w:lang w:val="en-US"/>
          </w:rPr>
          <w:delText>Our multivariate</w:delText>
        </w:r>
      </w:del>
      <w:ins w:id="102" w:author="pierre saulnier" w:date="2021-08-17T11:30:00Z">
        <w:r w:rsidR="00DB73A9">
          <w:rPr>
            <w:rFonts w:ascii="Times New Roman" w:hAnsi="Times New Roman" w:cs="Times New Roman"/>
            <w:bCs/>
            <w:color w:val="000000"/>
            <w:lang w:val="en-US"/>
          </w:rPr>
          <w:t>o</w:t>
        </w:r>
      </w:ins>
      <w:del w:id="103" w:author="pierre saulnier" w:date="2021-08-17T11:30:00Z">
        <w:r w:rsidR="009C7453" w:rsidRPr="00A46FA3" w:rsidDel="00DB73A9">
          <w:rPr>
            <w:rFonts w:ascii="Times New Roman" w:hAnsi="Times New Roman" w:cs="Times New Roman"/>
            <w:bCs/>
            <w:color w:val="000000"/>
            <w:lang w:val="en-US"/>
          </w:rPr>
          <w:delText xml:space="preserve"> lo</w:delText>
        </w:r>
      </w:del>
      <w:r w:rsidR="009C7453" w:rsidRPr="00A46FA3">
        <w:rPr>
          <w:rFonts w:ascii="Times New Roman" w:hAnsi="Times New Roman" w:cs="Times New Roman"/>
          <w:bCs/>
          <w:color w:val="000000"/>
          <w:lang w:val="en-US"/>
        </w:rPr>
        <w:t xml:space="preserve">gistic regression model </w:t>
      </w:r>
      <w:del w:id="104" w:author="pierre saulnier" w:date="2021-08-17T11:30:00Z">
        <w:r w:rsidR="009C7453" w:rsidRPr="00A46FA3" w:rsidDel="00DB73A9">
          <w:rPr>
            <w:rFonts w:ascii="Times New Roman" w:hAnsi="Times New Roman" w:cs="Times New Roman"/>
            <w:bCs/>
            <w:color w:val="000000"/>
            <w:lang w:val="en-US"/>
          </w:rPr>
          <w:delText xml:space="preserve">was </w:delText>
        </w:r>
      </w:del>
      <w:ins w:id="105" w:author="pierre saulnier" w:date="2021-08-17T11:30:00Z">
        <w:r w:rsidR="00DB73A9" w:rsidRPr="00A46FA3">
          <w:rPr>
            <w:rFonts w:ascii="Times New Roman" w:hAnsi="Times New Roman" w:cs="Times New Roman"/>
            <w:bCs/>
            <w:color w:val="000000"/>
            <w:lang w:val="en-US"/>
          </w:rPr>
          <w:t>w</w:t>
        </w:r>
        <w:r w:rsidR="00DB73A9">
          <w:rPr>
            <w:rFonts w:ascii="Times New Roman" w:hAnsi="Times New Roman" w:cs="Times New Roman"/>
            <w:bCs/>
            <w:color w:val="000000"/>
            <w:lang w:val="en-US"/>
          </w:rPr>
          <w:t>as</w:t>
        </w:r>
        <w:r w:rsidR="00DB73A9" w:rsidRPr="00A46FA3">
          <w:rPr>
            <w:rFonts w:ascii="Times New Roman" w:hAnsi="Times New Roman" w:cs="Times New Roman"/>
            <w:bCs/>
            <w:color w:val="000000"/>
            <w:lang w:val="en-US"/>
          </w:rPr>
          <w:t xml:space="preserve"> used </w:t>
        </w:r>
        <w:r w:rsidR="00DB73A9">
          <w:rPr>
            <w:rFonts w:ascii="Times New Roman" w:hAnsi="Times New Roman" w:cs="Times New Roman"/>
            <w:bCs/>
            <w:color w:val="000000"/>
            <w:lang w:val="en-US"/>
          </w:rPr>
          <w:t xml:space="preserve">to assess </w:t>
        </w:r>
      </w:ins>
      <w:ins w:id="106" w:author="pierre saulnier" w:date="2021-08-17T11:31:00Z">
        <w:r w:rsidR="00DB73A9">
          <w:rPr>
            <w:rFonts w:ascii="Times New Roman" w:hAnsi="Times New Roman" w:cs="Times New Roman"/>
            <w:bCs/>
            <w:color w:val="000000"/>
            <w:lang w:val="en-US"/>
          </w:rPr>
          <w:t xml:space="preserve">the association between microvascular status and </w:t>
        </w:r>
        <w:r w:rsidR="00DB73A9" w:rsidRPr="00DB73A9">
          <w:rPr>
            <w:rFonts w:ascii="Times New Roman" w:hAnsi="Times New Roman" w:cs="Times New Roman"/>
            <w:bCs/>
            <w:color w:val="000000"/>
            <w:lang w:val="en-US"/>
          </w:rPr>
          <w:t>death within 28 days</w:t>
        </w:r>
      </w:ins>
      <w:r>
        <w:rPr>
          <w:rFonts w:ascii="Times New Roman" w:hAnsi="Times New Roman" w:cs="Times New Roman"/>
          <w:bCs/>
          <w:color w:val="000000"/>
          <w:lang w:val="en-US"/>
        </w:rPr>
        <w:t>. A</w:t>
      </w:r>
      <w:r w:rsidR="009C7453" w:rsidRPr="00711E12">
        <w:rPr>
          <w:rFonts w:ascii="Times New Roman" w:hAnsi="Times New Roman" w:cs="Times New Roman"/>
          <w:bCs/>
          <w:color w:val="000000"/>
          <w:lang w:val="en-US"/>
        </w:rPr>
        <w:t>djust</w:t>
      </w:r>
      <w:ins w:id="107" w:author="pierre saulnier" w:date="2021-08-17T11:30:00Z">
        <w:r w:rsidR="00DB73A9" w:rsidRPr="00711E12">
          <w:rPr>
            <w:rFonts w:ascii="Times New Roman" w:hAnsi="Times New Roman" w:cs="Times New Roman"/>
            <w:bCs/>
            <w:color w:val="000000"/>
            <w:lang w:val="en-US"/>
          </w:rPr>
          <w:t xml:space="preserve">ment </w:t>
        </w:r>
      </w:ins>
      <w:del w:id="108" w:author="pierre saulnier" w:date="2021-08-17T11:30:00Z">
        <w:r w:rsidR="009C7453" w:rsidRPr="00711E12" w:rsidDel="00DB73A9">
          <w:rPr>
            <w:rFonts w:ascii="Times New Roman" w:hAnsi="Times New Roman" w:cs="Times New Roman"/>
            <w:bCs/>
            <w:color w:val="000000"/>
            <w:lang w:val="en-US"/>
          </w:rPr>
          <w:delText xml:space="preserve">ed </w:delText>
        </w:r>
      </w:del>
      <w:r w:rsidR="009C7453" w:rsidRPr="00711E12">
        <w:rPr>
          <w:rFonts w:ascii="Times New Roman" w:hAnsi="Times New Roman" w:cs="Times New Roman"/>
          <w:bCs/>
          <w:color w:val="000000"/>
          <w:lang w:val="en-US"/>
        </w:rPr>
        <w:t>for age and sex</w:t>
      </w:r>
      <w:r>
        <w:rPr>
          <w:rFonts w:ascii="Times New Roman" w:hAnsi="Times New Roman" w:cs="Times New Roman"/>
          <w:bCs/>
          <w:color w:val="000000"/>
          <w:lang w:val="en-US"/>
        </w:rPr>
        <w:t xml:space="preserve"> were also performed</w:t>
      </w:r>
      <w:r w:rsidR="009C7453" w:rsidRPr="00711E12">
        <w:rPr>
          <w:rFonts w:ascii="Times New Roman" w:hAnsi="Times New Roman" w:cs="Times New Roman"/>
          <w:bCs/>
          <w:color w:val="000000"/>
          <w:lang w:val="en-US"/>
        </w:rPr>
        <w:t xml:space="preserve">. </w:t>
      </w:r>
      <w:r>
        <w:rPr>
          <w:rFonts w:ascii="Times New Roman" w:hAnsi="Times New Roman" w:cs="Times New Roman"/>
          <w:bCs/>
          <w:color w:val="000000"/>
          <w:lang w:val="en-US"/>
        </w:rPr>
        <w:t>O</w:t>
      </w:r>
      <w:ins w:id="109" w:author="pierre saulnier" w:date="2021-08-17T11:31:00Z">
        <w:r w:rsidR="00DB73A9" w:rsidRPr="00711E12">
          <w:rPr>
            <w:rFonts w:ascii="Times New Roman" w:hAnsi="Times New Roman" w:cs="Times New Roman"/>
            <w:bCs/>
            <w:color w:val="000000"/>
            <w:lang w:val="en-US"/>
          </w:rPr>
          <w:t xml:space="preserve">dds ratio </w:t>
        </w:r>
      </w:ins>
      <w:ins w:id="110" w:author="pierre saulnier" w:date="2021-08-17T11:32:00Z">
        <w:r w:rsidR="00DB73A9" w:rsidRPr="00711E12">
          <w:rPr>
            <w:rFonts w:ascii="Times New Roman" w:hAnsi="Times New Roman" w:cs="Times New Roman"/>
            <w:bCs/>
            <w:color w:val="000000"/>
            <w:lang w:val="en-US"/>
          </w:rPr>
          <w:t>(OR)</w:t>
        </w:r>
      </w:ins>
      <w:ins w:id="111" w:author="pierre saulnier" w:date="2021-08-17T11:31:00Z">
        <w:r w:rsidR="00DB73A9" w:rsidRPr="00711E12">
          <w:rPr>
            <w:rFonts w:ascii="Times New Roman" w:hAnsi="Times New Roman" w:cs="Times New Roman"/>
            <w:bCs/>
            <w:color w:val="000000"/>
            <w:lang w:val="en-US"/>
          </w:rPr>
          <w:t xml:space="preserve"> and 95%</w:t>
        </w:r>
      </w:ins>
      <w:ins w:id="112" w:author="pierre saulnier" w:date="2021-08-17T11:32:00Z">
        <w:r w:rsidR="00DB73A9" w:rsidRPr="00711E12">
          <w:rPr>
            <w:rFonts w:ascii="Times New Roman" w:hAnsi="Times New Roman" w:cs="Times New Roman"/>
            <w:bCs/>
            <w:color w:val="000000"/>
            <w:lang w:val="en-US"/>
          </w:rPr>
          <w:t xml:space="preserve"> confidence interval (</w:t>
        </w:r>
      </w:ins>
      <w:ins w:id="113" w:author="pierre saulnier" w:date="2021-08-17T12:07:00Z">
        <w:r w:rsidR="00EE1405" w:rsidRPr="00711E12">
          <w:rPr>
            <w:rFonts w:ascii="Times New Roman" w:hAnsi="Times New Roman" w:cs="Times New Roman"/>
            <w:bCs/>
            <w:color w:val="000000"/>
            <w:lang w:val="en-US"/>
          </w:rPr>
          <w:t>95% CI</w:t>
        </w:r>
      </w:ins>
      <w:ins w:id="114" w:author="pierre saulnier" w:date="2021-08-17T11:32:00Z">
        <w:r w:rsidR="00DB73A9" w:rsidRPr="00711E12">
          <w:rPr>
            <w:rFonts w:ascii="Times New Roman" w:hAnsi="Times New Roman" w:cs="Times New Roman"/>
            <w:bCs/>
            <w:color w:val="000000"/>
            <w:lang w:val="en-US"/>
          </w:rPr>
          <w:t xml:space="preserve">) were </w:t>
        </w:r>
        <w:proofErr w:type="gramStart"/>
        <w:r w:rsidR="00DB73A9" w:rsidRPr="00711E12">
          <w:rPr>
            <w:rFonts w:ascii="Times New Roman" w:hAnsi="Times New Roman" w:cs="Times New Roman"/>
            <w:bCs/>
            <w:color w:val="000000"/>
            <w:lang w:val="en-US"/>
          </w:rPr>
          <w:t>calculated.</w:t>
        </w:r>
      </w:ins>
      <w:r w:rsidR="009C7453" w:rsidRPr="00711E12">
        <w:rPr>
          <w:rFonts w:ascii="Times New Roman" w:hAnsi="Times New Roman" w:cs="Times New Roman"/>
          <w:color w:val="000000"/>
          <w:lang w:val="en-US"/>
        </w:rPr>
        <w:t>.</w:t>
      </w:r>
      <w:proofErr w:type="gramEnd"/>
      <w:r w:rsidR="009C7453" w:rsidRPr="00711E12">
        <w:rPr>
          <w:rFonts w:ascii="Times New Roman" w:hAnsi="Times New Roman" w:cs="Times New Roman"/>
          <w:color w:val="000000"/>
          <w:lang w:val="en-US"/>
        </w:rPr>
        <w:t xml:space="preserve"> </w:t>
      </w:r>
      <w:moveToRangeStart w:id="115" w:author="pierre saulnier" w:date="2021-08-17T11:41:00Z" w:name="move80092913"/>
      <w:moveTo w:id="116" w:author="pierre saulnier" w:date="2021-08-17T11:41:00Z">
        <w:r w:rsidR="003D5184" w:rsidRPr="00711E12">
          <w:rPr>
            <w:rFonts w:ascii="Times New Roman" w:hAnsi="Times New Roman" w:cs="Times New Roman"/>
            <w:bCs/>
            <w:color w:val="000000" w:themeColor="text1"/>
            <w:lang w:val="en-US"/>
          </w:rPr>
          <w:t xml:space="preserve">We analyzed each study population separately, and performed </w:t>
        </w:r>
      </w:moveTo>
      <w:ins w:id="117" w:author="pierre saulnier" w:date="2021-08-17T16:49:00Z">
        <w:r w:rsidR="00A208CF" w:rsidRPr="003D3C5D">
          <w:rPr>
            <w:rFonts w:ascii="Times New Roman" w:eastAsia="Times New Roman" w:hAnsi="Times New Roman" w:cs="Times New Roman"/>
            <w:color w:val="000000"/>
            <w:shd w:val="clear" w:color="auto" w:fill="FFFFFF"/>
            <w:lang w:val="en-US"/>
          </w:rPr>
          <w:t>a meta-analysis based on a random-effects mode</w:t>
        </w:r>
        <w:r w:rsidR="00A208CF" w:rsidRPr="00711E12">
          <w:rPr>
            <w:rFonts w:ascii="Times New Roman" w:eastAsia="Times New Roman" w:hAnsi="Times New Roman" w:cs="Times New Roman"/>
            <w:color w:val="000000"/>
            <w:shd w:val="clear" w:color="auto" w:fill="FFFFFF"/>
            <w:lang w:val="en-US"/>
          </w:rPr>
          <w:t xml:space="preserve"> by </w:t>
        </w:r>
        <w:r w:rsidR="00A208CF" w:rsidRPr="003D3C5D">
          <w:rPr>
            <w:rFonts w:ascii="Times New Roman" w:eastAsia="Times New Roman" w:hAnsi="Times New Roman" w:cs="Times New Roman"/>
            <w:color w:val="000000"/>
            <w:shd w:val="clear" w:color="auto" w:fill="FFFFFF"/>
            <w:lang w:val="en-US"/>
          </w:rPr>
          <w:t xml:space="preserve">pooling </w:t>
        </w:r>
        <w:r w:rsidR="00A208CF" w:rsidRPr="00711E12">
          <w:rPr>
            <w:rFonts w:ascii="Times New Roman" w:eastAsia="Times New Roman" w:hAnsi="Times New Roman" w:cs="Times New Roman"/>
            <w:color w:val="000000"/>
            <w:shd w:val="clear" w:color="auto" w:fill="FFFFFF"/>
            <w:lang w:val="en-US"/>
          </w:rPr>
          <w:t>OR</w:t>
        </w:r>
      </w:ins>
      <w:r>
        <w:rPr>
          <w:rFonts w:ascii="Times New Roman" w:eastAsia="Times New Roman" w:hAnsi="Times New Roman" w:cs="Times New Roman"/>
          <w:color w:val="000000"/>
          <w:shd w:val="clear" w:color="auto" w:fill="FFFFFF"/>
          <w:lang w:val="en-US"/>
        </w:rPr>
        <w:t>s</w:t>
      </w:r>
      <w:moveTo w:id="118" w:author="pierre saulnier" w:date="2021-08-17T11:41:00Z">
        <w:del w:id="119" w:author="pierre saulnier" w:date="2021-08-17T16:49:00Z">
          <w:r w:rsidR="003D5184" w:rsidRPr="00711E12" w:rsidDel="00A208CF">
            <w:rPr>
              <w:rFonts w:ascii="Times New Roman" w:hAnsi="Times New Roman" w:cs="Times New Roman"/>
              <w:bCs/>
              <w:color w:val="000000" w:themeColor="text1"/>
              <w:lang w:val="en-US"/>
            </w:rPr>
            <w:delText xml:space="preserve">a joint analysis with meta-analysis </w:delText>
          </w:r>
        </w:del>
        <w:del w:id="120" w:author="pierre saulnier" w:date="2021-08-17T16:48:00Z">
          <w:r w:rsidR="003D5184" w:rsidRPr="00711E12" w:rsidDel="00A208CF">
            <w:rPr>
              <w:rFonts w:ascii="Times New Roman" w:hAnsi="Times New Roman" w:cs="Times New Roman"/>
              <w:bCs/>
              <w:color w:val="000000" w:themeColor="text1"/>
              <w:lang w:val="en-US"/>
            </w:rPr>
            <w:delText>(</w:delText>
          </w:r>
          <w:r w:rsidR="003D5184" w:rsidRPr="00711E12" w:rsidDel="00A208CF">
            <w:rPr>
              <w:rFonts w:ascii="Times New Roman" w:hAnsi="Times New Roman" w:cs="Times New Roman"/>
              <w:bCs/>
              <w:color w:val="000000" w:themeColor="text1"/>
              <w:highlight w:val="green"/>
              <w:lang w:val="en-US"/>
            </w:rPr>
            <w:delText>PJ detail</w:delText>
          </w:r>
        </w:del>
      </w:moveTo>
      <w:ins w:id="121" w:author="pierre saulnier" w:date="2021-08-17T16:48:00Z">
        <w:r w:rsidR="003D3C5D" w:rsidRPr="003D3C5D">
          <w:rPr>
            <w:rFonts w:ascii="Times New Roman" w:eastAsia="Times New Roman" w:hAnsi="Times New Roman" w:cs="Times New Roman"/>
            <w:color w:val="000000"/>
            <w:shd w:val="clear" w:color="auto" w:fill="FFFFFF"/>
            <w:lang w:val="en-US"/>
          </w:rPr>
          <w:t xml:space="preserve">. </w:t>
        </w:r>
      </w:ins>
      <w:ins w:id="122" w:author="pierre saulnier" w:date="2021-08-17T16:50:00Z">
        <w:r w:rsidR="00A208CF" w:rsidRPr="00711E12">
          <w:rPr>
            <w:rFonts w:ascii="Times New Roman" w:eastAsia="Times New Roman" w:hAnsi="Times New Roman" w:cs="Times New Roman"/>
            <w:color w:val="000000"/>
            <w:shd w:val="clear" w:color="auto" w:fill="FFFFFF"/>
            <w:lang w:val="en-US"/>
          </w:rPr>
          <w:t xml:space="preserve">We </w:t>
        </w:r>
      </w:ins>
      <w:ins w:id="123" w:author="pierre saulnier" w:date="2021-08-17T16:51:00Z">
        <w:r w:rsidR="00A208CF" w:rsidRPr="00711E12">
          <w:rPr>
            <w:rFonts w:ascii="Times New Roman" w:eastAsia="Times New Roman" w:hAnsi="Times New Roman" w:cs="Times New Roman"/>
            <w:color w:val="000000"/>
            <w:shd w:val="clear" w:color="auto" w:fill="FFFFFF"/>
            <w:lang w:val="en-US"/>
          </w:rPr>
          <w:t>identified h</w:t>
        </w:r>
      </w:ins>
      <w:ins w:id="124" w:author="pierre saulnier" w:date="2021-08-17T16:48:00Z">
        <w:r w:rsidR="003D3C5D" w:rsidRPr="003D3C5D">
          <w:rPr>
            <w:rFonts w:ascii="Times New Roman" w:eastAsia="Times New Roman" w:hAnsi="Times New Roman" w:cs="Times New Roman"/>
            <w:color w:val="000000"/>
            <w:shd w:val="clear" w:color="auto" w:fill="FFFFFF"/>
            <w:lang w:val="en-US"/>
          </w:rPr>
          <w:t xml:space="preserve">eterogeneity by visual inspection of the forest plots and </w:t>
        </w:r>
      </w:ins>
      <w:ins w:id="125" w:author="pierre saulnier" w:date="2021-08-17T16:52:00Z">
        <w:r w:rsidR="00A208CF" w:rsidRPr="00711E12">
          <w:rPr>
            <w:rFonts w:ascii="Times New Roman" w:eastAsia="Times New Roman" w:hAnsi="Times New Roman" w:cs="Times New Roman"/>
            <w:color w:val="000000"/>
            <w:shd w:val="clear" w:color="auto" w:fill="FFFFFF"/>
            <w:lang w:val="en-US"/>
          </w:rPr>
          <w:t>calculation</w:t>
        </w:r>
      </w:ins>
      <w:ins w:id="126" w:author="pierre saulnier" w:date="2021-08-17T16:51:00Z">
        <w:r w:rsidR="00A208CF" w:rsidRPr="00711E12">
          <w:rPr>
            <w:rFonts w:ascii="Times New Roman" w:eastAsia="Times New Roman" w:hAnsi="Times New Roman" w:cs="Times New Roman"/>
            <w:color w:val="000000"/>
            <w:shd w:val="clear" w:color="auto" w:fill="FFFFFF"/>
            <w:lang w:val="en-US"/>
          </w:rPr>
          <w:t xml:space="preserve"> of </w:t>
        </w:r>
      </w:ins>
      <w:ins w:id="127" w:author="pierre saulnier" w:date="2021-08-17T16:48:00Z">
        <w:r w:rsidR="003D3C5D" w:rsidRPr="003D3C5D">
          <w:rPr>
            <w:rFonts w:ascii="Times New Roman" w:eastAsia="Times New Roman" w:hAnsi="Times New Roman" w:cs="Times New Roman"/>
            <w:color w:val="000000"/>
            <w:shd w:val="clear" w:color="auto" w:fill="FFFFFF"/>
            <w:lang w:val="en-US"/>
          </w:rPr>
          <w:t>I</w:t>
        </w:r>
        <w:r w:rsidR="003D3C5D" w:rsidRPr="003D3C5D">
          <w:rPr>
            <w:rFonts w:ascii="Times New Roman" w:eastAsia="Times New Roman" w:hAnsi="Times New Roman" w:cs="Times New Roman"/>
            <w:color w:val="000000"/>
            <w:bdr w:val="none" w:sz="0" w:space="0" w:color="auto" w:frame="1"/>
            <w:vertAlign w:val="superscript"/>
            <w:lang w:val="en-US"/>
          </w:rPr>
          <w:t>2</w:t>
        </w:r>
        <w:r w:rsidR="003D3C5D" w:rsidRPr="00711E12">
          <w:rPr>
            <w:rFonts w:ascii="Times New Roman" w:eastAsia="Times New Roman" w:hAnsi="Times New Roman" w:cs="Times New Roman"/>
            <w:color w:val="000000"/>
            <w:shd w:val="clear" w:color="auto" w:fill="FFFFFF"/>
            <w:lang w:val="en-US"/>
          </w:rPr>
          <w:t> </w:t>
        </w:r>
        <w:r w:rsidR="003D3C5D" w:rsidRPr="003D3C5D">
          <w:rPr>
            <w:rFonts w:ascii="Times New Roman" w:eastAsia="Times New Roman" w:hAnsi="Times New Roman" w:cs="Times New Roman"/>
            <w:color w:val="000000"/>
            <w:shd w:val="clear" w:color="auto" w:fill="FFFFFF"/>
            <w:lang w:val="en-US"/>
          </w:rPr>
          <w:t>statistic</w:t>
        </w:r>
      </w:ins>
      <w:ins w:id="128" w:author="pierre saulnier" w:date="2021-08-17T16:52:00Z">
        <w:r w:rsidR="00A208CF" w:rsidRPr="00711E12">
          <w:rPr>
            <w:rFonts w:ascii="Times New Roman" w:eastAsia="Times New Roman" w:hAnsi="Times New Roman" w:cs="Times New Roman"/>
            <w:color w:val="000000"/>
            <w:shd w:val="clear" w:color="auto" w:fill="FFFFFF"/>
            <w:lang w:val="en-US"/>
          </w:rPr>
          <w:t>.</w:t>
        </w:r>
      </w:ins>
    </w:p>
    <w:p w14:paraId="687E5530" w14:textId="77777777" w:rsidR="003D3C5D" w:rsidRDefault="003D3C5D" w:rsidP="003D5184">
      <w:pPr>
        <w:spacing w:before="120" w:after="120" w:line="480" w:lineRule="auto"/>
        <w:contextualSpacing/>
        <w:jc w:val="both"/>
        <w:rPr>
          <w:moveTo w:id="129" w:author="pierre saulnier" w:date="2021-08-17T11:41:00Z"/>
          <w:rFonts w:ascii="Times New Roman" w:hAnsi="Times New Roman" w:cs="Times New Roman"/>
          <w:bCs/>
          <w:color w:val="000000" w:themeColor="text1"/>
          <w:lang w:val="en-US"/>
        </w:rPr>
      </w:pPr>
    </w:p>
    <w:moveToRangeEnd w:id="115"/>
    <w:p w14:paraId="126E3E63" w14:textId="1311EEAD" w:rsidR="009C7453" w:rsidRDefault="00711E12" w:rsidP="009C7453">
      <w:pPr>
        <w:spacing w:before="120" w:after="120" w:line="480" w:lineRule="auto"/>
        <w:ind w:firstLine="480"/>
        <w:contextualSpacing/>
        <w:jc w:val="both"/>
        <w:rPr>
          <w:rFonts w:ascii="Times New Roman" w:hAnsi="Times New Roman" w:cs="Times New Roman"/>
          <w:color w:val="000000"/>
          <w:lang w:val="en-US"/>
        </w:rPr>
      </w:pPr>
      <w:r w:rsidRPr="00711E12">
        <w:rPr>
          <w:rFonts w:ascii="Times New Roman" w:hAnsi="Times New Roman" w:cs="Times New Roman"/>
          <w:i/>
          <w:iCs/>
          <w:color w:val="000000"/>
          <w:lang w:val="en-US"/>
        </w:rPr>
        <w:lastRenderedPageBreak/>
        <w:t>P</w:t>
      </w:r>
      <w:r w:rsidRPr="00711E12">
        <w:rPr>
          <w:rFonts w:ascii="Times New Roman" w:hAnsi="Times New Roman" w:cs="Times New Roman"/>
          <w:color w:val="000000"/>
          <w:lang w:val="en-US"/>
        </w:rPr>
        <w:t xml:space="preserve"> values &lt; 0.05 were considered statistically significant</w:t>
      </w:r>
      <w:r w:rsidRPr="00A46FA3">
        <w:rPr>
          <w:rFonts w:ascii="Times New Roman" w:hAnsi="Times New Roman" w:cs="Times New Roman"/>
          <w:color w:val="000000"/>
          <w:lang w:val="en-US"/>
        </w:rPr>
        <w:t xml:space="preserve"> </w:t>
      </w:r>
      <w:r w:rsidR="009C7453" w:rsidRPr="00A46FA3">
        <w:rPr>
          <w:rFonts w:ascii="Times New Roman" w:hAnsi="Times New Roman" w:cs="Times New Roman"/>
          <w:color w:val="000000"/>
          <w:lang w:val="en-US"/>
        </w:rPr>
        <w:t>Statistical analyses were performed with SAS version 9.4 (SAS Institute, Cary, NC), R statistical software version 3.6.3</w:t>
      </w:r>
      <w:r>
        <w:rPr>
          <w:rFonts w:ascii="Times New Roman" w:hAnsi="Times New Roman" w:cs="Times New Roman"/>
          <w:color w:val="000000"/>
          <w:lang w:val="en-US"/>
        </w:rPr>
        <w:t xml:space="preserve">, </w:t>
      </w:r>
      <w:r w:rsidR="009C7453" w:rsidRPr="00A46FA3">
        <w:rPr>
          <w:rFonts w:ascii="Times New Roman" w:hAnsi="Times New Roman" w:cs="Times New Roman"/>
          <w:color w:val="000000"/>
          <w:lang w:val="en-US"/>
        </w:rPr>
        <w:t>GraphPad Prism software version 8.0 (La Jolla, CA)</w:t>
      </w:r>
      <w:ins w:id="130" w:author="pierre saulnier" w:date="2021-08-17T17:33:00Z">
        <w:r>
          <w:rPr>
            <w:rFonts w:ascii="Times New Roman" w:hAnsi="Times New Roman" w:cs="Times New Roman"/>
            <w:color w:val="000000"/>
            <w:lang w:val="en-US"/>
          </w:rPr>
          <w:t xml:space="preserve"> and </w:t>
        </w:r>
        <w:proofErr w:type="spellStart"/>
        <w:r w:rsidRPr="003D3C5D">
          <w:rPr>
            <w:rFonts w:ascii="Times New Roman" w:eastAsia="Times New Roman" w:hAnsi="Times New Roman" w:cs="Times New Roman"/>
            <w:color w:val="000000"/>
            <w:shd w:val="clear" w:color="auto" w:fill="FFFFFF"/>
            <w:lang w:val="en-US"/>
          </w:rPr>
          <w:t>RevMan</w:t>
        </w:r>
        <w:proofErr w:type="spellEnd"/>
        <w:r w:rsidRPr="003D3C5D">
          <w:rPr>
            <w:rFonts w:ascii="Times New Roman" w:eastAsia="Times New Roman" w:hAnsi="Times New Roman" w:cs="Times New Roman"/>
            <w:color w:val="000000"/>
            <w:shd w:val="clear" w:color="auto" w:fill="FFFFFF"/>
            <w:lang w:val="en-US"/>
          </w:rPr>
          <w:t xml:space="preserve"> software</w:t>
        </w:r>
        <w:r w:rsidRPr="00711E12">
          <w:rPr>
            <w:rFonts w:ascii="Times New Roman" w:eastAsia="Times New Roman" w:hAnsi="Times New Roman" w:cs="Times New Roman"/>
            <w:color w:val="000000"/>
            <w:shd w:val="clear" w:color="auto" w:fill="FFFFFF"/>
            <w:lang w:val="en-US"/>
          </w:rPr>
          <w:t xml:space="preserve"> (Version 5.4. The Cochrane Collaboration)</w:t>
        </w:r>
      </w:ins>
      <w:r w:rsidR="009C7453" w:rsidRPr="00A46FA3">
        <w:rPr>
          <w:rFonts w:ascii="Times New Roman" w:hAnsi="Times New Roman" w:cs="Times New Roman"/>
          <w:color w:val="000000"/>
          <w:lang w:val="en-US"/>
        </w:rPr>
        <w:t>.</w:t>
      </w:r>
      <w:bookmarkStart w:id="131" w:name="_GoBack"/>
      <w:bookmarkEnd w:id="131"/>
    </w:p>
    <w:p w14:paraId="2A5C21CD" w14:textId="77777777" w:rsidR="009C7453" w:rsidRPr="00A46FA3" w:rsidRDefault="009C7453" w:rsidP="009C7453">
      <w:pPr>
        <w:spacing w:before="120" w:after="120" w:line="480" w:lineRule="auto"/>
        <w:ind w:firstLine="480"/>
        <w:contextualSpacing/>
        <w:jc w:val="both"/>
        <w:rPr>
          <w:rFonts w:ascii="Times New Roman" w:hAnsi="Times New Roman" w:cs="Times New Roman"/>
          <w:b/>
          <w:bCs/>
          <w:color w:val="000000"/>
          <w:lang w:val="en-US"/>
        </w:rPr>
      </w:pPr>
    </w:p>
    <w:p w14:paraId="2B89740A" w14:textId="77777777" w:rsidR="009C7453" w:rsidRPr="00386E11" w:rsidRDefault="009C7453" w:rsidP="009C7453">
      <w:pPr>
        <w:spacing w:before="120" w:after="120" w:line="480" w:lineRule="auto"/>
        <w:contextualSpacing/>
        <w:jc w:val="both"/>
        <w:rPr>
          <w:rFonts w:ascii="Times New Roman" w:hAnsi="Times New Roman" w:cs="Times New Roman"/>
          <w:b/>
          <w:bCs/>
          <w:color w:val="000000" w:themeColor="text1"/>
          <w:lang w:val="en-US"/>
        </w:rPr>
      </w:pPr>
      <w:r w:rsidRPr="00386E11">
        <w:rPr>
          <w:rFonts w:ascii="Times New Roman" w:hAnsi="Times New Roman" w:cs="Times New Roman"/>
          <w:b/>
          <w:bCs/>
          <w:color w:val="000000" w:themeColor="text1"/>
          <w:lang w:val="en-US"/>
        </w:rPr>
        <w:t>RESULTS</w:t>
      </w:r>
    </w:p>
    <w:p w14:paraId="533570CF" w14:textId="0DCD8C7E" w:rsidR="009C7453" w:rsidRDefault="009C7453" w:rsidP="009C7453">
      <w:pPr>
        <w:spacing w:before="120" w:after="120" w:line="480" w:lineRule="auto"/>
        <w:contextualSpacing/>
        <w:jc w:val="both"/>
        <w:rPr>
          <w:rFonts w:ascii="Times New Roman" w:hAnsi="Times New Roman" w:cs="Times New Roman"/>
          <w:b/>
          <w:bCs/>
          <w:color w:val="000000" w:themeColor="text1"/>
          <w:lang w:val="en-US"/>
        </w:rPr>
      </w:pPr>
      <w:r w:rsidRPr="00386E11">
        <w:rPr>
          <w:rFonts w:ascii="Times New Roman" w:hAnsi="Times New Roman" w:cs="Times New Roman"/>
          <w:b/>
          <w:bCs/>
          <w:color w:val="000000" w:themeColor="text1"/>
          <w:lang w:val="en-US"/>
        </w:rPr>
        <w:t>Study population</w:t>
      </w:r>
      <w:r w:rsidR="002874DF">
        <w:rPr>
          <w:rFonts w:ascii="Times New Roman" w:hAnsi="Times New Roman" w:cs="Times New Roman"/>
          <w:b/>
          <w:bCs/>
          <w:color w:val="000000" w:themeColor="text1"/>
          <w:lang w:val="en-US"/>
        </w:rPr>
        <w:t>s</w:t>
      </w:r>
      <w:r w:rsidRPr="00386E11">
        <w:rPr>
          <w:rFonts w:ascii="Times New Roman" w:hAnsi="Times New Roman" w:cs="Times New Roman"/>
          <w:b/>
          <w:bCs/>
          <w:color w:val="000000" w:themeColor="text1"/>
          <w:lang w:val="en-US"/>
        </w:rPr>
        <w:t xml:space="preserve"> </w:t>
      </w:r>
    </w:p>
    <w:p w14:paraId="56417E5B" w14:textId="2C2609AD" w:rsidR="00422B7E" w:rsidRDefault="009C7453" w:rsidP="009C7453">
      <w:pPr>
        <w:spacing w:before="120" w:after="120" w:line="480" w:lineRule="auto"/>
        <w:contextualSpacing/>
        <w:jc w:val="both"/>
        <w:rPr>
          <w:rFonts w:ascii="Times New Roman" w:hAnsi="Times New Roman" w:cs="Times New Roman"/>
          <w:color w:val="000000"/>
          <w:lang w:val="en-US"/>
        </w:rPr>
      </w:pPr>
      <w:r w:rsidRPr="00A46FA3">
        <w:rPr>
          <w:rFonts w:ascii="Times New Roman" w:hAnsi="Times New Roman" w:cs="Times New Roman"/>
          <w:bCs/>
          <w:color w:val="000000"/>
          <w:lang w:val="en-US"/>
        </w:rPr>
        <w:t>The flow chart of the present study is presented in Fig</w:t>
      </w:r>
      <w:r>
        <w:rPr>
          <w:rFonts w:ascii="Times New Roman" w:hAnsi="Times New Roman" w:cs="Times New Roman"/>
          <w:bCs/>
          <w:color w:val="000000"/>
          <w:lang w:val="en-US"/>
        </w:rPr>
        <w:t>.</w:t>
      </w:r>
      <w:r w:rsidRPr="00A46FA3">
        <w:rPr>
          <w:rFonts w:ascii="Times New Roman" w:hAnsi="Times New Roman" w:cs="Times New Roman"/>
          <w:bCs/>
          <w:color w:val="000000"/>
          <w:lang w:val="en-US"/>
        </w:rPr>
        <w:t xml:space="preserve"> 1</w:t>
      </w:r>
      <w:r w:rsidR="002874DF">
        <w:rPr>
          <w:rFonts w:ascii="Times New Roman" w:hAnsi="Times New Roman" w:cs="Times New Roman"/>
          <w:bCs/>
          <w:color w:val="000000"/>
          <w:lang w:val="en-US"/>
        </w:rPr>
        <w:t xml:space="preserve"> A and B</w:t>
      </w:r>
      <w:r w:rsidR="0042660A">
        <w:rPr>
          <w:rFonts w:ascii="Times New Roman" w:hAnsi="Times New Roman" w:cs="Times New Roman"/>
          <w:bCs/>
          <w:color w:val="000000"/>
          <w:lang w:val="en-US"/>
        </w:rPr>
        <w:t xml:space="preserve">, for both CORONADO and ABCD-COVID-19 </w:t>
      </w:r>
      <w:r w:rsidR="007A458F">
        <w:rPr>
          <w:rFonts w:ascii="Times New Roman" w:hAnsi="Times New Roman" w:cs="Times New Roman"/>
          <w:bCs/>
          <w:color w:val="000000"/>
          <w:lang w:val="en-US"/>
        </w:rPr>
        <w:t xml:space="preserve">Audit </w:t>
      </w:r>
      <w:r w:rsidR="0042660A">
        <w:rPr>
          <w:rFonts w:ascii="Times New Roman" w:hAnsi="Times New Roman" w:cs="Times New Roman"/>
          <w:bCs/>
          <w:color w:val="000000"/>
          <w:lang w:val="en-US"/>
        </w:rPr>
        <w:t>populations.</w:t>
      </w:r>
      <w:r w:rsidR="00422B7E">
        <w:rPr>
          <w:rFonts w:ascii="Times New Roman" w:hAnsi="Times New Roman" w:cs="Times New Roman"/>
          <w:bCs/>
          <w:color w:val="000000"/>
          <w:lang w:val="en-US"/>
        </w:rPr>
        <w:t xml:space="preserve"> </w:t>
      </w:r>
      <w:r w:rsidR="007A458F" w:rsidRPr="00A46FA3">
        <w:rPr>
          <w:rFonts w:ascii="Times New Roman" w:hAnsi="Times New Roman" w:cs="Times New Roman"/>
          <w:color w:val="000000"/>
          <w:lang w:val="en-US"/>
        </w:rPr>
        <w:t>Among 2,796</w:t>
      </w:r>
      <w:r w:rsidR="007A458F">
        <w:rPr>
          <w:rFonts w:ascii="Times New Roman" w:hAnsi="Times New Roman" w:cs="Times New Roman"/>
          <w:color w:val="000000"/>
          <w:lang w:val="en-US"/>
        </w:rPr>
        <w:t xml:space="preserve"> CORONADO</w:t>
      </w:r>
      <w:r w:rsidR="007A458F" w:rsidRPr="00A46FA3">
        <w:rPr>
          <w:rFonts w:ascii="Times New Roman" w:hAnsi="Times New Roman" w:cs="Times New Roman"/>
          <w:color w:val="000000"/>
          <w:lang w:val="en-US"/>
        </w:rPr>
        <w:t xml:space="preserve"> </w:t>
      </w:r>
      <w:r w:rsidR="007A458F">
        <w:rPr>
          <w:rFonts w:ascii="Times New Roman" w:hAnsi="Times New Roman" w:cs="Times New Roman"/>
          <w:color w:val="000000"/>
          <w:lang w:val="en-US"/>
        </w:rPr>
        <w:t xml:space="preserve">and 3,528 </w:t>
      </w:r>
      <w:r w:rsidR="007A458F" w:rsidRPr="00FA03DD">
        <w:rPr>
          <w:rFonts w:ascii="Times New Roman" w:hAnsi="Times New Roman" w:cs="Times New Roman"/>
          <w:color w:val="000000"/>
          <w:lang w:val="en-US"/>
        </w:rPr>
        <w:t>ABCD Covid-19 audit</w:t>
      </w:r>
      <w:r w:rsidR="007A458F" w:rsidRPr="00A46FA3">
        <w:rPr>
          <w:rFonts w:ascii="Times New Roman" w:hAnsi="Times New Roman" w:cs="Times New Roman"/>
          <w:color w:val="000000"/>
          <w:lang w:val="en-US"/>
        </w:rPr>
        <w:t xml:space="preserve"> patients, the status for microvascular diabetic complications was ascertained for </w:t>
      </w:r>
      <w:commentRangeStart w:id="132"/>
      <w:commentRangeStart w:id="133"/>
      <w:r w:rsidR="007A458F" w:rsidRPr="00A46FA3">
        <w:rPr>
          <w:rFonts w:ascii="Times New Roman" w:hAnsi="Times New Roman" w:cs="Times New Roman"/>
          <w:color w:val="000000"/>
          <w:lang w:val="en-US"/>
        </w:rPr>
        <w:t xml:space="preserve">1,314 (47.0%) </w:t>
      </w:r>
      <w:commentRangeEnd w:id="132"/>
      <w:r w:rsidR="007A458F">
        <w:rPr>
          <w:rStyle w:val="CommentReference"/>
        </w:rPr>
        <w:commentReference w:id="132"/>
      </w:r>
      <w:commentRangeEnd w:id="133"/>
      <w:r w:rsidR="003D5184">
        <w:rPr>
          <w:rStyle w:val="CommentReference"/>
        </w:rPr>
        <w:commentReference w:id="133"/>
      </w:r>
      <w:r w:rsidR="007A458F">
        <w:rPr>
          <w:rFonts w:ascii="Times New Roman" w:hAnsi="Times New Roman" w:cs="Times New Roman"/>
          <w:color w:val="000000"/>
          <w:lang w:val="en-US"/>
        </w:rPr>
        <w:t xml:space="preserve">and 1,809 (51,3%) </w:t>
      </w:r>
      <w:r w:rsidR="007A458F" w:rsidRPr="00A46FA3">
        <w:rPr>
          <w:rFonts w:ascii="Times New Roman" w:hAnsi="Times New Roman" w:cs="Times New Roman"/>
          <w:color w:val="000000"/>
          <w:lang w:val="en-US"/>
        </w:rPr>
        <w:t xml:space="preserve">patients: </w:t>
      </w:r>
      <w:commentRangeStart w:id="134"/>
      <w:del w:id="135" w:author="pierre saulnier" w:date="2021-08-17T11:36:00Z">
        <w:r w:rsidR="007A458F" w:rsidRPr="00A46FA3" w:rsidDel="003D5184">
          <w:rPr>
            <w:rFonts w:ascii="Times New Roman" w:hAnsi="Times New Roman" w:cs="Times New Roman"/>
            <w:color w:val="000000"/>
            <w:lang w:val="en-US"/>
          </w:rPr>
          <w:delText xml:space="preserve">968 </w:delText>
        </w:r>
      </w:del>
      <w:commentRangeEnd w:id="134"/>
      <w:ins w:id="136" w:author="pierre saulnier" w:date="2021-08-17T11:36:00Z">
        <w:r w:rsidR="003D5184">
          <w:rPr>
            <w:rFonts w:ascii="Times New Roman" w:hAnsi="Times New Roman" w:cs="Times New Roman"/>
            <w:color w:val="000000"/>
            <w:lang w:val="en-US"/>
          </w:rPr>
          <w:t>1,010</w:t>
        </w:r>
        <w:r w:rsidR="003D5184" w:rsidRPr="00A46FA3">
          <w:rPr>
            <w:rFonts w:ascii="Times New Roman" w:hAnsi="Times New Roman" w:cs="Times New Roman"/>
            <w:color w:val="000000"/>
            <w:lang w:val="en-US"/>
          </w:rPr>
          <w:t xml:space="preserve"> </w:t>
        </w:r>
      </w:ins>
      <w:r w:rsidR="007A458F">
        <w:rPr>
          <w:rStyle w:val="CommentReference"/>
        </w:rPr>
        <w:commentReference w:id="134"/>
      </w:r>
      <w:r w:rsidR="007A458F">
        <w:rPr>
          <w:rFonts w:ascii="Times New Roman" w:hAnsi="Times New Roman" w:cs="Times New Roman"/>
          <w:color w:val="000000"/>
          <w:lang w:val="en-US"/>
        </w:rPr>
        <w:t xml:space="preserve">and 1,030 </w:t>
      </w:r>
      <w:r w:rsidR="007A458F" w:rsidRPr="00A46FA3">
        <w:rPr>
          <w:rFonts w:ascii="Times New Roman" w:hAnsi="Times New Roman" w:cs="Times New Roman"/>
          <w:color w:val="000000"/>
          <w:lang w:val="en-US"/>
        </w:rPr>
        <w:t>with ≥1 severe microvascular complication(s) and 3</w:t>
      </w:r>
      <w:ins w:id="137" w:author="pierre saulnier" w:date="2021-08-17T11:36:00Z">
        <w:r w:rsidR="003D5184">
          <w:rPr>
            <w:rFonts w:ascii="Times New Roman" w:hAnsi="Times New Roman" w:cs="Times New Roman"/>
            <w:color w:val="000000"/>
            <w:lang w:val="en-US"/>
          </w:rPr>
          <w:t>04</w:t>
        </w:r>
      </w:ins>
      <w:del w:id="138" w:author="pierre saulnier" w:date="2021-08-17T11:36:00Z">
        <w:r w:rsidR="007A458F" w:rsidRPr="00A46FA3" w:rsidDel="003D5184">
          <w:rPr>
            <w:rFonts w:ascii="Times New Roman" w:hAnsi="Times New Roman" w:cs="Times New Roman"/>
            <w:color w:val="000000"/>
            <w:lang w:val="en-US"/>
          </w:rPr>
          <w:delText>46</w:delText>
        </w:r>
      </w:del>
      <w:r w:rsidR="007A458F" w:rsidRPr="00A46FA3">
        <w:rPr>
          <w:rFonts w:ascii="Times New Roman" w:hAnsi="Times New Roman" w:cs="Times New Roman"/>
          <w:color w:val="000000"/>
          <w:lang w:val="en-US"/>
        </w:rPr>
        <w:t xml:space="preserve"> </w:t>
      </w:r>
      <w:r w:rsidR="007A458F">
        <w:rPr>
          <w:rFonts w:ascii="Times New Roman" w:hAnsi="Times New Roman" w:cs="Times New Roman"/>
          <w:color w:val="000000"/>
          <w:lang w:val="en-US"/>
        </w:rPr>
        <w:t xml:space="preserve">and 779 </w:t>
      </w:r>
      <w:r w:rsidR="007A458F" w:rsidRPr="00A46FA3">
        <w:rPr>
          <w:rFonts w:ascii="Times New Roman" w:hAnsi="Times New Roman" w:cs="Times New Roman"/>
          <w:color w:val="000000"/>
          <w:lang w:val="en-US"/>
        </w:rPr>
        <w:t>free of any complications</w:t>
      </w:r>
      <w:r w:rsidR="007A458F">
        <w:rPr>
          <w:rFonts w:ascii="Times New Roman" w:hAnsi="Times New Roman" w:cs="Times New Roman"/>
          <w:color w:val="000000"/>
          <w:lang w:val="en-US"/>
        </w:rPr>
        <w:t>, respectively</w:t>
      </w:r>
      <w:r w:rsidR="007A458F" w:rsidRPr="00A46FA3">
        <w:rPr>
          <w:rFonts w:ascii="Times New Roman" w:hAnsi="Times New Roman" w:cs="Times New Roman"/>
          <w:color w:val="000000"/>
          <w:lang w:val="en-US"/>
        </w:rPr>
        <w:t xml:space="preserve">. </w:t>
      </w:r>
      <w:r w:rsidR="00422B7E" w:rsidRPr="00A46FA3">
        <w:rPr>
          <w:rFonts w:ascii="Times New Roman" w:hAnsi="Times New Roman" w:cs="Times New Roman"/>
          <w:color w:val="000000"/>
          <w:lang w:val="en-US"/>
        </w:rPr>
        <w:t xml:space="preserve">Among </w:t>
      </w:r>
      <w:r w:rsidR="00422B7E">
        <w:rPr>
          <w:rFonts w:ascii="Times New Roman" w:hAnsi="Times New Roman" w:cs="Times New Roman"/>
          <w:color w:val="000000"/>
          <w:lang w:val="en-US"/>
        </w:rPr>
        <w:t>3</w:t>
      </w:r>
      <w:r w:rsidR="00422B7E" w:rsidRPr="00A46FA3">
        <w:rPr>
          <w:rFonts w:ascii="Times New Roman" w:hAnsi="Times New Roman" w:cs="Times New Roman"/>
          <w:color w:val="000000"/>
          <w:lang w:val="en-US"/>
        </w:rPr>
        <w:t>,</w:t>
      </w:r>
      <w:r w:rsidR="00422B7E">
        <w:rPr>
          <w:rFonts w:ascii="Times New Roman" w:hAnsi="Times New Roman" w:cs="Times New Roman"/>
          <w:color w:val="000000"/>
          <w:lang w:val="en-US"/>
        </w:rPr>
        <w:t>528</w:t>
      </w:r>
      <w:r w:rsidR="00422B7E" w:rsidRPr="00A46FA3">
        <w:rPr>
          <w:rFonts w:ascii="Times New Roman" w:hAnsi="Times New Roman" w:cs="Times New Roman"/>
          <w:color w:val="000000"/>
          <w:lang w:val="en-US"/>
        </w:rPr>
        <w:t xml:space="preserve"> </w:t>
      </w:r>
      <w:r w:rsidR="00422B7E">
        <w:rPr>
          <w:rFonts w:ascii="Times New Roman" w:hAnsi="Times New Roman" w:cs="Times New Roman"/>
          <w:bCs/>
          <w:color w:val="000000"/>
          <w:lang w:val="en-US"/>
        </w:rPr>
        <w:t xml:space="preserve">ABCD-COVID-19 </w:t>
      </w:r>
      <w:r w:rsidR="00422B7E" w:rsidRPr="00A46FA3">
        <w:rPr>
          <w:rFonts w:ascii="Times New Roman" w:hAnsi="Times New Roman" w:cs="Times New Roman"/>
          <w:color w:val="000000"/>
          <w:lang w:val="en-US"/>
        </w:rPr>
        <w:t xml:space="preserve">patients, the status for microvascular diabetic complications was ascertained for </w:t>
      </w:r>
      <w:r w:rsidR="00422B7E">
        <w:rPr>
          <w:rFonts w:ascii="Times New Roman" w:hAnsi="Times New Roman" w:cs="Times New Roman"/>
          <w:color w:val="000000"/>
          <w:lang w:val="en-US"/>
        </w:rPr>
        <w:t>3,349</w:t>
      </w:r>
      <w:r w:rsidR="00422B7E" w:rsidRPr="00A46FA3">
        <w:rPr>
          <w:rFonts w:ascii="Times New Roman" w:hAnsi="Times New Roman" w:cs="Times New Roman"/>
          <w:color w:val="000000"/>
          <w:lang w:val="en-US"/>
        </w:rPr>
        <w:t xml:space="preserve"> (</w:t>
      </w:r>
      <w:r w:rsidR="00422B7E">
        <w:rPr>
          <w:rFonts w:ascii="Times New Roman" w:hAnsi="Times New Roman" w:cs="Times New Roman"/>
          <w:color w:val="000000"/>
          <w:lang w:val="en-US"/>
        </w:rPr>
        <w:t>95</w:t>
      </w:r>
      <w:r w:rsidR="00422B7E" w:rsidRPr="00A46FA3">
        <w:rPr>
          <w:rFonts w:ascii="Times New Roman" w:hAnsi="Times New Roman" w:cs="Times New Roman"/>
          <w:color w:val="000000"/>
          <w:lang w:val="en-US"/>
        </w:rPr>
        <w:t xml:space="preserve">%) patients: </w:t>
      </w:r>
      <w:r w:rsidR="00422B7E">
        <w:rPr>
          <w:rFonts w:ascii="Times New Roman" w:hAnsi="Times New Roman" w:cs="Times New Roman"/>
          <w:color w:val="000000"/>
          <w:lang w:val="en-US"/>
        </w:rPr>
        <w:t>1,870</w:t>
      </w:r>
      <w:r w:rsidR="00422B7E" w:rsidRPr="00A46FA3">
        <w:rPr>
          <w:rFonts w:ascii="Times New Roman" w:hAnsi="Times New Roman" w:cs="Times New Roman"/>
          <w:color w:val="000000"/>
          <w:lang w:val="en-US"/>
        </w:rPr>
        <w:t xml:space="preserve"> with ≥1 severe microvascular complication(s) and </w:t>
      </w:r>
      <w:r w:rsidR="00422B7E">
        <w:rPr>
          <w:rFonts w:ascii="Times New Roman" w:hAnsi="Times New Roman" w:cs="Times New Roman"/>
          <w:color w:val="000000"/>
          <w:lang w:val="en-US"/>
        </w:rPr>
        <w:t>1,479</w:t>
      </w:r>
      <w:r w:rsidR="00422B7E" w:rsidRPr="00A46FA3">
        <w:rPr>
          <w:rFonts w:ascii="Times New Roman" w:hAnsi="Times New Roman" w:cs="Times New Roman"/>
          <w:color w:val="000000"/>
          <w:lang w:val="en-US"/>
        </w:rPr>
        <w:t xml:space="preserve"> free of any complications. </w:t>
      </w:r>
    </w:p>
    <w:p w14:paraId="299944B3" w14:textId="77777777" w:rsidR="0035600E" w:rsidRDefault="0035600E" w:rsidP="009C7453">
      <w:pPr>
        <w:spacing w:before="120" w:after="120" w:line="480" w:lineRule="auto"/>
        <w:contextualSpacing/>
        <w:jc w:val="both"/>
        <w:rPr>
          <w:rFonts w:ascii="Times New Roman" w:hAnsi="Times New Roman" w:cs="Times New Roman"/>
          <w:bCs/>
          <w:color w:val="000000"/>
          <w:lang w:val="en-US"/>
        </w:rPr>
      </w:pPr>
    </w:p>
    <w:p w14:paraId="77ED401F" w14:textId="77777777" w:rsidR="00422B7E" w:rsidRDefault="00422B7E" w:rsidP="009C7453">
      <w:pPr>
        <w:spacing w:before="120" w:after="120" w:line="480" w:lineRule="auto"/>
        <w:contextualSpacing/>
        <w:jc w:val="both"/>
        <w:rPr>
          <w:rFonts w:ascii="Times New Roman" w:hAnsi="Times New Roman" w:cs="Times New Roman"/>
          <w:bCs/>
          <w:color w:val="000000"/>
          <w:lang w:val="en-US"/>
        </w:rPr>
      </w:pPr>
      <w:r>
        <w:rPr>
          <w:rFonts w:ascii="Times New Roman" w:hAnsi="Times New Roman" w:cs="Times New Roman"/>
          <w:b/>
          <w:bCs/>
          <w:color w:val="000000" w:themeColor="text1"/>
          <w:lang w:val="en-US"/>
        </w:rPr>
        <w:t>B</w:t>
      </w:r>
      <w:r w:rsidRPr="00386E11">
        <w:rPr>
          <w:rFonts w:ascii="Times New Roman" w:hAnsi="Times New Roman" w:cs="Times New Roman"/>
          <w:b/>
          <w:bCs/>
          <w:color w:val="000000" w:themeColor="text1"/>
          <w:lang w:val="en-US"/>
        </w:rPr>
        <w:t>aseline characteristics</w:t>
      </w:r>
      <w:r w:rsidRPr="00A46FA3">
        <w:rPr>
          <w:rFonts w:ascii="Times New Roman" w:hAnsi="Times New Roman" w:cs="Times New Roman"/>
          <w:bCs/>
          <w:color w:val="000000"/>
          <w:lang w:val="en-US"/>
        </w:rPr>
        <w:t xml:space="preserve"> </w:t>
      </w:r>
    </w:p>
    <w:p w14:paraId="1D28BF09" w14:textId="7D9C7E5A" w:rsidR="00422B7E" w:rsidRDefault="009C7453" w:rsidP="009C7453">
      <w:pPr>
        <w:spacing w:before="120" w:after="120" w:line="480" w:lineRule="auto"/>
        <w:ind w:firstLine="480"/>
        <w:contextualSpacing/>
        <w:jc w:val="both"/>
        <w:rPr>
          <w:rFonts w:ascii="Times New Roman" w:hAnsi="Times New Roman" w:cs="Times New Roman"/>
          <w:bCs/>
          <w:color w:val="000000"/>
          <w:lang w:val="en-US"/>
        </w:rPr>
      </w:pPr>
      <w:r w:rsidRPr="00A46FA3">
        <w:rPr>
          <w:rFonts w:ascii="Times New Roman" w:hAnsi="Times New Roman" w:cs="Times New Roman"/>
          <w:bCs/>
          <w:color w:val="000000"/>
          <w:lang w:val="en-US"/>
        </w:rPr>
        <w:t>Table 1</w:t>
      </w:r>
      <w:r w:rsidR="00422B7E">
        <w:rPr>
          <w:rFonts w:ascii="Times New Roman" w:hAnsi="Times New Roman" w:cs="Times New Roman"/>
          <w:bCs/>
          <w:color w:val="000000"/>
          <w:lang w:val="en-US"/>
        </w:rPr>
        <w:t xml:space="preserve"> and 2</w:t>
      </w:r>
      <w:r w:rsidRPr="00A46FA3">
        <w:rPr>
          <w:rFonts w:ascii="Times New Roman" w:hAnsi="Times New Roman" w:cs="Times New Roman"/>
          <w:bCs/>
          <w:color w:val="000000"/>
          <w:lang w:val="en-US"/>
        </w:rPr>
        <w:t xml:space="preserve"> detail the clinical and biological characteristics of participants according to their microvascular status. Briefly, patients with microvascular complications were older, presented longer diabetes duration, higher CRP, lymphocyte and platelet count than the other patients without severe microvascular complications, while sex, type of diabetes and HbA1c were not significantly different between the 2 groups. </w:t>
      </w:r>
    </w:p>
    <w:p w14:paraId="3F358733" w14:textId="77A84451" w:rsidR="009C7453" w:rsidRDefault="009C7453" w:rsidP="009C7453">
      <w:pPr>
        <w:spacing w:before="120" w:after="120" w:line="480" w:lineRule="auto"/>
        <w:ind w:firstLine="480"/>
        <w:contextualSpacing/>
        <w:jc w:val="both"/>
        <w:rPr>
          <w:rFonts w:ascii="Times New Roman" w:hAnsi="Times New Roman" w:cs="Times New Roman"/>
          <w:bCs/>
          <w:color w:val="000000"/>
          <w:lang w:val="en-US"/>
        </w:rPr>
      </w:pPr>
      <w:r w:rsidRPr="00A46FA3">
        <w:rPr>
          <w:rFonts w:ascii="Times New Roman" w:hAnsi="Times New Roman" w:cs="Times New Roman"/>
          <w:bCs/>
          <w:color w:val="000000"/>
          <w:lang w:val="en-US"/>
        </w:rPr>
        <w:t xml:space="preserve">Details on the specific components of the microvascular disease according to microvascular status are presented in Table </w:t>
      </w:r>
      <w:r w:rsidR="0035600E">
        <w:rPr>
          <w:rFonts w:ascii="Times New Roman" w:hAnsi="Times New Roman" w:cs="Times New Roman"/>
          <w:bCs/>
          <w:color w:val="000000"/>
          <w:lang w:val="en-US"/>
        </w:rPr>
        <w:t>3</w:t>
      </w:r>
      <w:r w:rsidR="0035600E" w:rsidRPr="00A46FA3">
        <w:rPr>
          <w:rFonts w:ascii="Times New Roman" w:hAnsi="Times New Roman" w:cs="Times New Roman"/>
          <w:bCs/>
          <w:color w:val="000000"/>
          <w:lang w:val="en-US"/>
        </w:rPr>
        <w:t xml:space="preserve"> </w:t>
      </w:r>
      <w:r w:rsidRPr="00A46FA3">
        <w:rPr>
          <w:rFonts w:ascii="Times New Roman" w:hAnsi="Times New Roman" w:cs="Times New Roman"/>
          <w:bCs/>
          <w:color w:val="000000"/>
          <w:lang w:val="en-US"/>
        </w:rPr>
        <w:t xml:space="preserve">and </w:t>
      </w:r>
      <w:r w:rsidR="002129C6">
        <w:rPr>
          <w:rFonts w:ascii="Times New Roman" w:hAnsi="Times New Roman" w:cs="Times New Roman"/>
          <w:bCs/>
          <w:color w:val="000000"/>
          <w:lang w:val="en-US"/>
        </w:rPr>
        <w:t xml:space="preserve">4, and </w:t>
      </w:r>
      <w:r w:rsidRPr="00A46FA3">
        <w:rPr>
          <w:rFonts w:ascii="Times New Roman" w:hAnsi="Times New Roman" w:cs="Times New Roman"/>
          <w:bCs/>
          <w:color w:val="000000"/>
          <w:lang w:val="en-US"/>
        </w:rPr>
        <w:t>the Supplementary Table</w:t>
      </w:r>
      <w:r w:rsidR="0035600E">
        <w:rPr>
          <w:rFonts w:ascii="Times New Roman" w:hAnsi="Times New Roman" w:cs="Times New Roman"/>
          <w:bCs/>
          <w:color w:val="000000"/>
          <w:lang w:val="en-US"/>
        </w:rPr>
        <w:t>s 1-2</w:t>
      </w:r>
      <w:r w:rsidRPr="00A46FA3">
        <w:rPr>
          <w:rFonts w:ascii="Times New Roman" w:hAnsi="Times New Roman" w:cs="Times New Roman"/>
          <w:bCs/>
          <w:color w:val="000000"/>
          <w:lang w:val="en-US"/>
        </w:rPr>
        <w:t xml:space="preserve">. Patients </w:t>
      </w:r>
      <w:r w:rsidRPr="00A46FA3">
        <w:rPr>
          <w:rFonts w:ascii="Times New Roman" w:hAnsi="Times New Roman" w:cs="Times New Roman"/>
          <w:bCs/>
          <w:color w:val="000000"/>
          <w:lang w:val="en-US"/>
        </w:rPr>
        <w:lastRenderedPageBreak/>
        <w:t>with severe microvascular complications were more likely to be treated by insulin, statins and renin angiotensin aldosterone system (RAAS) blockers than patients without.</w:t>
      </w:r>
    </w:p>
    <w:p w14:paraId="03907B95" w14:textId="178E3370" w:rsidR="0035600E" w:rsidRDefault="0035600E" w:rsidP="0035600E">
      <w:pPr>
        <w:spacing w:before="120" w:after="120" w:line="480" w:lineRule="auto"/>
        <w:contextualSpacing/>
        <w:jc w:val="both"/>
        <w:rPr>
          <w:rFonts w:ascii="Times New Roman" w:hAnsi="Times New Roman" w:cs="Times New Roman"/>
          <w:bCs/>
          <w:color w:val="000000"/>
          <w:lang w:val="en-US"/>
        </w:rPr>
      </w:pPr>
      <w:r w:rsidRPr="00A46FA3">
        <w:rPr>
          <w:rFonts w:ascii="Times New Roman" w:hAnsi="Times New Roman" w:cs="Times New Roman"/>
          <w:bCs/>
          <w:color w:val="000000"/>
          <w:lang w:val="en-US"/>
        </w:rPr>
        <w:t>As depicted in Fig</w:t>
      </w:r>
      <w:r>
        <w:rPr>
          <w:rFonts w:ascii="Times New Roman" w:hAnsi="Times New Roman" w:cs="Times New Roman"/>
          <w:bCs/>
          <w:color w:val="000000"/>
          <w:lang w:val="en-US"/>
        </w:rPr>
        <w:t>.</w:t>
      </w:r>
      <w:r w:rsidRPr="00A46FA3">
        <w:rPr>
          <w:rFonts w:ascii="Times New Roman" w:hAnsi="Times New Roman" w:cs="Times New Roman"/>
          <w:bCs/>
          <w:color w:val="000000"/>
          <w:lang w:val="en-US"/>
        </w:rPr>
        <w:t xml:space="preserve"> 2</w:t>
      </w:r>
      <w:r>
        <w:rPr>
          <w:rFonts w:ascii="Times New Roman" w:hAnsi="Times New Roman" w:cs="Times New Roman"/>
          <w:bCs/>
          <w:color w:val="000000"/>
          <w:lang w:val="en-US"/>
        </w:rPr>
        <w:t xml:space="preserve"> A and B</w:t>
      </w:r>
      <w:r w:rsidRPr="00A46FA3">
        <w:rPr>
          <w:rFonts w:ascii="Times New Roman" w:hAnsi="Times New Roman" w:cs="Times New Roman"/>
          <w:bCs/>
          <w:color w:val="000000"/>
          <w:lang w:val="en-US"/>
        </w:rPr>
        <w:t xml:space="preserve"> and as expected, there was a large overlap among the different components of severe microvascular complications. </w:t>
      </w:r>
      <w:r w:rsidR="007A458F">
        <w:rPr>
          <w:rFonts w:ascii="Times New Roman" w:hAnsi="Times New Roman" w:cs="Times New Roman"/>
          <w:bCs/>
          <w:color w:val="000000"/>
          <w:lang w:val="en-US"/>
        </w:rPr>
        <w:t xml:space="preserve">In CORONADO participants, </w:t>
      </w:r>
      <w:r w:rsidRPr="00A46FA3">
        <w:rPr>
          <w:rFonts w:ascii="Times New Roman" w:hAnsi="Times New Roman" w:cs="Times New Roman"/>
          <w:bCs/>
          <w:color w:val="000000"/>
          <w:lang w:val="en-US"/>
        </w:rPr>
        <w:t>DKD was present in 931/</w:t>
      </w:r>
      <w:del w:id="139" w:author="pierre saulnier" w:date="2021-08-17T11:38:00Z">
        <w:r w:rsidRPr="00A46FA3" w:rsidDel="003D5184">
          <w:rPr>
            <w:rFonts w:ascii="Times New Roman" w:hAnsi="Times New Roman" w:cs="Times New Roman"/>
            <w:bCs/>
            <w:color w:val="000000"/>
            <w:lang w:val="en-US"/>
          </w:rPr>
          <w:delText xml:space="preserve">968 </w:delText>
        </w:r>
      </w:del>
      <w:ins w:id="140" w:author="pierre saulnier" w:date="2021-08-17T11:38:00Z">
        <w:r w:rsidR="003D5184">
          <w:rPr>
            <w:rFonts w:ascii="Times New Roman" w:hAnsi="Times New Roman" w:cs="Times New Roman"/>
            <w:bCs/>
            <w:color w:val="000000"/>
            <w:lang w:val="en-US"/>
          </w:rPr>
          <w:t>1,010</w:t>
        </w:r>
        <w:r w:rsidR="003D5184" w:rsidRPr="00A46FA3">
          <w:rPr>
            <w:rFonts w:ascii="Times New Roman" w:hAnsi="Times New Roman" w:cs="Times New Roman"/>
            <w:bCs/>
            <w:color w:val="000000"/>
            <w:lang w:val="en-US"/>
          </w:rPr>
          <w:t xml:space="preserve"> </w:t>
        </w:r>
      </w:ins>
      <w:r w:rsidRPr="00A46FA3">
        <w:rPr>
          <w:rFonts w:ascii="Times New Roman" w:hAnsi="Times New Roman" w:cs="Times New Roman"/>
          <w:bCs/>
          <w:color w:val="000000"/>
          <w:lang w:val="en-US"/>
        </w:rPr>
        <w:t xml:space="preserve">(96.2%) patients, DR in </w:t>
      </w:r>
      <w:del w:id="141" w:author="pierre saulnier" w:date="2021-08-17T11:39:00Z">
        <w:r w:rsidRPr="00D544A2" w:rsidDel="003D5184">
          <w:rPr>
            <w:rFonts w:ascii="Times New Roman" w:hAnsi="Times New Roman" w:cs="Times New Roman"/>
            <w:bCs/>
            <w:color w:val="000000"/>
            <w:highlight w:val="green"/>
            <w:lang w:val="en-US"/>
          </w:rPr>
          <w:delText>141</w:delText>
        </w:r>
      </w:del>
      <w:ins w:id="142" w:author="pierre saulnier" w:date="2021-08-17T11:39:00Z">
        <w:r w:rsidR="003D5184">
          <w:rPr>
            <w:rFonts w:ascii="Times New Roman" w:hAnsi="Times New Roman" w:cs="Times New Roman"/>
            <w:bCs/>
            <w:color w:val="000000"/>
            <w:highlight w:val="green"/>
            <w:lang w:val="en-US"/>
          </w:rPr>
          <w:t>275</w:t>
        </w:r>
      </w:ins>
      <w:r w:rsidRPr="00D544A2">
        <w:rPr>
          <w:rFonts w:ascii="Times New Roman" w:hAnsi="Times New Roman" w:cs="Times New Roman"/>
          <w:bCs/>
          <w:color w:val="000000"/>
          <w:highlight w:val="green"/>
          <w:lang w:val="en-US"/>
        </w:rPr>
        <w:t>/</w:t>
      </w:r>
      <w:ins w:id="143" w:author="pierre saulnier" w:date="2021-08-17T11:38:00Z">
        <w:r w:rsidR="003D5184">
          <w:rPr>
            <w:rFonts w:ascii="Times New Roman" w:hAnsi="Times New Roman" w:cs="Times New Roman"/>
            <w:bCs/>
            <w:color w:val="000000"/>
            <w:lang w:val="en-US"/>
          </w:rPr>
          <w:t>1,010</w:t>
        </w:r>
        <w:r w:rsidR="003D5184" w:rsidRPr="00A46FA3">
          <w:rPr>
            <w:rFonts w:ascii="Times New Roman" w:hAnsi="Times New Roman" w:cs="Times New Roman"/>
            <w:bCs/>
            <w:color w:val="000000"/>
            <w:lang w:val="en-US"/>
          </w:rPr>
          <w:t xml:space="preserve"> </w:t>
        </w:r>
      </w:ins>
      <w:del w:id="144" w:author="pierre saulnier" w:date="2021-08-17T11:38:00Z">
        <w:r w:rsidRPr="00D544A2" w:rsidDel="003D5184">
          <w:rPr>
            <w:rFonts w:ascii="Times New Roman" w:hAnsi="Times New Roman" w:cs="Times New Roman"/>
            <w:bCs/>
            <w:color w:val="000000"/>
            <w:highlight w:val="green"/>
            <w:lang w:val="en-US"/>
          </w:rPr>
          <w:delText>968</w:delText>
        </w:r>
        <w:r w:rsidRPr="00A46FA3" w:rsidDel="003D5184">
          <w:rPr>
            <w:rFonts w:ascii="Times New Roman" w:hAnsi="Times New Roman" w:cs="Times New Roman"/>
            <w:bCs/>
            <w:color w:val="000000"/>
            <w:lang w:val="en-US"/>
          </w:rPr>
          <w:delText xml:space="preserve"> </w:delText>
        </w:r>
      </w:del>
      <w:r w:rsidRPr="00A46FA3">
        <w:rPr>
          <w:rFonts w:ascii="Times New Roman" w:hAnsi="Times New Roman" w:cs="Times New Roman"/>
          <w:bCs/>
          <w:color w:val="000000"/>
          <w:lang w:val="en-US"/>
        </w:rPr>
        <w:t>(14.6%) patients and a history of DFU in 1</w:t>
      </w:r>
      <w:ins w:id="145" w:author="pierre saulnier" w:date="2021-08-17T11:39:00Z">
        <w:r w:rsidR="003D5184">
          <w:rPr>
            <w:rFonts w:ascii="Times New Roman" w:hAnsi="Times New Roman" w:cs="Times New Roman"/>
            <w:bCs/>
            <w:color w:val="000000"/>
            <w:lang w:val="en-US"/>
          </w:rPr>
          <w:t>2</w:t>
        </w:r>
      </w:ins>
      <w:del w:id="146" w:author="pierre saulnier" w:date="2021-08-17T11:39:00Z">
        <w:r w:rsidRPr="00A46FA3" w:rsidDel="003D5184">
          <w:rPr>
            <w:rFonts w:ascii="Times New Roman" w:hAnsi="Times New Roman" w:cs="Times New Roman"/>
            <w:bCs/>
            <w:color w:val="000000"/>
            <w:lang w:val="en-US"/>
          </w:rPr>
          <w:delText>3</w:delText>
        </w:r>
      </w:del>
      <w:r w:rsidRPr="00A46FA3">
        <w:rPr>
          <w:rFonts w:ascii="Times New Roman" w:hAnsi="Times New Roman" w:cs="Times New Roman"/>
          <w:bCs/>
          <w:color w:val="000000"/>
          <w:lang w:val="en-US"/>
        </w:rPr>
        <w:t>4/</w:t>
      </w:r>
      <w:ins w:id="147" w:author="pierre saulnier" w:date="2021-08-17T11:38:00Z">
        <w:r w:rsidR="003D5184">
          <w:rPr>
            <w:rFonts w:ascii="Times New Roman" w:hAnsi="Times New Roman" w:cs="Times New Roman"/>
            <w:bCs/>
            <w:color w:val="000000"/>
            <w:lang w:val="en-US"/>
          </w:rPr>
          <w:t>1,010</w:t>
        </w:r>
        <w:r w:rsidR="003D5184" w:rsidRPr="00A46FA3">
          <w:rPr>
            <w:rFonts w:ascii="Times New Roman" w:hAnsi="Times New Roman" w:cs="Times New Roman"/>
            <w:bCs/>
            <w:color w:val="000000"/>
            <w:lang w:val="en-US"/>
          </w:rPr>
          <w:t xml:space="preserve"> </w:t>
        </w:r>
      </w:ins>
      <w:del w:id="148" w:author="pierre saulnier" w:date="2021-08-17T11:38:00Z">
        <w:r w:rsidRPr="00A46FA3" w:rsidDel="003D5184">
          <w:rPr>
            <w:rFonts w:ascii="Times New Roman" w:hAnsi="Times New Roman" w:cs="Times New Roman"/>
            <w:bCs/>
            <w:color w:val="000000"/>
            <w:lang w:val="en-US"/>
          </w:rPr>
          <w:delText xml:space="preserve">968 </w:delText>
        </w:r>
      </w:del>
      <w:r w:rsidRPr="00A46FA3">
        <w:rPr>
          <w:rFonts w:ascii="Times New Roman" w:hAnsi="Times New Roman" w:cs="Times New Roman"/>
          <w:bCs/>
          <w:color w:val="000000"/>
          <w:lang w:val="en-US"/>
        </w:rPr>
        <w:t>(13.8%).</w:t>
      </w:r>
    </w:p>
    <w:p w14:paraId="58E1C49D" w14:textId="77777777" w:rsidR="0035600E" w:rsidRPr="00A46FA3" w:rsidRDefault="0035600E" w:rsidP="009C7453">
      <w:pPr>
        <w:spacing w:before="120" w:after="120" w:line="480" w:lineRule="auto"/>
        <w:ind w:firstLine="480"/>
        <w:contextualSpacing/>
        <w:jc w:val="both"/>
        <w:rPr>
          <w:rFonts w:ascii="Times New Roman" w:hAnsi="Times New Roman" w:cs="Times New Roman"/>
          <w:bCs/>
          <w:color w:val="000000"/>
          <w:lang w:val="en-US"/>
        </w:rPr>
      </w:pPr>
    </w:p>
    <w:p w14:paraId="6840B1CB" w14:textId="77777777" w:rsidR="009C7453" w:rsidRPr="00A46FA3" w:rsidRDefault="009C7453" w:rsidP="009C7453">
      <w:pPr>
        <w:spacing w:before="120" w:after="120" w:line="480" w:lineRule="auto"/>
        <w:contextualSpacing/>
        <w:jc w:val="both"/>
        <w:rPr>
          <w:rFonts w:ascii="Times New Roman" w:hAnsi="Times New Roman" w:cs="Times New Roman"/>
          <w:b/>
          <w:bCs/>
          <w:color w:val="000000"/>
          <w:lang w:val="en-US"/>
        </w:rPr>
      </w:pPr>
      <w:r w:rsidRPr="00A46FA3">
        <w:rPr>
          <w:rFonts w:ascii="Times New Roman" w:hAnsi="Times New Roman" w:cs="Times New Roman"/>
          <w:b/>
          <w:bCs/>
          <w:color w:val="000000"/>
          <w:lang w:val="en-US"/>
        </w:rPr>
        <w:t>Risk of death by day 28: association with diabetic microvascular complications</w:t>
      </w:r>
    </w:p>
    <w:p w14:paraId="14F1B521" w14:textId="45E66254" w:rsidR="009C7453" w:rsidRPr="00A46FA3" w:rsidDel="00300CD3" w:rsidRDefault="003D5184" w:rsidP="009C7453">
      <w:pPr>
        <w:spacing w:before="120" w:after="120" w:line="480" w:lineRule="auto"/>
        <w:contextualSpacing/>
        <w:jc w:val="both"/>
        <w:rPr>
          <w:del w:id="149" w:author="pierre saulnier" w:date="2021-08-17T11:58:00Z"/>
          <w:rFonts w:ascii="Times New Roman" w:hAnsi="Times New Roman" w:cs="Times New Roman"/>
          <w:bCs/>
          <w:color w:val="000000"/>
          <w:lang w:val="en-US"/>
        </w:rPr>
      </w:pPr>
      <w:ins w:id="150" w:author="pierre saulnier" w:date="2021-08-17T11:45:00Z">
        <w:r>
          <w:rPr>
            <w:rFonts w:ascii="Times New Roman" w:hAnsi="Times New Roman" w:cs="Times New Roman"/>
            <w:bCs/>
            <w:color w:val="000000"/>
            <w:lang w:val="en-US"/>
          </w:rPr>
          <w:t>In CORONADO, b</w:t>
        </w:r>
      </w:ins>
      <w:del w:id="151" w:author="pierre saulnier" w:date="2021-08-17T11:45:00Z">
        <w:r w:rsidR="009C7453" w:rsidRPr="00A46FA3" w:rsidDel="003D5184">
          <w:rPr>
            <w:rFonts w:ascii="Times New Roman" w:hAnsi="Times New Roman" w:cs="Times New Roman"/>
            <w:bCs/>
            <w:color w:val="000000"/>
            <w:lang w:val="en-US"/>
          </w:rPr>
          <w:delText>B</w:delText>
        </w:r>
      </w:del>
      <w:r w:rsidR="009C7453" w:rsidRPr="00A46FA3">
        <w:rPr>
          <w:rFonts w:ascii="Times New Roman" w:hAnsi="Times New Roman" w:cs="Times New Roman"/>
          <w:bCs/>
          <w:color w:val="000000"/>
          <w:lang w:val="en-US"/>
        </w:rPr>
        <w:t>y day 28, 339/1314 (25.8%) patients had died. The incidence of death was higher in patients with severe microvascular complications than in those without (30</w:t>
      </w:r>
      <w:ins w:id="152" w:author="pierre saulnier" w:date="2021-08-17T11:46:00Z">
        <w:r w:rsidR="00212007">
          <w:rPr>
            <w:rFonts w:ascii="Times New Roman" w:hAnsi="Times New Roman" w:cs="Times New Roman"/>
            <w:bCs/>
            <w:color w:val="000000"/>
            <w:lang w:val="en-US"/>
          </w:rPr>
          <w:t>8</w:t>
        </w:r>
      </w:ins>
      <w:del w:id="153" w:author="pierre saulnier" w:date="2021-08-17T11:46:00Z">
        <w:r w:rsidR="009C7453" w:rsidRPr="00A46FA3" w:rsidDel="00212007">
          <w:rPr>
            <w:rFonts w:ascii="Times New Roman" w:hAnsi="Times New Roman" w:cs="Times New Roman"/>
            <w:bCs/>
            <w:color w:val="000000"/>
            <w:lang w:val="en-US"/>
          </w:rPr>
          <w:delText>4</w:delText>
        </w:r>
      </w:del>
      <w:r w:rsidR="009C7453" w:rsidRPr="00A46FA3">
        <w:rPr>
          <w:rFonts w:ascii="Times New Roman" w:hAnsi="Times New Roman" w:cs="Times New Roman"/>
          <w:bCs/>
          <w:color w:val="000000"/>
          <w:lang w:val="en-US"/>
        </w:rPr>
        <w:t>/</w:t>
      </w:r>
      <w:ins w:id="154" w:author="pierre saulnier" w:date="2021-08-17T11:46:00Z">
        <w:r w:rsidR="00212007">
          <w:rPr>
            <w:rFonts w:ascii="Times New Roman" w:hAnsi="Times New Roman" w:cs="Times New Roman"/>
            <w:bCs/>
            <w:color w:val="000000"/>
            <w:lang w:val="en-US"/>
          </w:rPr>
          <w:t>1,010</w:t>
        </w:r>
      </w:ins>
      <w:del w:id="155" w:author="pierre saulnier" w:date="2021-08-17T11:46:00Z">
        <w:r w:rsidR="009C7453" w:rsidRPr="00A46FA3" w:rsidDel="00212007">
          <w:rPr>
            <w:rFonts w:ascii="Times New Roman" w:hAnsi="Times New Roman" w:cs="Times New Roman"/>
            <w:bCs/>
            <w:color w:val="000000"/>
            <w:lang w:val="en-US"/>
          </w:rPr>
          <w:delText>968</w:delText>
        </w:r>
      </w:del>
      <w:r w:rsidR="009C7453" w:rsidRPr="00A46FA3">
        <w:rPr>
          <w:rFonts w:ascii="Times New Roman" w:hAnsi="Times New Roman" w:cs="Times New Roman"/>
          <w:bCs/>
          <w:color w:val="000000"/>
          <w:lang w:val="en-US"/>
        </w:rPr>
        <w:t xml:space="preserve"> (3</w:t>
      </w:r>
      <w:ins w:id="156" w:author="pierre saulnier" w:date="2021-08-17T11:46:00Z">
        <w:r w:rsidR="00212007">
          <w:rPr>
            <w:rFonts w:ascii="Times New Roman" w:hAnsi="Times New Roman" w:cs="Times New Roman"/>
            <w:bCs/>
            <w:color w:val="000000"/>
            <w:lang w:val="en-US"/>
          </w:rPr>
          <w:t>0.5</w:t>
        </w:r>
      </w:ins>
      <w:del w:id="157" w:author="pierre saulnier" w:date="2021-08-17T11:46:00Z">
        <w:r w:rsidR="009C7453" w:rsidRPr="00A46FA3" w:rsidDel="00212007">
          <w:rPr>
            <w:rFonts w:ascii="Times New Roman" w:hAnsi="Times New Roman" w:cs="Times New Roman"/>
            <w:bCs/>
            <w:color w:val="000000"/>
            <w:lang w:val="en-US"/>
          </w:rPr>
          <w:delText>1.4</w:delText>
        </w:r>
      </w:del>
      <w:r w:rsidR="009C7453" w:rsidRPr="00A46FA3">
        <w:rPr>
          <w:rFonts w:ascii="Times New Roman" w:hAnsi="Times New Roman" w:cs="Times New Roman"/>
          <w:bCs/>
          <w:color w:val="000000"/>
          <w:lang w:val="en-US"/>
        </w:rPr>
        <w:t>%) vs. 3</w:t>
      </w:r>
      <w:ins w:id="158" w:author="pierre saulnier" w:date="2021-08-17T11:46:00Z">
        <w:r w:rsidR="00212007">
          <w:rPr>
            <w:rFonts w:ascii="Times New Roman" w:hAnsi="Times New Roman" w:cs="Times New Roman"/>
            <w:bCs/>
            <w:color w:val="000000"/>
            <w:lang w:val="en-US"/>
          </w:rPr>
          <w:t>1</w:t>
        </w:r>
      </w:ins>
      <w:del w:id="159" w:author="pierre saulnier" w:date="2021-08-17T11:46:00Z">
        <w:r w:rsidR="009C7453" w:rsidRPr="00A46FA3" w:rsidDel="00212007">
          <w:rPr>
            <w:rFonts w:ascii="Times New Roman" w:hAnsi="Times New Roman" w:cs="Times New Roman"/>
            <w:bCs/>
            <w:color w:val="000000"/>
            <w:lang w:val="en-US"/>
          </w:rPr>
          <w:delText>5</w:delText>
        </w:r>
      </w:del>
      <w:r w:rsidR="009C7453" w:rsidRPr="00A46FA3">
        <w:rPr>
          <w:rFonts w:ascii="Times New Roman" w:hAnsi="Times New Roman" w:cs="Times New Roman"/>
          <w:bCs/>
          <w:color w:val="000000"/>
          <w:lang w:val="en-US"/>
        </w:rPr>
        <w:t>/3</w:t>
      </w:r>
      <w:ins w:id="160" w:author="pierre saulnier" w:date="2021-08-17T11:46:00Z">
        <w:r w:rsidR="00212007">
          <w:rPr>
            <w:rFonts w:ascii="Times New Roman" w:hAnsi="Times New Roman" w:cs="Times New Roman"/>
            <w:bCs/>
            <w:color w:val="000000"/>
            <w:lang w:val="en-US"/>
          </w:rPr>
          <w:t>04</w:t>
        </w:r>
      </w:ins>
      <w:del w:id="161" w:author="pierre saulnier" w:date="2021-08-17T11:46:00Z">
        <w:r w:rsidR="009C7453" w:rsidRPr="00A46FA3" w:rsidDel="00212007">
          <w:rPr>
            <w:rFonts w:ascii="Times New Roman" w:hAnsi="Times New Roman" w:cs="Times New Roman"/>
            <w:bCs/>
            <w:color w:val="000000"/>
            <w:lang w:val="en-US"/>
          </w:rPr>
          <w:delText>46</w:delText>
        </w:r>
      </w:del>
      <w:r w:rsidR="009C7453" w:rsidRPr="00A46FA3">
        <w:rPr>
          <w:rFonts w:ascii="Times New Roman" w:hAnsi="Times New Roman" w:cs="Times New Roman"/>
          <w:bCs/>
          <w:color w:val="000000"/>
          <w:lang w:val="en-US"/>
        </w:rPr>
        <w:t xml:space="preserve"> (10.</w:t>
      </w:r>
      <w:ins w:id="162" w:author="pierre saulnier" w:date="2021-08-17T11:47:00Z">
        <w:r w:rsidR="00212007">
          <w:rPr>
            <w:rFonts w:ascii="Times New Roman" w:hAnsi="Times New Roman" w:cs="Times New Roman"/>
            <w:bCs/>
            <w:color w:val="000000"/>
            <w:lang w:val="en-US"/>
          </w:rPr>
          <w:t>2</w:t>
        </w:r>
      </w:ins>
      <w:del w:id="163" w:author="pierre saulnier" w:date="2021-08-17T11:47:00Z">
        <w:r w:rsidR="009C7453" w:rsidRPr="00A46FA3" w:rsidDel="00212007">
          <w:rPr>
            <w:rFonts w:ascii="Times New Roman" w:hAnsi="Times New Roman" w:cs="Times New Roman"/>
            <w:bCs/>
            <w:color w:val="000000"/>
            <w:lang w:val="en-US"/>
          </w:rPr>
          <w:delText>1</w:delText>
        </w:r>
      </w:del>
      <w:r w:rsidR="009C7453" w:rsidRPr="00A46FA3">
        <w:rPr>
          <w:rFonts w:ascii="Times New Roman" w:hAnsi="Times New Roman" w:cs="Times New Roman"/>
          <w:bCs/>
          <w:color w:val="000000"/>
          <w:lang w:val="en-US"/>
        </w:rPr>
        <w:t xml:space="preserve">%), </w:t>
      </w:r>
      <w:commentRangeStart w:id="164"/>
      <w:r w:rsidR="009C7453" w:rsidRPr="00A46FA3">
        <w:rPr>
          <w:rFonts w:ascii="Times New Roman" w:hAnsi="Times New Roman" w:cs="Times New Roman"/>
          <w:bCs/>
          <w:color w:val="000000"/>
          <w:lang w:val="en-US"/>
        </w:rPr>
        <w:t xml:space="preserve">unadjusted </w:t>
      </w:r>
      <w:del w:id="165" w:author="pierre saulnier" w:date="2021-08-17T11:58:00Z">
        <w:r w:rsidR="009C7453" w:rsidRPr="00A46FA3" w:rsidDel="00300CD3">
          <w:rPr>
            <w:rFonts w:ascii="Times New Roman" w:hAnsi="Times New Roman" w:cs="Times New Roman"/>
            <w:bCs/>
            <w:color w:val="000000"/>
            <w:lang w:val="en-US"/>
          </w:rPr>
          <w:delText>odds ratio (</w:delText>
        </w:r>
      </w:del>
      <w:r w:rsidR="009C7453" w:rsidRPr="00A46FA3">
        <w:rPr>
          <w:rFonts w:ascii="Times New Roman" w:hAnsi="Times New Roman" w:cs="Times New Roman"/>
          <w:bCs/>
          <w:color w:val="000000"/>
          <w:lang w:val="en-US"/>
        </w:rPr>
        <w:t>OR</w:t>
      </w:r>
      <w:del w:id="166" w:author="pierre saulnier" w:date="2021-08-17T11:58:00Z">
        <w:r w:rsidR="009C7453" w:rsidRPr="00A46FA3" w:rsidDel="00300CD3">
          <w:rPr>
            <w:rFonts w:ascii="Times New Roman" w:hAnsi="Times New Roman" w:cs="Times New Roman"/>
            <w:bCs/>
            <w:color w:val="000000"/>
            <w:lang w:val="en-US"/>
          </w:rPr>
          <w:delText>)</w:delText>
        </w:r>
      </w:del>
      <w:r w:rsidR="009C7453" w:rsidRPr="00A46FA3">
        <w:rPr>
          <w:rFonts w:ascii="Times New Roman" w:hAnsi="Times New Roman" w:cs="Times New Roman"/>
          <w:bCs/>
          <w:color w:val="000000"/>
          <w:lang w:val="en-US"/>
        </w:rPr>
        <w:t>: 3.8</w:t>
      </w:r>
      <w:ins w:id="167" w:author="pierre saulnier" w:date="2021-08-17T11:55:00Z">
        <w:r w:rsidR="000D223B">
          <w:rPr>
            <w:rFonts w:ascii="Times New Roman" w:hAnsi="Times New Roman" w:cs="Times New Roman"/>
            <w:bCs/>
            <w:color w:val="000000"/>
            <w:lang w:val="en-US"/>
          </w:rPr>
          <w:t>6</w:t>
        </w:r>
      </w:ins>
      <w:del w:id="168" w:author="pierre saulnier" w:date="2021-08-17T11:55:00Z">
        <w:r w:rsidR="009C7453" w:rsidRPr="00A46FA3" w:rsidDel="000D223B">
          <w:rPr>
            <w:rFonts w:ascii="Times New Roman" w:hAnsi="Times New Roman" w:cs="Times New Roman"/>
            <w:bCs/>
            <w:color w:val="000000"/>
            <w:lang w:val="en-US"/>
          </w:rPr>
          <w:delText>8</w:delText>
        </w:r>
      </w:del>
      <w:r w:rsidR="009C7453" w:rsidRPr="00A46FA3">
        <w:rPr>
          <w:rFonts w:ascii="Times New Roman" w:hAnsi="Times New Roman" w:cs="Times New Roman"/>
          <w:bCs/>
          <w:color w:val="000000"/>
          <w:lang w:val="en-US"/>
        </w:rPr>
        <w:t xml:space="preserve"> (</w:t>
      </w:r>
      <w:del w:id="169" w:author="pierre saulnier" w:date="2021-08-17T11:47:00Z">
        <w:r w:rsidR="009C7453" w:rsidRPr="00A46FA3" w:rsidDel="00212007">
          <w:rPr>
            <w:rFonts w:ascii="Times New Roman" w:hAnsi="Times New Roman" w:cs="Times New Roman"/>
            <w:bCs/>
            <w:color w:val="000000"/>
            <w:lang w:val="en-US"/>
          </w:rPr>
          <w:delText xml:space="preserve">95% confidence intervals: </w:delText>
        </w:r>
      </w:del>
      <w:r w:rsidR="009C7453" w:rsidRPr="00A46FA3">
        <w:rPr>
          <w:rFonts w:ascii="Times New Roman" w:hAnsi="Times New Roman" w:cs="Times New Roman"/>
          <w:bCs/>
          <w:color w:val="000000"/>
          <w:lang w:val="en-US"/>
        </w:rPr>
        <w:t xml:space="preserve">95% CI: </w:t>
      </w:r>
      <w:del w:id="170" w:author="pierre saulnier" w:date="2021-08-17T11:55:00Z">
        <w:r w:rsidR="009C7453" w:rsidRPr="00A46FA3" w:rsidDel="00300CD3">
          <w:rPr>
            <w:rFonts w:ascii="Times New Roman" w:hAnsi="Times New Roman" w:cs="Times New Roman"/>
            <w:bCs/>
            <w:color w:val="000000"/>
            <w:lang w:val="en-US"/>
          </w:rPr>
          <w:delText>3.01</w:delText>
        </w:r>
      </w:del>
      <w:ins w:id="171" w:author="pierre saulnier" w:date="2021-08-17T11:55:00Z">
        <w:r w:rsidR="00300CD3">
          <w:rPr>
            <w:rFonts w:ascii="Times New Roman" w:hAnsi="Times New Roman" w:cs="Times New Roman"/>
            <w:bCs/>
            <w:color w:val="000000"/>
            <w:lang w:val="en-US"/>
          </w:rPr>
          <w:t>2.60</w:t>
        </w:r>
      </w:ins>
      <w:r w:rsidR="009C7453" w:rsidRPr="00A46FA3">
        <w:rPr>
          <w:rFonts w:ascii="Times New Roman" w:hAnsi="Times New Roman" w:cs="Times New Roman"/>
          <w:bCs/>
          <w:color w:val="000000"/>
          <w:lang w:val="en-US"/>
        </w:rPr>
        <w:t>-5.</w:t>
      </w:r>
      <w:ins w:id="172" w:author="pierre saulnier" w:date="2021-08-17T11:55:00Z">
        <w:r w:rsidR="00300CD3">
          <w:rPr>
            <w:rFonts w:ascii="Times New Roman" w:hAnsi="Times New Roman" w:cs="Times New Roman"/>
            <w:bCs/>
            <w:color w:val="000000"/>
            <w:lang w:val="en-US"/>
          </w:rPr>
          <w:t>73</w:t>
        </w:r>
      </w:ins>
      <w:del w:id="173" w:author="pierre saulnier" w:date="2021-08-17T11:55:00Z">
        <w:r w:rsidR="009C7453" w:rsidRPr="00A46FA3" w:rsidDel="00300CD3">
          <w:rPr>
            <w:rFonts w:ascii="Times New Roman" w:hAnsi="Times New Roman" w:cs="Times New Roman"/>
            <w:bCs/>
            <w:color w:val="000000"/>
            <w:lang w:val="en-US"/>
          </w:rPr>
          <w:delText>01</w:delText>
        </w:r>
      </w:del>
      <w:r w:rsidR="009C7453" w:rsidRPr="00A46FA3">
        <w:rPr>
          <w:rFonts w:ascii="Times New Roman" w:hAnsi="Times New Roman" w:cs="Times New Roman"/>
          <w:bCs/>
          <w:color w:val="000000"/>
          <w:lang w:val="en-US"/>
        </w:rPr>
        <w:t xml:space="preserve">, </w:t>
      </w:r>
      <w:r w:rsidR="009C7453" w:rsidRPr="00A46FA3">
        <w:rPr>
          <w:rFonts w:ascii="Times New Roman" w:hAnsi="Times New Roman" w:cs="Times New Roman"/>
          <w:bCs/>
          <w:i/>
          <w:iCs/>
          <w:color w:val="000000"/>
          <w:lang w:val="en-US"/>
        </w:rPr>
        <w:t>P</w:t>
      </w:r>
      <w:r w:rsidR="009C7453" w:rsidRPr="00A46FA3">
        <w:rPr>
          <w:rFonts w:ascii="Times New Roman" w:hAnsi="Times New Roman" w:cs="Times New Roman"/>
          <w:bCs/>
          <w:color w:val="000000"/>
          <w:lang w:val="en-US"/>
        </w:rPr>
        <w:t xml:space="preserve"> &lt; 0.0001). </w:t>
      </w:r>
      <w:commentRangeEnd w:id="164"/>
      <w:r w:rsidR="00EE1405">
        <w:rPr>
          <w:rStyle w:val="CommentReference"/>
        </w:rPr>
        <w:commentReference w:id="164"/>
      </w:r>
      <w:r w:rsidR="009C7453" w:rsidRPr="00A46FA3">
        <w:rPr>
          <w:rFonts w:ascii="Times New Roman" w:hAnsi="Times New Roman" w:cs="Times New Roman"/>
          <w:bCs/>
          <w:color w:val="000000"/>
          <w:lang w:val="en-US"/>
        </w:rPr>
        <w:t>The relationship between the number of microvascular complications and mortality by day 28 is depicted in Fig</w:t>
      </w:r>
      <w:r w:rsidR="009C7453">
        <w:rPr>
          <w:rFonts w:ascii="Times New Roman" w:hAnsi="Times New Roman" w:cs="Times New Roman"/>
          <w:bCs/>
          <w:color w:val="000000"/>
          <w:lang w:val="en-US"/>
        </w:rPr>
        <w:t>.</w:t>
      </w:r>
      <w:r w:rsidR="009C7453" w:rsidRPr="00A46FA3">
        <w:rPr>
          <w:rFonts w:ascii="Times New Roman" w:hAnsi="Times New Roman" w:cs="Times New Roman"/>
          <w:bCs/>
          <w:color w:val="000000"/>
          <w:lang w:val="en-US"/>
        </w:rPr>
        <w:t xml:space="preserve"> 3.</w:t>
      </w:r>
      <w:ins w:id="174" w:author="pierre saulnier" w:date="2021-08-17T11:58:00Z">
        <w:r w:rsidR="00300CD3">
          <w:rPr>
            <w:rFonts w:ascii="Times New Roman" w:hAnsi="Times New Roman" w:cs="Times New Roman"/>
            <w:bCs/>
            <w:color w:val="000000"/>
            <w:lang w:val="en-US"/>
          </w:rPr>
          <w:t xml:space="preserve"> </w:t>
        </w:r>
      </w:ins>
    </w:p>
    <w:p w14:paraId="54B9DCC7" w14:textId="4DF92665" w:rsidR="00212007" w:rsidRDefault="009C7453" w:rsidP="00300CD3">
      <w:pPr>
        <w:spacing w:before="120" w:after="120" w:line="480" w:lineRule="auto"/>
        <w:contextualSpacing/>
        <w:jc w:val="both"/>
        <w:rPr>
          <w:ins w:id="175" w:author="pierre saulnier" w:date="2021-08-17T11:47:00Z"/>
          <w:rFonts w:ascii="Times New Roman" w:hAnsi="Times New Roman" w:cs="Times New Roman"/>
          <w:bCs/>
          <w:color w:val="000000"/>
          <w:lang w:val="en-US"/>
        </w:rPr>
        <w:pPrChange w:id="176" w:author="pierre saulnier" w:date="2021-08-17T11:58:00Z">
          <w:pPr>
            <w:spacing w:before="120" w:after="120" w:line="480" w:lineRule="auto"/>
            <w:ind w:firstLine="480"/>
            <w:contextualSpacing/>
            <w:jc w:val="both"/>
          </w:pPr>
        </w:pPrChange>
      </w:pPr>
      <w:r w:rsidRPr="00A46FA3">
        <w:rPr>
          <w:rFonts w:ascii="Times New Roman" w:hAnsi="Times New Roman" w:cs="Times New Roman"/>
          <w:bCs/>
          <w:color w:val="000000"/>
          <w:lang w:val="en-US"/>
        </w:rPr>
        <w:t xml:space="preserve">After adjustment for age and sex, </w:t>
      </w:r>
      <w:del w:id="177" w:author="pierre saulnier" w:date="2021-08-17T11:58:00Z">
        <w:r w:rsidRPr="00A46FA3" w:rsidDel="00300CD3">
          <w:rPr>
            <w:rFonts w:ascii="Times New Roman" w:hAnsi="Times New Roman" w:cs="Times New Roman"/>
            <w:bCs/>
            <w:color w:val="000000"/>
            <w:lang w:val="en-US"/>
          </w:rPr>
          <w:delText xml:space="preserve">the risk of death was higher in </w:delText>
        </w:r>
      </w:del>
      <w:r w:rsidRPr="00A46FA3">
        <w:rPr>
          <w:rFonts w:ascii="Times New Roman" w:hAnsi="Times New Roman" w:cs="Times New Roman"/>
          <w:bCs/>
          <w:color w:val="000000"/>
          <w:lang w:val="en-US"/>
        </w:rPr>
        <w:t xml:space="preserve">patients with severe microvascular complications </w:t>
      </w:r>
      <w:ins w:id="178" w:author="pierre saulnier" w:date="2021-08-17T11:58:00Z">
        <w:r w:rsidR="00300CD3">
          <w:rPr>
            <w:rFonts w:ascii="Times New Roman" w:hAnsi="Times New Roman" w:cs="Times New Roman"/>
            <w:bCs/>
            <w:color w:val="000000"/>
            <w:lang w:val="en-US"/>
          </w:rPr>
          <w:t xml:space="preserve">had a </w:t>
        </w:r>
      </w:ins>
      <w:ins w:id="179" w:author="pierre saulnier" w:date="2021-08-17T11:59:00Z">
        <w:r w:rsidR="00300CD3" w:rsidRPr="00A46FA3">
          <w:rPr>
            <w:rFonts w:ascii="Times New Roman" w:hAnsi="Times New Roman" w:cs="Times New Roman"/>
            <w:bCs/>
            <w:color w:val="000000"/>
            <w:lang w:val="en-US"/>
          </w:rPr>
          <w:t>2.</w:t>
        </w:r>
        <w:r w:rsidR="00300CD3">
          <w:rPr>
            <w:rFonts w:ascii="Times New Roman" w:hAnsi="Times New Roman" w:cs="Times New Roman"/>
            <w:bCs/>
            <w:color w:val="000000"/>
            <w:lang w:val="en-US"/>
          </w:rPr>
          <w:t>78</w:t>
        </w:r>
        <w:r w:rsidR="00300CD3">
          <w:rPr>
            <w:rFonts w:ascii="Times New Roman" w:hAnsi="Times New Roman" w:cs="Times New Roman"/>
            <w:bCs/>
            <w:color w:val="000000"/>
            <w:lang w:val="en-US"/>
          </w:rPr>
          <w:t>-</w:t>
        </w:r>
      </w:ins>
      <w:ins w:id="180" w:author="pierre saulnier" w:date="2021-08-17T12:00:00Z">
        <w:r w:rsidR="00300CD3">
          <w:rPr>
            <w:rFonts w:ascii="Times New Roman" w:hAnsi="Times New Roman" w:cs="Times New Roman"/>
            <w:bCs/>
            <w:color w:val="000000"/>
            <w:lang w:val="en-US"/>
          </w:rPr>
          <w:t>fold</w:t>
        </w:r>
      </w:ins>
      <w:ins w:id="181" w:author="pierre saulnier" w:date="2021-08-17T11:59:00Z">
        <w:r w:rsidR="00300CD3" w:rsidRPr="00A46FA3">
          <w:rPr>
            <w:rFonts w:ascii="Times New Roman" w:hAnsi="Times New Roman" w:cs="Times New Roman"/>
            <w:bCs/>
            <w:color w:val="000000"/>
            <w:lang w:val="en-US"/>
          </w:rPr>
          <w:t xml:space="preserve"> </w:t>
        </w:r>
        <w:r w:rsidR="00300CD3">
          <w:rPr>
            <w:rFonts w:ascii="Times New Roman" w:hAnsi="Times New Roman" w:cs="Times New Roman"/>
            <w:bCs/>
            <w:color w:val="000000"/>
            <w:lang w:val="en-US"/>
          </w:rPr>
          <w:t>increase</w:t>
        </w:r>
      </w:ins>
      <w:ins w:id="182" w:author="pierre saulnier" w:date="2021-08-17T12:01:00Z">
        <w:r w:rsidR="00300CD3">
          <w:rPr>
            <w:rFonts w:ascii="Times New Roman" w:hAnsi="Times New Roman" w:cs="Times New Roman"/>
            <w:bCs/>
            <w:color w:val="000000"/>
            <w:lang w:val="en-US"/>
          </w:rPr>
          <w:t>d</w:t>
        </w:r>
      </w:ins>
      <w:ins w:id="183" w:author="pierre saulnier" w:date="2021-08-17T12:00:00Z">
        <w:r w:rsidR="00300CD3">
          <w:rPr>
            <w:rFonts w:ascii="Times New Roman" w:hAnsi="Times New Roman" w:cs="Times New Roman"/>
            <w:bCs/>
            <w:color w:val="000000"/>
            <w:lang w:val="en-US"/>
          </w:rPr>
          <w:t xml:space="preserve"> r</w:t>
        </w:r>
      </w:ins>
      <w:ins w:id="184" w:author="pierre saulnier" w:date="2021-08-17T11:59:00Z">
        <w:r w:rsidR="00300CD3">
          <w:rPr>
            <w:rFonts w:ascii="Times New Roman" w:hAnsi="Times New Roman" w:cs="Times New Roman"/>
            <w:bCs/>
            <w:color w:val="000000"/>
            <w:lang w:val="en-US"/>
          </w:rPr>
          <w:t xml:space="preserve">isk of death </w:t>
        </w:r>
        <w:r w:rsidR="00300CD3" w:rsidRPr="00A46FA3">
          <w:rPr>
            <w:rFonts w:ascii="Times New Roman" w:hAnsi="Times New Roman" w:cs="Times New Roman"/>
            <w:bCs/>
            <w:color w:val="000000"/>
            <w:lang w:val="en-US"/>
          </w:rPr>
          <w:t>(</w:t>
        </w:r>
      </w:ins>
      <w:ins w:id="185" w:author="pierre saulnier" w:date="2021-08-17T12:07:00Z">
        <w:r w:rsidR="00300CD3" w:rsidRPr="00A46FA3">
          <w:rPr>
            <w:rFonts w:ascii="Times New Roman" w:hAnsi="Times New Roman" w:cs="Times New Roman"/>
            <w:bCs/>
            <w:color w:val="000000"/>
            <w:lang w:val="en-US"/>
          </w:rPr>
          <w:t xml:space="preserve">95% CI: </w:t>
        </w:r>
      </w:ins>
      <w:ins w:id="186" w:author="pierre saulnier" w:date="2021-08-17T11:59:00Z">
        <w:r w:rsidR="00300CD3" w:rsidRPr="00A46FA3">
          <w:rPr>
            <w:rFonts w:ascii="Times New Roman" w:hAnsi="Times New Roman" w:cs="Times New Roman"/>
            <w:bCs/>
            <w:color w:val="000000"/>
            <w:lang w:val="en-US"/>
          </w:rPr>
          <w:t xml:space="preserve">1.73-3.76, </w:t>
        </w:r>
        <w:r w:rsidR="00300CD3" w:rsidRPr="00A46FA3">
          <w:rPr>
            <w:rFonts w:ascii="Times New Roman" w:hAnsi="Times New Roman" w:cs="Times New Roman"/>
            <w:bCs/>
            <w:i/>
            <w:iCs/>
            <w:color w:val="000000"/>
            <w:lang w:val="en-US"/>
          </w:rPr>
          <w:t>P</w:t>
        </w:r>
        <w:r w:rsidR="00300CD3" w:rsidRPr="00A46FA3">
          <w:rPr>
            <w:rFonts w:ascii="Times New Roman" w:hAnsi="Times New Roman" w:cs="Times New Roman"/>
            <w:bCs/>
            <w:color w:val="000000"/>
            <w:lang w:val="en-US"/>
          </w:rPr>
          <w:t xml:space="preserve"> &lt; 0.0001)</w:t>
        </w:r>
        <w:r w:rsidR="00300CD3">
          <w:rPr>
            <w:rFonts w:ascii="Times New Roman" w:hAnsi="Times New Roman" w:cs="Times New Roman"/>
            <w:bCs/>
            <w:color w:val="000000"/>
            <w:lang w:val="en-US"/>
          </w:rPr>
          <w:t xml:space="preserve"> compared to </w:t>
        </w:r>
      </w:ins>
      <w:del w:id="187" w:author="pierre saulnier" w:date="2021-08-17T11:59:00Z">
        <w:r w:rsidRPr="00A46FA3" w:rsidDel="00300CD3">
          <w:rPr>
            <w:rFonts w:ascii="Times New Roman" w:hAnsi="Times New Roman" w:cs="Times New Roman"/>
            <w:bCs/>
            <w:color w:val="000000"/>
            <w:lang w:val="en-US"/>
          </w:rPr>
          <w:delText xml:space="preserve">than in </w:delText>
        </w:r>
      </w:del>
      <w:r w:rsidRPr="00A46FA3">
        <w:rPr>
          <w:rFonts w:ascii="Times New Roman" w:hAnsi="Times New Roman" w:cs="Times New Roman"/>
          <w:bCs/>
          <w:color w:val="000000"/>
          <w:lang w:val="en-US"/>
        </w:rPr>
        <w:t>those without</w:t>
      </w:r>
      <w:ins w:id="188" w:author="pierre saulnier" w:date="2021-08-17T11:59:00Z">
        <w:r w:rsidR="00300CD3">
          <w:rPr>
            <w:rFonts w:ascii="Times New Roman" w:hAnsi="Times New Roman" w:cs="Times New Roman"/>
            <w:bCs/>
            <w:color w:val="000000"/>
            <w:lang w:val="en-US"/>
          </w:rPr>
          <w:t>.</w:t>
        </w:r>
      </w:ins>
      <w:del w:id="189" w:author="pierre saulnier" w:date="2021-08-17T11:59:00Z">
        <w:r w:rsidRPr="00A46FA3" w:rsidDel="00300CD3">
          <w:rPr>
            <w:rFonts w:ascii="Times New Roman" w:hAnsi="Times New Roman" w:cs="Times New Roman"/>
            <w:bCs/>
            <w:color w:val="000000"/>
            <w:lang w:val="en-US"/>
          </w:rPr>
          <w:delText>: OR: 2.</w:delText>
        </w:r>
      </w:del>
      <w:del w:id="190" w:author="pierre saulnier" w:date="2021-08-17T11:57:00Z">
        <w:r w:rsidRPr="00A46FA3" w:rsidDel="00300CD3">
          <w:rPr>
            <w:rFonts w:ascii="Times New Roman" w:hAnsi="Times New Roman" w:cs="Times New Roman"/>
            <w:bCs/>
            <w:color w:val="000000"/>
            <w:lang w:val="en-US"/>
          </w:rPr>
          <w:delText xml:space="preserve">55 </w:delText>
        </w:r>
      </w:del>
      <w:del w:id="191" w:author="pierre saulnier" w:date="2021-08-17T11:59:00Z">
        <w:r w:rsidRPr="00A46FA3" w:rsidDel="00300CD3">
          <w:rPr>
            <w:rFonts w:ascii="Times New Roman" w:hAnsi="Times New Roman" w:cs="Times New Roman"/>
            <w:bCs/>
            <w:color w:val="000000"/>
            <w:lang w:val="en-US"/>
          </w:rPr>
          <w:delText xml:space="preserve">(1.73-3.76, </w:delText>
        </w:r>
        <w:r w:rsidRPr="00A46FA3" w:rsidDel="00300CD3">
          <w:rPr>
            <w:rFonts w:ascii="Times New Roman" w:hAnsi="Times New Roman" w:cs="Times New Roman"/>
            <w:bCs/>
            <w:i/>
            <w:iCs/>
            <w:color w:val="000000"/>
            <w:lang w:val="en-US"/>
          </w:rPr>
          <w:delText>P</w:delText>
        </w:r>
        <w:r w:rsidRPr="00A46FA3" w:rsidDel="00300CD3">
          <w:rPr>
            <w:rFonts w:ascii="Times New Roman" w:hAnsi="Times New Roman" w:cs="Times New Roman"/>
            <w:bCs/>
            <w:color w:val="000000"/>
            <w:lang w:val="en-US"/>
          </w:rPr>
          <w:delText xml:space="preserve"> &lt; 0.0001). </w:delText>
        </w:r>
      </w:del>
    </w:p>
    <w:p w14:paraId="17BE7A8C" w14:textId="07F6E36E" w:rsidR="009C7453" w:rsidRDefault="009C7453" w:rsidP="009C7453">
      <w:pPr>
        <w:spacing w:before="120" w:after="120" w:line="480" w:lineRule="auto"/>
        <w:ind w:firstLine="480"/>
        <w:contextualSpacing/>
        <w:jc w:val="both"/>
        <w:rPr>
          <w:rFonts w:ascii="Times New Roman" w:hAnsi="Times New Roman" w:cs="Times New Roman"/>
          <w:bCs/>
          <w:color w:val="000000"/>
          <w:lang w:val="en-US"/>
        </w:rPr>
      </w:pPr>
      <w:r w:rsidRPr="00A46FA3">
        <w:rPr>
          <w:rFonts w:ascii="Times New Roman" w:hAnsi="Times New Roman" w:cs="Times New Roman"/>
          <w:bCs/>
          <w:color w:val="000000"/>
          <w:lang w:val="en-US"/>
        </w:rPr>
        <w:t>As shown in Fig</w:t>
      </w:r>
      <w:r>
        <w:rPr>
          <w:rFonts w:ascii="Times New Roman" w:hAnsi="Times New Roman" w:cs="Times New Roman"/>
          <w:bCs/>
          <w:color w:val="000000"/>
          <w:lang w:val="en-US"/>
        </w:rPr>
        <w:t>.</w:t>
      </w:r>
      <w:r w:rsidRPr="00A46FA3">
        <w:rPr>
          <w:rFonts w:ascii="Times New Roman" w:hAnsi="Times New Roman" w:cs="Times New Roman"/>
          <w:bCs/>
          <w:color w:val="000000"/>
          <w:lang w:val="en-US"/>
        </w:rPr>
        <w:t xml:space="preserve"> 3, the presence of one or more microvascular complications was associated with </w:t>
      </w:r>
      <w:del w:id="192" w:author="pierre saulnier" w:date="2021-08-17T12:04:00Z">
        <w:r w:rsidRPr="00A46FA3" w:rsidDel="00300CD3">
          <w:rPr>
            <w:rFonts w:ascii="Times New Roman" w:hAnsi="Times New Roman" w:cs="Times New Roman"/>
            <w:bCs/>
            <w:color w:val="000000"/>
            <w:lang w:val="en-US"/>
          </w:rPr>
          <w:delText xml:space="preserve">increased </w:delText>
        </w:r>
      </w:del>
      <w:ins w:id="193" w:author="pierre saulnier" w:date="2021-08-17T12:05:00Z">
        <w:r w:rsidR="00300CD3">
          <w:rPr>
            <w:rFonts w:ascii="Times New Roman" w:hAnsi="Times New Roman" w:cs="Times New Roman"/>
            <w:bCs/>
            <w:color w:val="000000"/>
            <w:lang w:val="en-US"/>
          </w:rPr>
          <w:t>higher</w:t>
        </w:r>
      </w:ins>
      <w:ins w:id="194" w:author="pierre saulnier" w:date="2021-08-17T12:04:00Z">
        <w:r w:rsidR="00300CD3">
          <w:rPr>
            <w:rFonts w:ascii="Times New Roman" w:hAnsi="Times New Roman" w:cs="Times New Roman"/>
            <w:bCs/>
            <w:color w:val="000000"/>
            <w:lang w:val="en-US"/>
          </w:rPr>
          <w:t xml:space="preserve"> </w:t>
        </w:r>
      </w:ins>
      <w:ins w:id="195" w:author="pierre saulnier" w:date="2021-08-17T12:05:00Z">
        <w:r w:rsidR="00300CD3">
          <w:rPr>
            <w:rFonts w:ascii="Times New Roman" w:hAnsi="Times New Roman" w:cs="Times New Roman"/>
            <w:bCs/>
            <w:color w:val="000000"/>
            <w:lang w:val="en-US"/>
          </w:rPr>
          <w:t>day 28-death</w:t>
        </w:r>
      </w:ins>
      <w:del w:id="196" w:author="pierre saulnier" w:date="2021-08-17T12:05:00Z">
        <w:r w:rsidRPr="00A46FA3" w:rsidDel="00300CD3">
          <w:rPr>
            <w:rFonts w:ascii="Times New Roman" w:hAnsi="Times New Roman" w:cs="Times New Roman"/>
            <w:bCs/>
            <w:color w:val="000000"/>
            <w:lang w:val="en-US"/>
          </w:rPr>
          <w:delText>adjusted risk of death</w:delText>
        </w:r>
      </w:del>
      <w:r w:rsidRPr="00A46FA3">
        <w:rPr>
          <w:rFonts w:ascii="Times New Roman" w:hAnsi="Times New Roman" w:cs="Times New Roman"/>
          <w:bCs/>
          <w:color w:val="000000"/>
          <w:lang w:val="en-US"/>
        </w:rPr>
        <w:t xml:space="preserve">. </w:t>
      </w:r>
      <w:commentRangeStart w:id="197"/>
      <w:r w:rsidRPr="00A46FA3">
        <w:rPr>
          <w:rFonts w:ascii="Times New Roman" w:hAnsi="Times New Roman" w:cs="Times New Roman"/>
          <w:bCs/>
          <w:color w:val="000000"/>
          <w:lang w:val="en-US"/>
        </w:rPr>
        <w:t>Of note</w:t>
      </w:r>
      <w:ins w:id="198" w:author="pierre saulnier" w:date="2021-08-17T12:04:00Z">
        <w:r w:rsidR="00300CD3">
          <w:rPr>
            <w:rFonts w:ascii="Times New Roman" w:hAnsi="Times New Roman" w:cs="Times New Roman"/>
            <w:bCs/>
            <w:color w:val="000000"/>
            <w:lang w:val="en-US"/>
          </w:rPr>
          <w:t xml:space="preserve"> and as depicted in Fig. 4</w:t>
        </w:r>
      </w:ins>
      <w:r w:rsidRPr="00A46FA3">
        <w:rPr>
          <w:rFonts w:ascii="Times New Roman" w:hAnsi="Times New Roman" w:cs="Times New Roman"/>
          <w:bCs/>
          <w:color w:val="000000"/>
          <w:lang w:val="en-US"/>
        </w:rPr>
        <w:t>, patients with isolated DKD (OR: 2.</w:t>
      </w:r>
      <w:del w:id="199" w:author="pierre saulnier" w:date="2021-08-17T12:10:00Z">
        <w:r w:rsidRPr="00A46FA3" w:rsidDel="00EE1405">
          <w:rPr>
            <w:rFonts w:ascii="Times New Roman" w:hAnsi="Times New Roman" w:cs="Times New Roman"/>
            <w:bCs/>
            <w:color w:val="000000"/>
            <w:lang w:val="en-US"/>
          </w:rPr>
          <w:delText xml:space="preserve">42 </w:delText>
        </w:r>
      </w:del>
      <w:ins w:id="200" w:author="pierre saulnier" w:date="2021-08-17T12:10:00Z">
        <w:r w:rsidR="00EE1405">
          <w:rPr>
            <w:rFonts w:ascii="Times New Roman" w:hAnsi="Times New Roman" w:cs="Times New Roman"/>
            <w:bCs/>
            <w:color w:val="000000"/>
            <w:lang w:val="en-US"/>
          </w:rPr>
          <w:t>53</w:t>
        </w:r>
        <w:r w:rsidR="00EE1405" w:rsidRPr="00A46FA3">
          <w:rPr>
            <w:rFonts w:ascii="Times New Roman" w:hAnsi="Times New Roman" w:cs="Times New Roman"/>
            <w:bCs/>
            <w:color w:val="000000"/>
            <w:lang w:val="en-US"/>
          </w:rPr>
          <w:t xml:space="preserve"> </w:t>
        </w:r>
      </w:ins>
      <w:r w:rsidRPr="00A46FA3">
        <w:rPr>
          <w:rFonts w:ascii="Times New Roman" w:hAnsi="Times New Roman" w:cs="Times New Roman"/>
          <w:bCs/>
          <w:color w:val="000000"/>
          <w:lang w:val="en-US"/>
        </w:rPr>
        <w:t>[</w:t>
      </w:r>
      <w:ins w:id="201" w:author="pierre saulnier" w:date="2021-08-17T12:06:00Z">
        <w:r w:rsidR="00300CD3" w:rsidRPr="00A46FA3">
          <w:rPr>
            <w:rFonts w:ascii="Times New Roman" w:hAnsi="Times New Roman" w:cs="Times New Roman"/>
            <w:bCs/>
            <w:color w:val="000000"/>
            <w:lang w:val="en-US"/>
          </w:rPr>
          <w:t xml:space="preserve">95% CI: </w:t>
        </w:r>
      </w:ins>
      <w:r w:rsidRPr="00A46FA3">
        <w:rPr>
          <w:rFonts w:ascii="Times New Roman" w:hAnsi="Times New Roman" w:cs="Times New Roman"/>
          <w:bCs/>
          <w:color w:val="000000"/>
          <w:lang w:val="en-US"/>
        </w:rPr>
        <w:t>1.6</w:t>
      </w:r>
      <w:del w:id="202" w:author="pierre saulnier" w:date="2021-08-17T12:10:00Z">
        <w:r w:rsidRPr="00A46FA3" w:rsidDel="00EE1405">
          <w:rPr>
            <w:rFonts w:ascii="Times New Roman" w:hAnsi="Times New Roman" w:cs="Times New Roman"/>
            <w:bCs/>
            <w:color w:val="000000"/>
            <w:lang w:val="en-US"/>
          </w:rPr>
          <w:delText>3</w:delText>
        </w:r>
      </w:del>
      <w:ins w:id="203" w:author="pierre saulnier" w:date="2021-08-17T12:10:00Z">
        <w:r w:rsidR="00EE1405">
          <w:rPr>
            <w:rFonts w:ascii="Times New Roman" w:hAnsi="Times New Roman" w:cs="Times New Roman"/>
            <w:bCs/>
            <w:color w:val="000000"/>
            <w:lang w:val="en-US"/>
          </w:rPr>
          <w:t>6</w:t>
        </w:r>
      </w:ins>
      <w:r w:rsidRPr="00A46FA3">
        <w:rPr>
          <w:rFonts w:ascii="Times New Roman" w:hAnsi="Times New Roman" w:cs="Times New Roman"/>
          <w:bCs/>
          <w:color w:val="000000"/>
          <w:lang w:val="en-US"/>
        </w:rPr>
        <w:t>-3.</w:t>
      </w:r>
      <w:ins w:id="204" w:author="pierre saulnier" w:date="2021-08-17T12:10:00Z">
        <w:r w:rsidR="00EE1405">
          <w:rPr>
            <w:rFonts w:ascii="Times New Roman" w:hAnsi="Times New Roman" w:cs="Times New Roman"/>
            <w:bCs/>
            <w:color w:val="000000"/>
            <w:lang w:val="en-US"/>
          </w:rPr>
          <w:t>83</w:t>
        </w:r>
      </w:ins>
      <w:del w:id="205" w:author="pierre saulnier" w:date="2021-08-17T12:10:00Z">
        <w:r w:rsidRPr="00A46FA3" w:rsidDel="00EE1405">
          <w:rPr>
            <w:rFonts w:ascii="Times New Roman" w:hAnsi="Times New Roman" w:cs="Times New Roman"/>
            <w:bCs/>
            <w:color w:val="000000"/>
            <w:lang w:val="en-US"/>
          </w:rPr>
          <w:delText>60</w:delText>
        </w:r>
      </w:del>
      <w:r w:rsidRPr="00A46FA3">
        <w:rPr>
          <w:rFonts w:ascii="Times New Roman" w:hAnsi="Times New Roman" w:cs="Times New Roman"/>
          <w:bCs/>
          <w:color w:val="000000"/>
          <w:lang w:val="en-US"/>
        </w:rPr>
        <w:t xml:space="preserve">]) or isolated DFU (OR: </w:t>
      </w:r>
      <w:ins w:id="206" w:author="pierre saulnier" w:date="2021-08-17T12:10:00Z">
        <w:r w:rsidR="00EE1405">
          <w:rPr>
            <w:rFonts w:ascii="Times New Roman" w:hAnsi="Times New Roman" w:cs="Times New Roman"/>
            <w:bCs/>
            <w:color w:val="000000"/>
            <w:lang w:val="en-US"/>
          </w:rPr>
          <w:t>6,91</w:t>
        </w:r>
      </w:ins>
      <w:del w:id="207" w:author="pierre saulnier" w:date="2021-08-17T12:10:00Z">
        <w:r w:rsidRPr="00A46FA3" w:rsidDel="00EE1405">
          <w:rPr>
            <w:rFonts w:ascii="Times New Roman" w:hAnsi="Times New Roman" w:cs="Times New Roman"/>
            <w:bCs/>
            <w:color w:val="000000"/>
            <w:lang w:val="en-US"/>
          </w:rPr>
          <w:delText xml:space="preserve">4.13 </w:delText>
        </w:r>
      </w:del>
      <w:ins w:id="208" w:author="pierre saulnier" w:date="2021-08-17T12:10:00Z">
        <w:r w:rsidR="00EE1405">
          <w:rPr>
            <w:rFonts w:ascii="Times New Roman" w:hAnsi="Times New Roman" w:cs="Times New Roman"/>
            <w:bCs/>
            <w:color w:val="000000"/>
            <w:lang w:val="en-US"/>
          </w:rPr>
          <w:t xml:space="preserve"> </w:t>
        </w:r>
      </w:ins>
      <w:r w:rsidRPr="00A46FA3">
        <w:rPr>
          <w:rFonts w:ascii="Times New Roman" w:hAnsi="Times New Roman" w:cs="Times New Roman"/>
          <w:bCs/>
          <w:color w:val="000000"/>
          <w:lang w:val="en-US"/>
        </w:rPr>
        <w:t>[</w:t>
      </w:r>
      <w:ins w:id="209" w:author="pierre saulnier" w:date="2021-08-17T12:06:00Z">
        <w:r w:rsidR="00300CD3" w:rsidRPr="00A46FA3">
          <w:rPr>
            <w:rFonts w:ascii="Times New Roman" w:hAnsi="Times New Roman" w:cs="Times New Roman"/>
            <w:bCs/>
            <w:color w:val="000000"/>
            <w:lang w:val="en-US"/>
          </w:rPr>
          <w:t xml:space="preserve">95% CI: </w:t>
        </w:r>
      </w:ins>
      <w:r w:rsidRPr="00A46FA3">
        <w:rPr>
          <w:rFonts w:ascii="Times New Roman" w:hAnsi="Times New Roman" w:cs="Times New Roman"/>
          <w:bCs/>
          <w:color w:val="000000"/>
          <w:lang w:val="en-US"/>
        </w:rPr>
        <w:t>1.</w:t>
      </w:r>
      <w:del w:id="210" w:author="pierre saulnier" w:date="2021-08-17T12:10:00Z">
        <w:r w:rsidRPr="00A46FA3" w:rsidDel="00EE1405">
          <w:rPr>
            <w:rFonts w:ascii="Times New Roman" w:hAnsi="Times New Roman" w:cs="Times New Roman"/>
            <w:bCs/>
            <w:color w:val="000000"/>
            <w:lang w:val="en-US"/>
          </w:rPr>
          <w:delText>15</w:delText>
        </w:r>
      </w:del>
      <w:ins w:id="211" w:author="pierre saulnier" w:date="2021-08-17T12:10:00Z">
        <w:r w:rsidR="00EE1405">
          <w:rPr>
            <w:rFonts w:ascii="Times New Roman" w:hAnsi="Times New Roman" w:cs="Times New Roman"/>
            <w:bCs/>
            <w:color w:val="000000"/>
            <w:lang w:val="en-US"/>
          </w:rPr>
          <w:t>70</w:t>
        </w:r>
      </w:ins>
      <w:r w:rsidRPr="00A46FA3">
        <w:rPr>
          <w:rFonts w:ascii="Times New Roman" w:hAnsi="Times New Roman" w:cs="Times New Roman"/>
          <w:bCs/>
          <w:color w:val="000000"/>
          <w:lang w:val="en-US"/>
        </w:rPr>
        <w:t>-</w:t>
      </w:r>
      <w:del w:id="212" w:author="pierre saulnier" w:date="2021-08-17T12:10:00Z">
        <w:r w:rsidRPr="00A46FA3" w:rsidDel="00EE1405">
          <w:rPr>
            <w:rFonts w:ascii="Times New Roman" w:hAnsi="Times New Roman" w:cs="Times New Roman"/>
            <w:bCs/>
            <w:color w:val="000000"/>
            <w:lang w:val="en-US"/>
          </w:rPr>
          <w:delText>14.83</w:delText>
        </w:r>
      </w:del>
      <w:ins w:id="213" w:author="pierre saulnier" w:date="2021-08-17T12:10:00Z">
        <w:r w:rsidR="00EE1405">
          <w:rPr>
            <w:rFonts w:ascii="Times New Roman" w:hAnsi="Times New Roman" w:cs="Times New Roman"/>
            <w:bCs/>
            <w:color w:val="000000"/>
            <w:lang w:val="en-US"/>
          </w:rPr>
          <w:t>28,13</w:t>
        </w:r>
      </w:ins>
      <w:r w:rsidRPr="00A46FA3">
        <w:rPr>
          <w:rFonts w:ascii="Times New Roman" w:hAnsi="Times New Roman" w:cs="Times New Roman"/>
          <w:bCs/>
          <w:color w:val="000000"/>
          <w:lang w:val="en-US"/>
        </w:rPr>
        <w:t xml:space="preserve">]) had an increased </w:t>
      </w:r>
      <w:ins w:id="214" w:author="pierre saulnier" w:date="2021-08-17T12:05:00Z">
        <w:r w:rsidR="00300CD3">
          <w:rPr>
            <w:rFonts w:ascii="Times New Roman" w:hAnsi="Times New Roman" w:cs="Times New Roman"/>
            <w:bCs/>
            <w:color w:val="000000"/>
            <w:lang w:val="en-US"/>
          </w:rPr>
          <w:t xml:space="preserve">adjusted </w:t>
        </w:r>
      </w:ins>
      <w:r w:rsidRPr="00A46FA3">
        <w:rPr>
          <w:rFonts w:ascii="Times New Roman" w:hAnsi="Times New Roman" w:cs="Times New Roman"/>
          <w:bCs/>
          <w:color w:val="000000"/>
          <w:lang w:val="en-US"/>
        </w:rPr>
        <w:t>risk of death but not those with isolated DR (0.</w:t>
      </w:r>
      <w:del w:id="215" w:author="pierre saulnier" w:date="2021-08-17T12:11:00Z">
        <w:r w:rsidRPr="00A46FA3" w:rsidDel="00EE1405">
          <w:rPr>
            <w:rFonts w:ascii="Times New Roman" w:hAnsi="Times New Roman" w:cs="Times New Roman"/>
            <w:bCs/>
            <w:color w:val="000000"/>
            <w:lang w:val="en-US"/>
          </w:rPr>
          <w:delText>8</w:delText>
        </w:r>
      </w:del>
      <w:ins w:id="216" w:author="pierre saulnier" w:date="2021-08-17T12:11:00Z">
        <w:r w:rsidR="00EE1405">
          <w:rPr>
            <w:rFonts w:ascii="Times New Roman" w:hAnsi="Times New Roman" w:cs="Times New Roman"/>
            <w:bCs/>
            <w:color w:val="000000"/>
            <w:lang w:val="en-US"/>
          </w:rPr>
          <w:t>9</w:t>
        </w:r>
      </w:ins>
      <w:r w:rsidRPr="00A46FA3">
        <w:rPr>
          <w:rFonts w:ascii="Times New Roman" w:hAnsi="Times New Roman" w:cs="Times New Roman"/>
          <w:bCs/>
          <w:color w:val="000000"/>
          <w:lang w:val="en-US"/>
        </w:rPr>
        <w:t>8 [</w:t>
      </w:r>
      <w:ins w:id="217" w:author="pierre saulnier" w:date="2021-08-17T12:06:00Z">
        <w:r w:rsidR="00300CD3" w:rsidRPr="00A46FA3">
          <w:rPr>
            <w:rFonts w:ascii="Times New Roman" w:hAnsi="Times New Roman" w:cs="Times New Roman"/>
            <w:bCs/>
            <w:color w:val="000000"/>
            <w:lang w:val="en-US"/>
          </w:rPr>
          <w:t xml:space="preserve">95% CI: </w:t>
        </w:r>
      </w:ins>
      <w:r w:rsidRPr="00A46FA3">
        <w:rPr>
          <w:rFonts w:ascii="Times New Roman" w:hAnsi="Times New Roman" w:cs="Times New Roman"/>
          <w:bCs/>
          <w:color w:val="000000"/>
          <w:lang w:val="en-US"/>
        </w:rPr>
        <w:t>0.</w:t>
      </w:r>
      <w:del w:id="218" w:author="pierre saulnier" w:date="2021-08-17T12:11:00Z">
        <w:r w:rsidRPr="00A46FA3" w:rsidDel="00EE1405">
          <w:rPr>
            <w:rFonts w:ascii="Times New Roman" w:hAnsi="Times New Roman" w:cs="Times New Roman"/>
            <w:bCs/>
            <w:color w:val="000000"/>
            <w:lang w:val="en-US"/>
          </w:rPr>
          <w:delText>1</w:delText>
        </w:r>
      </w:del>
      <w:ins w:id="219" w:author="pierre saulnier" w:date="2021-08-17T12:11:00Z">
        <w:r w:rsidR="00EE1405">
          <w:rPr>
            <w:rFonts w:ascii="Times New Roman" w:hAnsi="Times New Roman" w:cs="Times New Roman"/>
            <w:bCs/>
            <w:color w:val="000000"/>
            <w:lang w:val="en-US"/>
          </w:rPr>
          <w:t>3</w:t>
        </w:r>
      </w:ins>
      <w:r w:rsidRPr="00A46FA3">
        <w:rPr>
          <w:rFonts w:ascii="Times New Roman" w:hAnsi="Times New Roman" w:cs="Times New Roman"/>
          <w:bCs/>
          <w:color w:val="000000"/>
          <w:lang w:val="en-US"/>
        </w:rPr>
        <w:t>9-</w:t>
      </w:r>
      <w:ins w:id="220" w:author="pierre saulnier" w:date="2021-08-17T12:11:00Z">
        <w:r w:rsidR="00EE1405">
          <w:rPr>
            <w:rFonts w:ascii="Times New Roman" w:hAnsi="Times New Roman" w:cs="Times New Roman"/>
            <w:bCs/>
            <w:color w:val="000000"/>
            <w:lang w:val="en-US"/>
          </w:rPr>
          <w:t>2,52</w:t>
        </w:r>
      </w:ins>
      <w:del w:id="221" w:author="pierre saulnier" w:date="2021-08-17T12:11:00Z">
        <w:r w:rsidRPr="00A46FA3" w:rsidDel="00EE1405">
          <w:rPr>
            <w:rFonts w:ascii="Times New Roman" w:hAnsi="Times New Roman" w:cs="Times New Roman"/>
            <w:bCs/>
            <w:color w:val="000000"/>
            <w:lang w:val="en-US"/>
          </w:rPr>
          <w:delText>4.09</w:delText>
        </w:r>
      </w:del>
      <w:r w:rsidRPr="00A46FA3">
        <w:rPr>
          <w:rFonts w:ascii="Times New Roman" w:hAnsi="Times New Roman" w:cs="Times New Roman"/>
          <w:bCs/>
          <w:color w:val="000000"/>
          <w:lang w:val="en-US"/>
        </w:rPr>
        <w:t>]). Moreover, combined DKD and DFU (2.4</w:t>
      </w:r>
      <w:ins w:id="222" w:author="pierre saulnier" w:date="2021-08-17T12:11:00Z">
        <w:r w:rsidR="00EE1405">
          <w:rPr>
            <w:rFonts w:ascii="Times New Roman" w:hAnsi="Times New Roman" w:cs="Times New Roman"/>
            <w:bCs/>
            <w:color w:val="000000"/>
            <w:lang w:val="en-US"/>
          </w:rPr>
          <w:t>0</w:t>
        </w:r>
      </w:ins>
      <w:del w:id="223" w:author="pierre saulnier" w:date="2021-08-17T12:11:00Z">
        <w:r w:rsidRPr="00A46FA3" w:rsidDel="00EE1405">
          <w:rPr>
            <w:rFonts w:ascii="Times New Roman" w:hAnsi="Times New Roman" w:cs="Times New Roman"/>
            <w:bCs/>
            <w:color w:val="000000"/>
            <w:lang w:val="en-US"/>
          </w:rPr>
          <w:delText>1</w:delText>
        </w:r>
      </w:del>
      <w:r w:rsidRPr="00A46FA3">
        <w:rPr>
          <w:rFonts w:ascii="Times New Roman" w:hAnsi="Times New Roman" w:cs="Times New Roman"/>
          <w:bCs/>
          <w:color w:val="000000"/>
          <w:lang w:val="en-US"/>
        </w:rPr>
        <w:t xml:space="preserve"> [</w:t>
      </w:r>
      <w:ins w:id="224" w:author="pierre saulnier" w:date="2021-08-17T12:06:00Z">
        <w:r w:rsidR="00300CD3" w:rsidRPr="00A46FA3">
          <w:rPr>
            <w:rFonts w:ascii="Times New Roman" w:hAnsi="Times New Roman" w:cs="Times New Roman"/>
            <w:bCs/>
            <w:color w:val="000000"/>
            <w:lang w:val="en-US"/>
          </w:rPr>
          <w:t xml:space="preserve">95% CI: </w:t>
        </w:r>
      </w:ins>
      <w:r w:rsidRPr="00A46FA3">
        <w:rPr>
          <w:rFonts w:ascii="Times New Roman" w:hAnsi="Times New Roman" w:cs="Times New Roman"/>
          <w:bCs/>
          <w:color w:val="000000"/>
          <w:lang w:val="en-US"/>
        </w:rPr>
        <w:t>1.</w:t>
      </w:r>
      <w:ins w:id="225" w:author="pierre saulnier" w:date="2021-08-17T12:11:00Z">
        <w:r w:rsidR="00EE1405">
          <w:rPr>
            <w:rFonts w:ascii="Times New Roman" w:hAnsi="Times New Roman" w:cs="Times New Roman"/>
            <w:bCs/>
            <w:color w:val="000000"/>
            <w:lang w:val="en-US"/>
          </w:rPr>
          <w:t>19</w:t>
        </w:r>
      </w:ins>
      <w:del w:id="226" w:author="pierre saulnier" w:date="2021-08-17T12:11:00Z">
        <w:r w:rsidRPr="00A46FA3" w:rsidDel="00EE1405">
          <w:rPr>
            <w:rFonts w:ascii="Times New Roman" w:hAnsi="Times New Roman" w:cs="Times New Roman"/>
            <w:bCs/>
            <w:color w:val="000000"/>
            <w:lang w:val="en-US"/>
          </w:rPr>
          <w:delText>26</w:delText>
        </w:r>
      </w:del>
      <w:r w:rsidRPr="00A46FA3">
        <w:rPr>
          <w:rFonts w:ascii="Times New Roman" w:hAnsi="Times New Roman" w:cs="Times New Roman"/>
          <w:bCs/>
          <w:color w:val="000000"/>
          <w:lang w:val="en-US"/>
        </w:rPr>
        <w:t>-4.</w:t>
      </w:r>
      <w:del w:id="227" w:author="pierre saulnier" w:date="2021-08-17T12:11:00Z">
        <w:r w:rsidRPr="00A46FA3" w:rsidDel="00EE1405">
          <w:rPr>
            <w:rFonts w:ascii="Times New Roman" w:hAnsi="Times New Roman" w:cs="Times New Roman"/>
            <w:bCs/>
            <w:color w:val="000000"/>
            <w:lang w:val="en-US"/>
          </w:rPr>
          <w:delText>59</w:delText>
        </w:r>
      </w:del>
      <w:ins w:id="228" w:author="pierre saulnier" w:date="2021-08-17T12:11:00Z">
        <w:r w:rsidR="00EE1405">
          <w:rPr>
            <w:rFonts w:ascii="Times New Roman" w:hAnsi="Times New Roman" w:cs="Times New Roman"/>
            <w:bCs/>
            <w:color w:val="000000"/>
            <w:lang w:val="en-US"/>
          </w:rPr>
          <w:t>83</w:t>
        </w:r>
      </w:ins>
      <w:r w:rsidRPr="00A46FA3">
        <w:rPr>
          <w:rFonts w:ascii="Times New Roman" w:hAnsi="Times New Roman" w:cs="Times New Roman"/>
          <w:bCs/>
          <w:color w:val="000000"/>
          <w:lang w:val="en-US"/>
        </w:rPr>
        <w:t>], combined DKD and DR (</w:t>
      </w:r>
      <w:ins w:id="229" w:author="pierre saulnier" w:date="2021-08-17T12:11:00Z">
        <w:r w:rsidR="00EE1405">
          <w:rPr>
            <w:rFonts w:ascii="Times New Roman" w:hAnsi="Times New Roman" w:cs="Times New Roman"/>
            <w:bCs/>
            <w:color w:val="000000"/>
            <w:lang w:val="en-US"/>
          </w:rPr>
          <w:t>2</w:t>
        </w:r>
      </w:ins>
      <w:ins w:id="230" w:author="pierre saulnier" w:date="2021-08-17T12:13:00Z">
        <w:r w:rsidR="00EE1405">
          <w:rPr>
            <w:rFonts w:ascii="Times New Roman" w:hAnsi="Times New Roman" w:cs="Times New Roman"/>
            <w:bCs/>
            <w:color w:val="000000"/>
            <w:lang w:val="en-US"/>
          </w:rPr>
          <w:t>.</w:t>
        </w:r>
      </w:ins>
      <w:ins w:id="231" w:author="pierre saulnier" w:date="2021-08-17T12:11:00Z">
        <w:r w:rsidR="00EE1405">
          <w:rPr>
            <w:rFonts w:ascii="Times New Roman" w:hAnsi="Times New Roman" w:cs="Times New Roman"/>
            <w:bCs/>
            <w:color w:val="000000"/>
            <w:lang w:val="en-US"/>
          </w:rPr>
          <w:t>75</w:t>
        </w:r>
      </w:ins>
      <w:del w:id="232" w:author="pierre saulnier" w:date="2021-08-17T12:11:00Z">
        <w:r w:rsidRPr="00A46FA3" w:rsidDel="00EE1405">
          <w:rPr>
            <w:rFonts w:ascii="Times New Roman" w:hAnsi="Times New Roman" w:cs="Times New Roman"/>
            <w:bCs/>
            <w:color w:val="000000"/>
            <w:lang w:val="en-US"/>
          </w:rPr>
          <w:delText>4.20</w:delText>
        </w:r>
      </w:del>
      <w:r w:rsidRPr="00A46FA3">
        <w:rPr>
          <w:rFonts w:ascii="Times New Roman" w:hAnsi="Times New Roman" w:cs="Times New Roman"/>
          <w:bCs/>
          <w:color w:val="000000"/>
          <w:lang w:val="en-US"/>
        </w:rPr>
        <w:t xml:space="preserve"> [</w:t>
      </w:r>
      <w:ins w:id="233" w:author="pierre saulnier" w:date="2021-08-17T12:06:00Z">
        <w:r w:rsidR="00300CD3" w:rsidRPr="00A46FA3">
          <w:rPr>
            <w:rFonts w:ascii="Times New Roman" w:hAnsi="Times New Roman" w:cs="Times New Roman"/>
            <w:bCs/>
            <w:color w:val="000000"/>
            <w:lang w:val="en-US"/>
          </w:rPr>
          <w:t xml:space="preserve">95% CI: </w:t>
        </w:r>
      </w:ins>
      <w:ins w:id="234" w:author="pierre saulnier" w:date="2021-08-17T12:12:00Z">
        <w:r w:rsidR="00EE1405">
          <w:rPr>
            <w:rFonts w:ascii="Times New Roman" w:hAnsi="Times New Roman" w:cs="Times New Roman"/>
            <w:bCs/>
            <w:color w:val="000000"/>
            <w:lang w:val="en-US"/>
          </w:rPr>
          <w:t>1</w:t>
        </w:r>
      </w:ins>
      <w:ins w:id="235" w:author="pierre saulnier" w:date="2021-08-17T12:13:00Z">
        <w:r w:rsidR="00EE1405">
          <w:rPr>
            <w:rFonts w:ascii="Times New Roman" w:hAnsi="Times New Roman" w:cs="Times New Roman"/>
            <w:bCs/>
            <w:color w:val="000000"/>
            <w:lang w:val="en-US"/>
          </w:rPr>
          <w:t>.</w:t>
        </w:r>
      </w:ins>
      <w:ins w:id="236" w:author="pierre saulnier" w:date="2021-08-17T12:12:00Z">
        <w:r w:rsidR="00EE1405">
          <w:rPr>
            <w:rFonts w:ascii="Times New Roman" w:hAnsi="Times New Roman" w:cs="Times New Roman"/>
            <w:bCs/>
            <w:color w:val="000000"/>
            <w:lang w:val="en-US"/>
          </w:rPr>
          <w:t>62-4</w:t>
        </w:r>
      </w:ins>
      <w:ins w:id="237" w:author="pierre saulnier" w:date="2021-08-17T12:13:00Z">
        <w:r w:rsidR="00EE1405">
          <w:rPr>
            <w:rFonts w:ascii="Times New Roman" w:hAnsi="Times New Roman" w:cs="Times New Roman"/>
            <w:bCs/>
            <w:color w:val="000000"/>
            <w:lang w:val="en-US"/>
          </w:rPr>
          <w:t>.</w:t>
        </w:r>
      </w:ins>
      <w:ins w:id="238" w:author="pierre saulnier" w:date="2021-08-17T12:12:00Z">
        <w:r w:rsidR="00EE1405">
          <w:rPr>
            <w:rFonts w:ascii="Times New Roman" w:hAnsi="Times New Roman" w:cs="Times New Roman"/>
            <w:bCs/>
            <w:color w:val="000000"/>
            <w:lang w:val="en-US"/>
          </w:rPr>
          <w:t>65</w:t>
        </w:r>
      </w:ins>
      <w:del w:id="239" w:author="pierre saulnier" w:date="2021-08-17T12:12:00Z">
        <w:r w:rsidRPr="00A46FA3" w:rsidDel="00EE1405">
          <w:rPr>
            <w:rFonts w:ascii="Times New Roman" w:hAnsi="Times New Roman" w:cs="Times New Roman"/>
            <w:bCs/>
            <w:color w:val="000000"/>
            <w:lang w:val="en-US"/>
          </w:rPr>
          <w:delText>2.28-7.74</w:delText>
        </w:r>
      </w:del>
      <w:r w:rsidRPr="00A46FA3">
        <w:rPr>
          <w:rFonts w:ascii="Times New Roman" w:hAnsi="Times New Roman" w:cs="Times New Roman"/>
          <w:bCs/>
          <w:color w:val="000000"/>
          <w:lang w:val="en-US"/>
        </w:rPr>
        <w:t xml:space="preserve">]) and combined DFU and DR (OR: </w:t>
      </w:r>
      <w:ins w:id="240" w:author="pierre saulnier" w:date="2021-08-17T12:12:00Z">
        <w:r w:rsidR="00EE1405">
          <w:rPr>
            <w:rFonts w:ascii="Times New Roman" w:hAnsi="Times New Roman" w:cs="Times New Roman"/>
            <w:bCs/>
            <w:color w:val="000000"/>
            <w:lang w:val="en-US"/>
          </w:rPr>
          <w:t>2</w:t>
        </w:r>
      </w:ins>
      <w:ins w:id="241" w:author="pierre saulnier" w:date="2021-08-17T12:13:00Z">
        <w:r w:rsidR="00EE1405">
          <w:rPr>
            <w:rFonts w:ascii="Times New Roman" w:hAnsi="Times New Roman" w:cs="Times New Roman"/>
            <w:bCs/>
            <w:color w:val="000000"/>
            <w:lang w:val="en-US"/>
          </w:rPr>
          <w:t>.</w:t>
        </w:r>
      </w:ins>
      <w:ins w:id="242" w:author="pierre saulnier" w:date="2021-08-17T12:12:00Z">
        <w:r w:rsidR="00EE1405">
          <w:rPr>
            <w:rFonts w:ascii="Times New Roman" w:hAnsi="Times New Roman" w:cs="Times New Roman"/>
            <w:bCs/>
            <w:color w:val="000000"/>
            <w:lang w:val="en-US"/>
          </w:rPr>
          <w:t>95</w:t>
        </w:r>
      </w:ins>
      <w:del w:id="243" w:author="pierre saulnier" w:date="2021-08-17T12:12:00Z">
        <w:r w:rsidRPr="00A46FA3" w:rsidDel="00EE1405">
          <w:rPr>
            <w:rFonts w:ascii="Times New Roman" w:hAnsi="Times New Roman" w:cs="Times New Roman"/>
            <w:bCs/>
            <w:color w:val="000000"/>
            <w:lang w:val="en-US"/>
          </w:rPr>
          <w:delText>6.38</w:delText>
        </w:r>
      </w:del>
      <w:r w:rsidRPr="00A46FA3">
        <w:rPr>
          <w:rFonts w:ascii="Times New Roman" w:hAnsi="Times New Roman" w:cs="Times New Roman"/>
          <w:bCs/>
          <w:color w:val="000000"/>
          <w:lang w:val="en-US"/>
        </w:rPr>
        <w:t xml:space="preserve"> [</w:t>
      </w:r>
      <w:ins w:id="244" w:author="pierre saulnier" w:date="2021-08-17T12:06:00Z">
        <w:r w:rsidR="00300CD3" w:rsidRPr="00A46FA3">
          <w:rPr>
            <w:rFonts w:ascii="Times New Roman" w:hAnsi="Times New Roman" w:cs="Times New Roman"/>
            <w:bCs/>
            <w:color w:val="000000"/>
            <w:lang w:val="en-US"/>
          </w:rPr>
          <w:t xml:space="preserve">95% CI: </w:t>
        </w:r>
      </w:ins>
      <w:ins w:id="245" w:author="pierre saulnier" w:date="2021-08-17T12:12:00Z">
        <w:r w:rsidR="00EE1405">
          <w:rPr>
            <w:rFonts w:ascii="Times New Roman" w:hAnsi="Times New Roman" w:cs="Times New Roman"/>
            <w:bCs/>
            <w:color w:val="000000"/>
            <w:lang w:val="en-US"/>
          </w:rPr>
          <w:t>0</w:t>
        </w:r>
      </w:ins>
      <w:ins w:id="246" w:author="pierre saulnier" w:date="2021-08-17T12:13:00Z">
        <w:r w:rsidR="00EE1405">
          <w:rPr>
            <w:rFonts w:ascii="Times New Roman" w:hAnsi="Times New Roman" w:cs="Times New Roman"/>
            <w:bCs/>
            <w:color w:val="000000"/>
            <w:lang w:val="en-US"/>
          </w:rPr>
          <w:t>.</w:t>
        </w:r>
      </w:ins>
      <w:ins w:id="247" w:author="pierre saulnier" w:date="2021-08-17T12:12:00Z">
        <w:r w:rsidR="00EE1405">
          <w:rPr>
            <w:rFonts w:ascii="Times New Roman" w:hAnsi="Times New Roman" w:cs="Times New Roman"/>
            <w:bCs/>
            <w:color w:val="000000"/>
            <w:lang w:val="en-US"/>
          </w:rPr>
          <w:t>56</w:t>
        </w:r>
      </w:ins>
      <w:del w:id="248" w:author="pierre saulnier" w:date="2021-08-17T12:12:00Z">
        <w:r w:rsidRPr="00A46FA3" w:rsidDel="00EE1405">
          <w:rPr>
            <w:rFonts w:ascii="Times New Roman" w:hAnsi="Times New Roman" w:cs="Times New Roman"/>
            <w:bCs/>
            <w:color w:val="000000"/>
            <w:lang w:val="en-US"/>
          </w:rPr>
          <w:delText>1.02-39.84</w:delText>
        </w:r>
      </w:del>
      <w:ins w:id="249" w:author="pierre saulnier" w:date="2021-08-17T12:12:00Z">
        <w:r w:rsidR="00EE1405">
          <w:rPr>
            <w:rFonts w:ascii="Times New Roman" w:hAnsi="Times New Roman" w:cs="Times New Roman"/>
            <w:bCs/>
            <w:color w:val="000000"/>
            <w:lang w:val="en-US"/>
          </w:rPr>
          <w:t>-15</w:t>
        </w:r>
      </w:ins>
      <w:ins w:id="250" w:author="pierre saulnier" w:date="2021-08-17T12:13:00Z">
        <w:r w:rsidR="00EE1405">
          <w:rPr>
            <w:rFonts w:ascii="Times New Roman" w:hAnsi="Times New Roman" w:cs="Times New Roman"/>
            <w:bCs/>
            <w:color w:val="000000"/>
            <w:lang w:val="en-US"/>
          </w:rPr>
          <w:t>.</w:t>
        </w:r>
      </w:ins>
      <w:ins w:id="251" w:author="pierre saulnier" w:date="2021-08-17T12:12:00Z">
        <w:r w:rsidR="00EE1405">
          <w:rPr>
            <w:rFonts w:ascii="Times New Roman" w:hAnsi="Times New Roman" w:cs="Times New Roman"/>
            <w:bCs/>
            <w:color w:val="000000"/>
            <w:lang w:val="en-US"/>
          </w:rPr>
          <w:t>45</w:t>
        </w:r>
      </w:ins>
      <w:r w:rsidRPr="00A46FA3">
        <w:rPr>
          <w:rFonts w:ascii="Times New Roman" w:hAnsi="Times New Roman" w:cs="Times New Roman"/>
          <w:bCs/>
          <w:color w:val="000000"/>
          <w:lang w:val="en-US"/>
        </w:rPr>
        <w:t xml:space="preserve">]) were </w:t>
      </w:r>
      <w:del w:id="252" w:author="pierre saulnier" w:date="2021-08-17T12:12:00Z">
        <w:r w:rsidRPr="00A46FA3" w:rsidDel="00EE1405">
          <w:rPr>
            <w:rFonts w:ascii="Times New Roman" w:hAnsi="Times New Roman" w:cs="Times New Roman"/>
            <w:bCs/>
            <w:color w:val="000000"/>
            <w:lang w:val="en-US"/>
          </w:rPr>
          <w:delText>al</w:delText>
        </w:r>
      </w:del>
      <w:r w:rsidRPr="00A46FA3">
        <w:rPr>
          <w:rFonts w:ascii="Times New Roman" w:hAnsi="Times New Roman" w:cs="Times New Roman"/>
          <w:bCs/>
          <w:color w:val="000000"/>
          <w:lang w:val="en-US"/>
        </w:rPr>
        <w:t xml:space="preserve">so associated with </w:t>
      </w:r>
      <w:ins w:id="253" w:author="pierre saulnier" w:date="2021-08-17T12:08:00Z">
        <w:r w:rsidR="00EE1405">
          <w:rPr>
            <w:rFonts w:ascii="Times New Roman" w:hAnsi="Times New Roman" w:cs="Times New Roman"/>
            <w:bCs/>
            <w:color w:val="000000"/>
            <w:lang w:val="en-US"/>
          </w:rPr>
          <w:t>an increased</w:t>
        </w:r>
      </w:ins>
      <w:del w:id="254" w:author="pierre saulnier" w:date="2021-08-17T12:08:00Z">
        <w:r w:rsidRPr="00A46FA3" w:rsidDel="00EE1405">
          <w:rPr>
            <w:rFonts w:ascii="Times New Roman" w:hAnsi="Times New Roman" w:cs="Times New Roman"/>
            <w:bCs/>
            <w:color w:val="000000"/>
            <w:lang w:val="en-US"/>
          </w:rPr>
          <w:delText>t</w:delText>
        </w:r>
      </w:del>
      <w:del w:id="255" w:author="pierre saulnier" w:date="2021-08-17T12:07:00Z">
        <w:r w:rsidRPr="00A46FA3" w:rsidDel="00EE1405">
          <w:rPr>
            <w:rFonts w:ascii="Times New Roman" w:hAnsi="Times New Roman" w:cs="Times New Roman"/>
            <w:bCs/>
            <w:color w:val="000000"/>
            <w:lang w:val="en-US"/>
          </w:rPr>
          <w:delText>he</w:delText>
        </w:r>
      </w:del>
      <w:r w:rsidRPr="00A46FA3">
        <w:rPr>
          <w:rFonts w:ascii="Times New Roman" w:hAnsi="Times New Roman" w:cs="Times New Roman"/>
          <w:bCs/>
          <w:color w:val="000000"/>
          <w:lang w:val="en-US"/>
        </w:rPr>
        <w:t xml:space="preserve"> risk of death.</w:t>
      </w:r>
      <w:commentRangeEnd w:id="197"/>
      <w:r w:rsidR="00EE1405">
        <w:rPr>
          <w:rStyle w:val="CommentReference"/>
        </w:rPr>
        <w:commentReference w:id="197"/>
      </w:r>
    </w:p>
    <w:p w14:paraId="0170123F" w14:textId="77777777" w:rsidR="0035600E" w:rsidRPr="00A46FA3" w:rsidRDefault="0035600E" w:rsidP="009C7453">
      <w:pPr>
        <w:spacing w:before="120" w:after="120" w:line="480" w:lineRule="auto"/>
        <w:ind w:firstLine="480"/>
        <w:contextualSpacing/>
        <w:jc w:val="both"/>
        <w:rPr>
          <w:rFonts w:ascii="Times New Roman" w:hAnsi="Times New Roman" w:cs="Times New Roman"/>
          <w:bCs/>
          <w:color w:val="000000"/>
          <w:lang w:val="en-US"/>
        </w:rPr>
      </w:pPr>
    </w:p>
    <w:p w14:paraId="4378B601" w14:textId="77777777" w:rsidR="009C7453" w:rsidRPr="00386E11" w:rsidRDefault="009C7453" w:rsidP="009C7453">
      <w:pPr>
        <w:spacing w:before="120" w:after="120" w:line="480" w:lineRule="auto"/>
        <w:contextualSpacing/>
        <w:jc w:val="both"/>
        <w:rPr>
          <w:rFonts w:ascii="Times New Roman" w:hAnsi="Times New Roman" w:cs="Times New Roman"/>
          <w:b/>
          <w:bCs/>
          <w:color w:val="000000" w:themeColor="text1"/>
          <w:lang w:val="en-US"/>
        </w:rPr>
      </w:pPr>
      <w:r w:rsidRPr="00386E11">
        <w:rPr>
          <w:rFonts w:ascii="Times New Roman" w:hAnsi="Times New Roman" w:cs="Times New Roman"/>
          <w:b/>
          <w:bCs/>
          <w:color w:val="000000" w:themeColor="text1"/>
          <w:lang w:val="en-US"/>
        </w:rPr>
        <w:t>DISCUSSION</w:t>
      </w:r>
    </w:p>
    <w:p w14:paraId="08EB2A45" w14:textId="257FB739" w:rsidR="009C7453" w:rsidRPr="00A46FA3" w:rsidRDefault="009C7453" w:rsidP="009C7453">
      <w:pPr>
        <w:spacing w:before="120" w:after="120" w:line="480" w:lineRule="auto"/>
        <w:contextualSpacing/>
        <w:jc w:val="both"/>
        <w:rPr>
          <w:rFonts w:ascii="Times New Roman" w:hAnsi="Times New Roman" w:cs="Times New Roman"/>
          <w:bCs/>
          <w:color w:val="000000"/>
          <w:lang w:val="en-US"/>
        </w:rPr>
      </w:pPr>
      <w:r w:rsidRPr="00A46FA3">
        <w:rPr>
          <w:rFonts w:ascii="Times New Roman" w:hAnsi="Times New Roman" w:cs="Times New Roman"/>
          <w:bCs/>
          <w:color w:val="000000"/>
          <w:lang w:val="en-US"/>
        </w:rPr>
        <w:lastRenderedPageBreak/>
        <w:t xml:space="preserve">The current analysis focused on the </w:t>
      </w:r>
      <w:del w:id="256" w:author="Kamlesh Khunti" w:date="2021-08-03T08:50:00Z">
        <w:r w:rsidRPr="00A46FA3" w:rsidDel="007526C8">
          <w:rPr>
            <w:rFonts w:ascii="Times New Roman" w:hAnsi="Times New Roman" w:cs="Times New Roman"/>
            <w:bCs/>
            <w:color w:val="000000"/>
            <w:lang w:val="en-US"/>
          </w:rPr>
          <w:delText xml:space="preserve">impact </w:delText>
        </w:r>
      </w:del>
      <w:ins w:id="257" w:author="Kamlesh Khunti" w:date="2021-08-03T08:50:00Z">
        <w:r w:rsidR="007526C8">
          <w:rPr>
            <w:rFonts w:ascii="Times New Roman" w:hAnsi="Times New Roman" w:cs="Times New Roman"/>
            <w:bCs/>
            <w:color w:val="000000"/>
            <w:lang w:val="en-US"/>
          </w:rPr>
          <w:t>association</w:t>
        </w:r>
        <w:r w:rsidR="007526C8" w:rsidRPr="00A46FA3">
          <w:rPr>
            <w:rFonts w:ascii="Times New Roman" w:hAnsi="Times New Roman" w:cs="Times New Roman"/>
            <w:bCs/>
            <w:color w:val="000000"/>
            <w:lang w:val="en-US"/>
          </w:rPr>
          <w:t xml:space="preserve"> </w:t>
        </w:r>
      </w:ins>
      <w:r w:rsidRPr="00A46FA3">
        <w:rPr>
          <w:rFonts w:ascii="Times New Roman" w:hAnsi="Times New Roman" w:cs="Times New Roman"/>
          <w:bCs/>
          <w:color w:val="000000"/>
          <w:lang w:val="en-US"/>
        </w:rPr>
        <w:t xml:space="preserve">of microvascular </w:t>
      </w:r>
      <w:del w:id="258" w:author="Rea Rustam (RTH) OUH" w:date="2021-08-11T16:06:00Z">
        <w:r w:rsidRPr="00A46FA3" w:rsidDel="0051617C">
          <w:rPr>
            <w:rFonts w:ascii="Times New Roman" w:hAnsi="Times New Roman" w:cs="Times New Roman"/>
            <w:bCs/>
            <w:color w:val="000000"/>
            <w:lang w:val="en-US"/>
          </w:rPr>
          <w:delText xml:space="preserve">burden </w:delText>
        </w:r>
      </w:del>
      <w:ins w:id="259" w:author="Rea Rustam (RTH) OUH" w:date="2021-08-11T16:06:00Z">
        <w:r w:rsidR="0051617C">
          <w:rPr>
            <w:rFonts w:ascii="Times New Roman" w:hAnsi="Times New Roman" w:cs="Times New Roman"/>
            <w:bCs/>
            <w:color w:val="000000"/>
            <w:lang w:val="en-US"/>
          </w:rPr>
          <w:t>complic</w:t>
        </w:r>
      </w:ins>
      <w:ins w:id="260" w:author="Rea Rustam (RTH) OUH" w:date="2021-08-11T16:07:00Z">
        <w:r w:rsidR="0051617C">
          <w:rPr>
            <w:rFonts w:ascii="Times New Roman" w:hAnsi="Times New Roman" w:cs="Times New Roman"/>
            <w:bCs/>
            <w:color w:val="000000"/>
            <w:lang w:val="en-US"/>
          </w:rPr>
          <w:t>ations</w:t>
        </w:r>
      </w:ins>
      <w:ins w:id="261" w:author="Rea Rustam (RTH) OUH" w:date="2021-08-11T16:06:00Z">
        <w:r w:rsidR="0051617C" w:rsidRPr="00A46FA3">
          <w:rPr>
            <w:rFonts w:ascii="Times New Roman" w:hAnsi="Times New Roman" w:cs="Times New Roman"/>
            <w:bCs/>
            <w:color w:val="000000"/>
            <w:lang w:val="en-US"/>
          </w:rPr>
          <w:t xml:space="preserve"> </w:t>
        </w:r>
      </w:ins>
      <w:r w:rsidRPr="00A46FA3">
        <w:rPr>
          <w:rFonts w:ascii="Times New Roman" w:hAnsi="Times New Roman" w:cs="Times New Roman"/>
          <w:bCs/>
          <w:color w:val="000000"/>
          <w:lang w:val="en-US"/>
        </w:rPr>
        <w:t>on death within 28 days in patients with diabetes</w:t>
      </w:r>
      <w:ins w:id="262" w:author="Rea Rustam (RTH) OUH" w:date="2021-08-13T10:14:00Z">
        <w:r w:rsidR="009A5D9B">
          <w:rPr>
            <w:rFonts w:ascii="Times New Roman" w:hAnsi="Times New Roman" w:cs="Times New Roman"/>
            <w:bCs/>
            <w:color w:val="000000"/>
            <w:lang w:val="en-US"/>
          </w:rPr>
          <w:t xml:space="preserve"> or during the hospital admission when</w:t>
        </w:r>
      </w:ins>
      <w:r w:rsidRPr="00A46FA3">
        <w:rPr>
          <w:rFonts w:ascii="Times New Roman" w:hAnsi="Times New Roman" w:cs="Times New Roman"/>
          <w:bCs/>
          <w:color w:val="000000"/>
          <w:lang w:val="en-US"/>
        </w:rPr>
        <w:t xml:space="preserve"> hospitalized for COVID-19. Patients with microvascular complications were older</w:t>
      </w:r>
      <w:ins w:id="263" w:author="Kamlesh Khunti" w:date="2021-08-03T08:51:00Z">
        <w:r w:rsidR="009B431B">
          <w:rPr>
            <w:rFonts w:ascii="Times New Roman" w:hAnsi="Times New Roman" w:cs="Times New Roman"/>
            <w:bCs/>
            <w:color w:val="000000"/>
            <w:lang w:val="en-US"/>
          </w:rPr>
          <w:t xml:space="preserve"> </w:t>
        </w:r>
      </w:ins>
      <w:ins w:id="264" w:author="Rea Rustam (RTH) OUH" w:date="2021-08-11T16:07:00Z">
        <w:r w:rsidR="0051617C">
          <w:rPr>
            <w:rFonts w:ascii="Times New Roman" w:hAnsi="Times New Roman" w:cs="Times New Roman"/>
            <w:bCs/>
            <w:color w:val="000000"/>
            <w:lang w:val="en-US"/>
          </w:rPr>
          <w:t xml:space="preserve">with a </w:t>
        </w:r>
      </w:ins>
      <w:ins w:id="265" w:author="Kamlesh Khunti" w:date="2021-08-03T08:51:00Z">
        <w:del w:id="266" w:author="Rea Rustam (RTH) OUH" w:date="2021-08-11T16:07:00Z">
          <w:r w:rsidR="009B431B" w:rsidDel="0051617C">
            <w:rPr>
              <w:rFonts w:ascii="Times New Roman" w:hAnsi="Times New Roman" w:cs="Times New Roman"/>
              <w:bCs/>
              <w:color w:val="000000"/>
              <w:lang w:val="en-US"/>
            </w:rPr>
            <w:delText xml:space="preserve">and </w:delText>
          </w:r>
        </w:del>
      </w:ins>
      <w:del w:id="267" w:author="Kamlesh Khunti" w:date="2021-08-03T08:51:00Z">
        <w:r w:rsidRPr="00A46FA3" w:rsidDel="009B431B">
          <w:rPr>
            <w:rFonts w:ascii="Times New Roman" w:hAnsi="Times New Roman" w:cs="Times New Roman"/>
            <w:bCs/>
            <w:color w:val="000000"/>
            <w:lang w:val="en-US"/>
          </w:rPr>
          <w:delText xml:space="preserve">, </w:delText>
        </w:r>
      </w:del>
      <w:del w:id="268" w:author="Rea Rustam (RTH) OUH" w:date="2021-08-11T16:07:00Z">
        <w:r w:rsidRPr="00A46FA3" w:rsidDel="0051617C">
          <w:rPr>
            <w:rFonts w:ascii="Times New Roman" w:hAnsi="Times New Roman" w:cs="Times New Roman"/>
            <w:bCs/>
            <w:color w:val="000000"/>
            <w:lang w:val="en-US"/>
          </w:rPr>
          <w:delText>presented</w:delText>
        </w:r>
      </w:del>
      <w:del w:id="269" w:author="pierre saulnier" w:date="2021-08-17T12:13:00Z">
        <w:r w:rsidRPr="00A46FA3" w:rsidDel="00EE1405">
          <w:rPr>
            <w:rFonts w:ascii="Times New Roman" w:hAnsi="Times New Roman" w:cs="Times New Roman"/>
            <w:bCs/>
            <w:color w:val="000000"/>
            <w:lang w:val="en-US"/>
          </w:rPr>
          <w:delText xml:space="preserve"> </w:delText>
        </w:r>
      </w:del>
      <w:r w:rsidRPr="00A46FA3">
        <w:rPr>
          <w:rFonts w:ascii="Times New Roman" w:hAnsi="Times New Roman" w:cs="Times New Roman"/>
          <w:bCs/>
          <w:color w:val="000000"/>
          <w:lang w:val="en-US"/>
        </w:rPr>
        <w:t>longer diabetes duration</w:t>
      </w:r>
      <w:ins w:id="270" w:author="Kamlesh Khunti" w:date="2021-08-03T08:51:00Z">
        <w:r w:rsidR="009B431B">
          <w:rPr>
            <w:rFonts w:ascii="Times New Roman" w:hAnsi="Times New Roman" w:cs="Times New Roman"/>
            <w:bCs/>
            <w:color w:val="000000"/>
            <w:lang w:val="en-US"/>
          </w:rPr>
          <w:t>.</w:t>
        </w:r>
      </w:ins>
      <w:r w:rsidRPr="00A46FA3">
        <w:rPr>
          <w:rFonts w:ascii="Times New Roman" w:hAnsi="Times New Roman" w:cs="Times New Roman"/>
          <w:bCs/>
          <w:color w:val="000000"/>
          <w:lang w:val="en-US"/>
        </w:rPr>
        <w:t xml:space="preserve"> </w:t>
      </w:r>
      <w:del w:id="271" w:author="Kamlesh Khunti" w:date="2021-08-03T08:51:00Z">
        <w:r w:rsidRPr="00A46FA3" w:rsidDel="009B431B">
          <w:rPr>
            <w:rFonts w:ascii="Times New Roman" w:hAnsi="Times New Roman" w:cs="Times New Roman"/>
            <w:bCs/>
            <w:color w:val="000000"/>
            <w:lang w:val="en-US"/>
          </w:rPr>
          <w:delText xml:space="preserve">and increased AST, lymphocytes and platelets. </w:delText>
        </w:r>
      </w:del>
      <w:r w:rsidRPr="00A46FA3">
        <w:rPr>
          <w:rFonts w:ascii="Times New Roman" w:hAnsi="Times New Roman" w:cs="Times New Roman"/>
          <w:bCs/>
          <w:color w:val="000000"/>
          <w:lang w:val="en-US"/>
        </w:rPr>
        <w:t xml:space="preserve">Our current report enabled us to establish that </w:t>
      </w:r>
      <w:del w:id="272" w:author="Kamlesh Khunti" w:date="2021-08-03T08:51:00Z">
        <w:r w:rsidRPr="00A46FA3" w:rsidDel="009B431B">
          <w:rPr>
            <w:rFonts w:ascii="Times New Roman" w:hAnsi="Times New Roman" w:cs="Times New Roman"/>
            <w:bCs/>
            <w:color w:val="000000"/>
            <w:lang w:val="en-US"/>
          </w:rPr>
          <w:delText xml:space="preserve">microvascular </w:delText>
        </w:r>
      </w:del>
      <w:del w:id="273" w:author="Kamlesh Khunti" w:date="2021-08-03T08:52:00Z">
        <w:r w:rsidRPr="00A46FA3" w:rsidDel="009B431B">
          <w:rPr>
            <w:rFonts w:ascii="Times New Roman" w:hAnsi="Times New Roman" w:cs="Times New Roman"/>
            <w:bCs/>
            <w:color w:val="000000"/>
            <w:lang w:val="en-US"/>
          </w:rPr>
          <w:delText>renal</w:delText>
        </w:r>
      </w:del>
      <w:ins w:id="274" w:author="Kamlesh Khunti" w:date="2021-08-03T08:52:00Z">
        <w:r w:rsidR="009B431B">
          <w:rPr>
            <w:rFonts w:ascii="Times New Roman" w:hAnsi="Times New Roman" w:cs="Times New Roman"/>
            <w:bCs/>
            <w:color w:val="000000"/>
            <w:lang w:val="en-US"/>
          </w:rPr>
          <w:t>kidney</w:t>
        </w:r>
      </w:ins>
      <w:r w:rsidRPr="00A46FA3">
        <w:rPr>
          <w:rFonts w:ascii="Times New Roman" w:hAnsi="Times New Roman" w:cs="Times New Roman"/>
          <w:bCs/>
          <w:color w:val="000000"/>
          <w:lang w:val="en-US"/>
        </w:rPr>
        <w:t xml:space="preserve"> and neuro</w:t>
      </w:r>
      <w:ins w:id="275" w:author="Kamlesh Khunti" w:date="2021-08-03T08:52:00Z">
        <w:r w:rsidR="009B431B">
          <w:rPr>
            <w:rFonts w:ascii="Times New Roman" w:hAnsi="Times New Roman" w:cs="Times New Roman"/>
            <w:bCs/>
            <w:color w:val="000000"/>
            <w:lang w:val="en-US"/>
          </w:rPr>
          <w:t>pathic</w:t>
        </w:r>
      </w:ins>
      <w:del w:id="276" w:author="Kamlesh Khunti" w:date="2021-08-03T08:52:00Z">
        <w:r w:rsidRPr="00A46FA3" w:rsidDel="009B431B">
          <w:rPr>
            <w:rFonts w:ascii="Times New Roman" w:hAnsi="Times New Roman" w:cs="Times New Roman"/>
            <w:bCs/>
            <w:color w:val="000000"/>
            <w:lang w:val="en-US"/>
          </w:rPr>
          <w:delText>logical</w:delText>
        </w:r>
      </w:del>
      <w:r w:rsidRPr="00A46FA3">
        <w:rPr>
          <w:rFonts w:ascii="Times New Roman" w:hAnsi="Times New Roman" w:cs="Times New Roman"/>
          <w:bCs/>
          <w:color w:val="000000"/>
          <w:lang w:val="en-US"/>
        </w:rPr>
        <w:t xml:space="preserve"> </w:t>
      </w:r>
      <w:ins w:id="277" w:author="Kamlesh Khunti" w:date="2021-08-03T08:51:00Z">
        <w:r w:rsidR="009B431B">
          <w:rPr>
            <w:rFonts w:ascii="Times New Roman" w:hAnsi="Times New Roman" w:cs="Times New Roman"/>
            <w:bCs/>
            <w:color w:val="000000"/>
            <w:lang w:val="en-US"/>
          </w:rPr>
          <w:t xml:space="preserve">microvascular </w:t>
        </w:r>
      </w:ins>
      <w:r w:rsidRPr="00A46FA3">
        <w:rPr>
          <w:rFonts w:ascii="Times New Roman" w:hAnsi="Times New Roman" w:cs="Times New Roman"/>
          <w:bCs/>
          <w:color w:val="000000"/>
          <w:lang w:val="en-US"/>
        </w:rPr>
        <w:t xml:space="preserve">complications were associated with all-cause death, while </w:t>
      </w:r>
      <w:del w:id="278" w:author="Kamlesh Khunti" w:date="2021-08-03T08:52:00Z">
        <w:r w:rsidRPr="00A46FA3" w:rsidDel="009B431B">
          <w:rPr>
            <w:rFonts w:ascii="Times New Roman" w:hAnsi="Times New Roman" w:cs="Times New Roman"/>
            <w:bCs/>
            <w:color w:val="000000"/>
            <w:lang w:val="en-US"/>
          </w:rPr>
          <w:delText>retinal complications</w:delText>
        </w:r>
      </w:del>
      <w:ins w:id="279" w:author="Kamlesh Khunti" w:date="2021-08-03T08:52:00Z">
        <w:r w:rsidR="009B431B">
          <w:rPr>
            <w:rFonts w:ascii="Times New Roman" w:hAnsi="Times New Roman" w:cs="Times New Roman"/>
            <w:bCs/>
            <w:color w:val="000000"/>
            <w:lang w:val="en-US"/>
          </w:rPr>
          <w:t>retinopathy</w:t>
        </w:r>
      </w:ins>
      <w:r w:rsidRPr="00A46FA3">
        <w:rPr>
          <w:rFonts w:ascii="Times New Roman" w:hAnsi="Times New Roman" w:cs="Times New Roman"/>
          <w:bCs/>
          <w:color w:val="000000"/>
          <w:lang w:val="en-US"/>
        </w:rPr>
        <w:t xml:space="preserve"> did not significantly contribute to the </w:t>
      </w:r>
      <w:del w:id="280" w:author="Rea Rustam (RTH) OUH" w:date="2021-08-11T16:08:00Z">
        <w:r w:rsidRPr="00A46FA3" w:rsidDel="0005767B">
          <w:rPr>
            <w:rFonts w:ascii="Times New Roman" w:hAnsi="Times New Roman" w:cs="Times New Roman"/>
            <w:bCs/>
            <w:color w:val="000000"/>
            <w:lang w:val="en-US"/>
          </w:rPr>
          <w:delText>ominous prognosis of microvascular complications</w:delText>
        </w:r>
      </w:del>
      <w:ins w:id="281" w:author="Rea Rustam (RTH) OUH" w:date="2021-08-11T16:08:00Z">
        <w:r w:rsidR="0005767B">
          <w:rPr>
            <w:rFonts w:ascii="Times New Roman" w:hAnsi="Times New Roman" w:cs="Times New Roman"/>
            <w:bCs/>
            <w:color w:val="000000"/>
            <w:lang w:val="en-US"/>
          </w:rPr>
          <w:t>primary outcome</w:t>
        </w:r>
      </w:ins>
      <w:ins w:id="282" w:author="Rea Rustam (RTH) OUH" w:date="2021-08-13T10:15:00Z">
        <w:r w:rsidR="009A5D9B">
          <w:rPr>
            <w:rFonts w:ascii="Times New Roman" w:hAnsi="Times New Roman" w:cs="Times New Roman"/>
            <w:bCs/>
            <w:color w:val="000000"/>
            <w:lang w:val="en-US"/>
          </w:rPr>
          <w:t>.</w:t>
        </w:r>
      </w:ins>
      <w:del w:id="283" w:author="Rea Rustam (RTH) OUH" w:date="2021-08-13T10:15:00Z">
        <w:r w:rsidRPr="00A46FA3" w:rsidDel="009A5D9B">
          <w:rPr>
            <w:rFonts w:ascii="Times New Roman" w:hAnsi="Times New Roman" w:cs="Times New Roman"/>
            <w:bCs/>
            <w:color w:val="000000"/>
            <w:lang w:val="en-US"/>
          </w:rPr>
          <w:delText>.</w:delText>
        </w:r>
      </w:del>
    </w:p>
    <w:p w14:paraId="40C15935" w14:textId="30BCC99B" w:rsidR="009C7453" w:rsidRPr="00A46FA3" w:rsidRDefault="009C7453" w:rsidP="009C7453">
      <w:pPr>
        <w:pStyle w:val="Default"/>
        <w:spacing w:before="120" w:after="120" w:line="480" w:lineRule="auto"/>
        <w:ind w:firstLine="480"/>
        <w:contextualSpacing/>
        <w:jc w:val="both"/>
        <w:rPr>
          <w:rFonts w:ascii="Times New Roman" w:hAnsi="Times New Roman" w:cs="Times New Roman"/>
          <w:bCs/>
          <w:lang w:val="en-US"/>
        </w:rPr>
      </w:pPr>
      <w:r w:rsidRPr="00A46FA3">
        <w:rPr>
          <w:rFonts w:ascii="Times New Roman" w:hAnsi="Times New Roman" w:cs="Times New Roman"/>
          <w:bCs/>
          <w:lang w:val="en-US"/>
        </w:rPr>
        <w:t xml:space="preserve">Our results are in </w:t>
      </w:r>
      <w:del w:id="284" w:author="Kamlesh Khunti" w:date="2021-08-03T08:52:00Z">
        <w:r w:rsidRPr="00A46FA3" w:rsidDel="00C57492">
          <w:rPr>
            <w:rFonts w:ascii="Times New Roman" w:hAnsi="Times New Roman" w:cs="Times New Roman"/>
            <w:bCs/>
            <w:lang w:val="en-US"/>
          </w:rPr>
          <w:delText xml:space="preserve">good </w:delText>
        </w:r>
      </w:del>
      <w:r w:rsidRPr="00A46FA3">
        <w:rPr>
          <w:rFonts w:ascii="Times New Roman" w:hAnsi="Times New Roman" w:cs="Times New Roman"/>
          <w:bCs/>
          <w:lang w:val="en-US"/>
        </w:rPr>
        <w:t>agreement with previous reports, suggesting a deleterious role of microvascular complications (renal and retinal) in patients with diabetes hospitalized for COVID-</w:t>
      </w:r>
      <w:commentRangeStart w:id="285"/>
      <w:r w:rsidRPr="00A46FA3">
        <w:rPr>
          <w:rFonts w:ascii="Times New Roman" w:hAnsi="Times New Roman" w:cs="Times New Roman"/>
          <w:bCs/>
          <w:lang w:val="en-US"/>
        </w:rPr>
        <w:t>19</w:t>
      </w:r>
      <w:commentRangeEnd w:id="285"/>
      <w:r w:rsidR="001926B9">
        <w:rPr>
          <w:rStyle w:val="CommentReference"/>
          <w:rFonts w:asciiTheme="minorHAnsi" w:hAnsiTheme="minorHAnsi" w:cstheme="minorBidi"/>
          <w:color w:val="auto"/>
        </w:rPr>
        <w:commentReference w:id="285"/>
      </w:r>
      <w:r w:rsidRPr="00A46FA3">
        <w:rPr>
          <w:rFonts w:ascii="Times New Roman" w:hAnsi="Times New Roman" w:cs="Times New Roman"/>
          <w:bCs/>
          <w:lang w:val="en-US"/>
        </w:rPr>
        <w:t xml:space="preserve">. Our results extend </w:t>
      </w:r>
      <w:del w:id="286" w:author="Kamlesh Khunti" w:date="2021-08-04T10:44:00Z">
        <w:r w:rsidRPr="00A46FA3" w:rsidDel="001926B9">
          <w:rPr>
            <w:rFonts w:ascii="Times New Roman" w:hAnsi="Times New Roman" w:cs="Times New Roman"/>
            <w:bCs/>
            <w:lang w:val="en-US"/>
          </w:rPr>
          <w:delText xml:space="preserve">this </w:delText>
        </w:r>
      </w:del>
      <w:ins w:id="287" w:author="Kamlesh Khunti" w:date="2021-08-04T10:44:00Z">
        <w:r w:rsidR="001926B9">
          <w:rPr>
            <w:rFonts w:ascii="Times New Roman" w:hAnsi="Times New Roman" w:cs="Times New Roman"/>
            <w:bCs/>
            <w:lang w:val="en-US"/>
          </w:rPr>
          <w:t>novel</w:t>
        </w:r>
        <w:r w:rsidR="001926B9" w:rsidRPr="00A46FA3">
          <w:rPr>
            <w:rFonts w:ascii="Times New Roman" w:hAnsi="Times New Roman" w:cs="Times New Roman"/>
            <w:bCs/>
            <w:lang w:val="en-US"/>
          </w:rPr>
          <w:t xml:space="preserve"> </w:t>
        </w:r>
      </w:ins>
      <w:r w:rsidRPr="00A46FA3">
        <w:rPr>
          <w:rFonts w:ascii="Times New Roman" w:hAnsi="Times New Roman" w:cs="Times New Roman"/>
          <w:bCs/>
          <w:lang w:val="en-US"/>
        </w:rPr>
        <w:t>finding to those patients with histories of DFU, which has not been previously reported to the best of our knowledge. The association between death and DKD was confirmed by renal function as well as urinary albumin excretion</w:t>
      </w:r>
      <w:ins w:id="288" w:author="Kamlesh Khunti" w:date="2021-08-03T08:53:00Z">
        <w:r w:rsidR="00C57492">
          <w:rPr>
            <w:rFonts w:ascii="Times New Roman" w:hAnsi="Times New Roman" w:cs="Times New Roman"/>
            <w:bCs/>
            <w:lang w:val="en-US"/>
          </w:rPr>
          <w:t xml:space="preserve"> in the French cohort</w:t>
        </w:r>
      </w:ins>
      <w:r w:rsidRPr="00A46FA3">
        <w:rPr>
          <w:rFonts w:ascii="Times New Roman" w:hAnsi="Times New Roman" w:cs="Times New Roman"/>
          <w:bCs/>
          <w:lang w:val="en-US"/>
        </w:rPr>
        <w:t xml:space="preserve">. Accordingly, in a nationwide population of patients with diabetes, Holman et al. reported a very clear graded relationship between decrease in eGFR and COVID-19 related mortality </w:t>
      </w:r>
      <w:r w:rsidRPr="00A46FA3">
        <w:rPr>
          <w:rFonts w:ascii="Times New Roman" w:hAnsi="Times New Roman" w:cs="Times New Roman"/>
          <w:bCs/>
          <w:lang w:val="en-US"/>
        </w:rPr>
        <w:fldChar w:fldCharType="begin">
          <w:fldData xml:space="preserve">PEVuZE5vdGU+PENpdGU+PEF1dGhvcj5Ib2xtYW48L0F1dGhvcj48WWVhcj4yMDIwPC9ZZWFyPjxS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</w:fldData>
        </w:fldChar>
      </w:r>
      <w:r w:rsidRPr="00A46FA3">
        <w:rPr>
          <w:rFonts w:ascii="Times New Roman" w:hAnsi="Times New Roman" w:cs="Times New Roman"/>
          <w:bCs/>
          <w:lang w:val="en-US"/>
        </w:rPr>
        <w:instrText xml:space="preserve"> ADDIN EN.CITE </w:instrText>
      </w:r>
      <w:r w:rsidRPr="00A46FA3">
        <w:rPr>
          <w:rFonts w:ascii="Times New Roman" w:hAnsi="Times New Roman" w:cs="Times New Roman"/>
          <w:bCs/>
          <w:lang w:val="en-US"/>
        </w:rPr>
        <w:fldChar w:fldCharType="begin">
          <w:fldData xml:space="preserve">PEVuZE5vdGU+PENpdGU+PEF1dGhvcj5Ib2xtYW48L0F1dGhvcj48WWVhcj4yMDIwPC9ZZWFyPjxS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</w:fldData>
        </w:fldChar>
      </w:r>
      <w:r w:rsidRPr="00A46FA3">
        <w:rPr>
          <w:rFonts w:ascii="Times New Roman" w:hAnsi="Times New Roman" w:cs="Times New Roman"/>
          <w:bCs/>
          <w:lang w:val="en-US"/>
        </w:rPr>
        <w:instrText xml:space="preserve"> ADDIN EN.CITE.DATA </w:instrText>
      </w:r>
      <w:r w:rsidRPr="00A46FA3">
        <w:rPr>
          <w:rFonts w:ascii="Times New Roman" w:hAnsi="Times New Roman" w:cs="Times New Roman"/>
          <w:bCs/>
          <w:lang w:val="en-US"/>
        </w:rPr>
      </w:r>
      <w:r w:rsidRPr="00A46FA3">
        <w:rPr>
          <w:rFonts w:ascii="Times New Roman" w:hAnsi="Times New Roman" w:cs="Times New Roman"/>
          <w:bCs/>
          <w:lang w:val="en-US"/>
        </w:rPr>
        <w:fldChar w:fldCharType="end"/>
      </w:r>
      <w:r w:rsidRPr="00A46FA3">
        <w:rPr>
          <w:rFonts w:ascii="Times New Roman" w:hAnsi="Times New Roman" w:cs="Times New Roman"/>
          <w:bCs/>
          <w:lang w:val="en-US"/>
        </w:rPr>
      </w:r>
      <w:r w:rsidRPr="00A46FA3">
        <w:rPr>
          <w:rFonts w:ascii="Times New Roman" w:hAnsi="Times New Roman" w:cs="Times New Roman"/>
          <w:bCs/>
          <w:lang w:val="en-US"/>
        </w:rPr>
        <w:fldChar w:fldCharType="separate"/>
      </w:r>
      <w:r w:rsidRPr="00A46FA3">
        <w:rPr>
          <w:rFonts w:ascii="Times New Roman" w:hAnsi="Times New Roman" w:cs="Times New Roman"/>
          <w:bCs/>
          <w:noProof/>
          <w:lang w:val="en-US"/>
        </w:rPr>
        <w:t>(2)</w:t>
      </w:r>
      <w:r w:rsidRPr="00A46FA3">
        <w:rPr>
          <w:rFonts w:ascii="Times New Roman" w:hAnsi="Times New Roman" w:cs="Times New Roman"/>
          <w:bCs/>
          <w:lang w:val="en-US"/>
        </w:rPr>
        <w:fldChar w:fldCharType="end"/>
      </w:r>
      <w:r w:rsidRPr="00A46FA3">
        <w:rPr>
          <w:rFonts w:ascii="Times New Roman" w:hAnsi="Times New Roman" w:cs="Times New Roman"/>
          <w:bCs/>
          <w:lang w:val="en-US"/>
        </w:rPr>
        <w:t xml:space="preserve"> – in line with our current findings. This finding was also recently found in a nationwide analysis of diabetes patients in Scotland </w:t>
      </w:r>
      <w:r w:rsidRPr="00A46FA3">
        <w:rPr>
          <w:rFonts w:ascii="Times New Roman" w:hAnsi="Times New Roman" w:cs="Times New Roman"/>
          <w:bCs/>
          <w:lang w:val="en-US"/>
        </w:rPr>
        <w:fldChar w:fldCharType="begin">
          <w:fldData xml:space="preserve">PEVuZE5vdGU+PENpdGU+PEF1dGhvcj5NY0d1cm5hZ2hhbjwvQXV0aG9yPjxZZWFyPjIwMjE8L1ll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</w:fldData>
        </w:fldChar>
      </w:r>
      <w:r w:rsidRPr="00A46FA3">
        <w:rPr>
          <w:rFonts w:ascii="Times New Roman" w:hAnsi="Times New Roman" w:cs="Times New Roman"/>
          <w:bCs/>
          <w:lang w:val="en-US"/>
        </w:rPr>
        <w:instrText xml:space="preserve"> ADDIN EN.CITE </w:instrText>
      </w:r>
      <w:r w:rsidRPr="00A46FA3">
        <w:rPr>
          <w:rFonts w:ascii="Times New Roman" w:hAnsi="Times New Roman" w:cs="Times New Roman"/>
          <w:bCs/>
          <w:lang w:val="en-US"/>
        </w:rPr>
        <w:fldChar w:fldCharType="begin">
          <w:fldData xml:space="preserve">PEVuZE5vdGU+PENpdGU+PEF1dGhvcj5NY0d1cm5hZ2hhbjwvQXV0aG9yPjxZZWFyPjIwMjE8L1ll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</w:fldData>
        </w:fldChar>
      </w:r>
      <w:r w:rsidRPr="00A46FA3">
        <w:rPr>
          <w:rFonts w:ascii="Times New Roman" w:hAnsi="Times New Roman" w:cs="Times New Roman"/>
          <w:bCs/>
          <w:lang w:val="en-US"/>
        </w:rPr>
        <w:instrText xml:space="preserve"> ADDIN EN.CITE.DATA </w:instrText>
      </w:r>
      <w:r w:rsidRPr="00A46FA3">
        <w:rPr>
          <w:rFonts w:ascii="Times New Roman" w:hAnsi="Times New Roman" w:cs="Times New Roman"/>
          <w:bCs/>
          <w:lang w:val="en-US"/>
        </w:rPr>
      </w:r>
      <w:r w:rsidRPr="00A46FA3">
        <w:rPr>
          <w:rFonts w:ascii="Times New Roman" w:hAnsi="Times New Roman" w:cs="Times New Roman"/>
          <w:bCs/>
          <w:lang w:val="en-US"/>
        </w:rPr>
        <w:fldChar w:fldCharType="end"/>
      </w:r>
      <w:r w:rsidRPr="00A46FA3">
        <w:rPr>
          <w:rFonts w:ascii="Times New Roman" w:hAnsi="Times New Roman" w:cs="Times New Roman"/>
          <w:bCs/>
          <w:lang w:val="en-US"/>
        </w:rPr>
      </w:r>
      <w:r w:rsidRPr="00A46FA3">
        <w:rPr>
          <w:rFonts w:ascii="Times New Roman" w:hAnsi="Times New Roman" w:cs="Times New Roman"/>
          <w:bCs/>
          <w:lang w:val="en-US"/>
        </w:rPr>
        <w:fldChar w:fldCharType="separate"/>
      </w:r>
      <w:r w:rsidRPr="00A46FA3">
        <w:rPr>
          <w:rFonts w:ascii="Times New Roman" w:hAnsi="Times New Roman" w:cs="Times New Roman"/>
          <w:bCs/>
          <w:noProof/>
          <w:lang w:val="en-US"/>
        </w:rPr>
        <w:t>(4)</w:t>
      </w:r>
      <w:r w:rsidRPr="00A46FA3">
        <w:rPr>
          <w:rFonts w:ascii="Times New Roman" w:hAnsi="Times New Roman" w:cs="Times New Roman"/>
          <w:bCs/>
          <w:lang w:val="en-US"/>
        </w:rPr>
        <w:fldChar w:fldCharType="end"/>
      </w:r>
      <w:r w:rsidRPr="00A46FA3">
        <w:rPr>
          <w:rFonts w:ascii="Times New Roman" w:hAnsi="Times New Roman" w:cs="Times New Roman"/>
          <w:bCs/>
          <w:lang w:val="en-US"/>
        </w:rPr>
        <w:t xml:space="preserve">. The more severe the kidney function, the higher the urinary albumin and the higher the OR for in-hospital mortality. </w:t>
      </w:r>
      <w:commentRangeStart w:id="289"/>
      <w:r w:rsidRPr="00A46FA3">
        <w:rPr>
          <w:rFonts w:ascii="Times New Roman" w:hAnsi="Times New Roman" w:cs="Times New Roman"/>
          <w:bCs/>
          <w:lang w:val="en-US"/>
        </w:rPr>
        <w:t>The impact of DR defined as "referable or eye clinic" was positive but of rather weak magnitude, in accordance with our findings where we showed a non-significant association of severe DR and death by day 28.</w:t>
      </w:r>
      <w:commentRangeEnd w:id="289"/>
      <w:r w:rsidR="001926B9">
        <w:rPr>
          <w:rStyle w:val="CommentReference"/>
          <w:rFonts w:asciiTheme="minorHAnsi" w:hAnsiTheme="minorHAnsi" w:cstheme="minorBidi"/>
          <w:color w:val="auto"/>
        </w:rPr>
        <w:commentReference w:id="289"/>
      </w:r>
    </w:p>
    <w:p w14:paraId="54880C50" w14:textId="1C990890" w:rsidR="009C7453" w:rsidRPr="00A46FA3" w:rsidRDefault="009C7453" w:rsidP="009C7453">
      <w:pPr>
        <w:pStyle w:val="Default"/>
        <w:spacing w:before="120" w:after="120" w:line="480" w:lineRule="auto"/>
        <w:ind w:firstLine="480"/>
        <w:contextualSpacing/>
        <w:jc w:val="both"/>
        <w:rPr>
          <w:rFonts w:ascii="Times New Roman" w:hAnsi="Times New Roman" w:cs="Times New Roman"/>
          <w:bCs/>
          <w:lang w:val="en-US"/>
        </w:rPr>
      </w:pPr>
      <w:r w:rsidRPr="00A46FA3">
        <w:rPr>
          <w:rFonts w:ascii="Times New Roman" w:hAnsi="Times New Roman" w:cs="Times New Roman"/>
          <w:bCs/>
          <w:lang w:val="en-US"/>
        </w:rPr>
        <w:t xml:space="preserve">The relationship between renal complications and COVID-19 related deaths </w:t>
      </w:r>
      <w:del w:id="290" w:author="Kamlesh Khunti" w:date="2021-08-04T10:45:00Z">
        <w:r w:rsidRPr="00A46FA3" w:rsidDel="001926B9">
          <w:rPr>
            <w:rFonts w:ascii="Times New Roman" w:hAnsi="Times New Roman" w:cs="Times New Roman"/>
            <w:bCs/>
            <w:lang w:val="en-US"/>
          </w:rPr>
          <w:delText xml:space="preserve">was </w:delText>
        </w:r>
      </w:del>
      <w:ins w:id="291" w:author="Kamlesh Khunti" w:date="2021-08-04T10:45:00Z">
        <w:r w:rsidR="001926B9">
          <w:rPr>
            <w:rFonts w:ascii="Times New Roman" w:hAnsi="Times New Roman" w:cs="Times New Roman"/>
            <w:bCs/>
            <w:lang w:val="en-US"/>
          </w:rPr>
          <w:t>is</w:t>
        </w:r>
        <w:r w:rsidR="001926B9" w:rsidRPr="00A46FA3">
          <w:rPr>
            <w:rFonts w:ascii="Times New Roman" w:hAnsi="Times New Roman" w:cs="Times New Roman"/>
            <w:bCs/>
            <w:lang w:val="en-US"/>
          </w:rPr>
          <w:t xml:space="preserve"> </w:t>
        </w:r>
      </w:ins>
      <w:r w:rsidRPr="00A46FA3">
        <w:rPr>
          <w:rFonts w:ascii="Times New Roman" w:hAnsi="Times New Roman" w:cs="Times New Roman"/>
          <w:bCs/>
          <w:lang w:val="en-US"/>
        </w:rPr>
        <w:t xml:space="preserve">well established in our study and in the literature for patients with or without </w:t>
      </w:r>
      <w:commentRangeStart w:id="292"/>
      <w:r w:rsidRPr="00A46FA3">
        <w:rPr>
          <w:rFonts w:ascii="Times New Roman" w:hAnsi="Times New Roman" w:cs="Times New Roman"/>
          <w:bCs/>
          <w:lang w:val="en-US"/>
        </w:rPr>
        <w:t>diabetes</w:t>
      </w:r>
      <w:commentRangeEnd w:id="292"/>
      <w:r w:rsidR="001926B9">
        <w:rPr>
          <w:rStyle w:val="CommentReference"/>
          <w:rFonts w:asciiTheme="minorHAnsi" w:hAnsiTheme="minorHAnsi" w:cstheme="minorBidi"/>
          <w:color w:val="auto"/>
        </w:rPr>
        <w:commentReference w:id="292"/>
      </w:r>
      <w:r w:rsidRPr="00A46FA3">
        <w:rPr>
          <w:rFonts w:ascii="Times New Roman" w:hAnsi="Times New Roman" w:cs="Times New Roman"/>
          <w:bCs/>
          <w:lang w:val="en-US"/>
        </w:rPr>
        <w:t>. However, our study went further by showing that the microvascular burden was not solely related to DKD. It is by far the most prevalent complication since it is surely the easiest to establish – particularly in times of emergency such as the first COVID-19 wave in France</w:t>
      </w:r>
      <w:ins w:id="293" w:author="Rea Rustam (RTH) OUH" w:date="2021-08-13T10:18:00Z">
        <w:r w:rsidR="009A5D9B">
          <w:rPr>
            <w:rFonts w:ascii="Times New Roman" w:hAnsi="Times New Roman" w:cs="Times New Roman"/>
            <w:bCs/>
            <w:lang w:val="en-US"/>
          </w:rPr>
          <w:t xml:space="preserve"> and the UK</w:t>
        </w:r>
      </w:ins>
      <w:r w:rsidRPr="00A46FA3">
        <w:rPr>
          <w:rFonts w:ascii="Times New Roman" w:hAnsi="Times New Roman" w:cs="Times New Roman"/>
          <w:bCs/>
          <w:lang w:val="en-US"/>
        </w:rPr>
        <w:t xml:space="preserve"> in the Spring of 2020. However, we also found DR and histor</w:t>
      </w:r>
      <w:ins w:id="294" w:author="Kamlesh Khunti" w:date="2021-08-04T10:47:00Z">
        <w:r w:rsidR="001926B9">
          <w:rPr>
            <w:rFonts w:ascii="Times New Roman" w:hAnsi="Times New Roman" w:cs="Times New Roman"/>
            <w:bCs/>
            <w:lang w:val="en-US"/>
          </w:rPr>
          <w:t>y</w:t>
        </w:r>
      </w:ins>
      <w:del w:id="295" w:author="Kamlesh Khunti" w:date="2021-08-04T10:47:00Z">
        <w:r w:rsidRPr="00A46FA3" w:rsidDel="001926B9">
          <w:rPr>
            <w:rFonts w:ascii="Times New Roman" w:hAnsi="Times New Roman" w:cs="Times New Roman"/>
            <w:bCs/>
            <w:lang w:val="en-US"/>
          </w:rPr>
          <w:delText>ies</w:delText>
        </w:r>
      </w:del>
      <w:r w:rsidRPr="00A46FA3">
        <w:rPr>
          <w:rFonts w:ascii="Times New Roman" w:hAnsi="Times New Roman" w:cs="Times New Roman"/>
          <w:bCs/>
          <w:lang w:val="en-US"/>
        </w:rPr>
        <w:t xml:space="preserve"> of DFU in 18.8% and 19.2%</w:t>
      </w:r>
      <w:ins w:id="296" w:author="Rea Rustam (RTH) OUH" w:date="2021-08-13T10:18:00Z">
        <w:r w:rsidR="009A5D9B">
          <w:rPr>
            <w:rFonts w:ascii="Times New Roman" w:hAnsi="Times New Roman" w:cs="Times New Roman"/>
            <w:bCs/>
            <w:lang w:val="en-US"/>
          </w:rPr>
          <w:t xml:space="preserve"> (add UK data)</w:t>
        </w:r>
      </w:ins>
      <w:r w:rsidRPr="00A46FA3">
        <w:rPr>
          <w:rFonts w:ascii="Times New Roman" w:hAnsi="Times New Roman" w:cs="Times New Roman"/>
          <w:bCs/>
          <w:lang w:val="en-US"/>
        </w:rPr>
        <w:t xml:space="preserve"> of </w:t>
      </w:r>
      <w:r w:rsidRPr="00A46FA3">
        <w:rPr>
          <w:rFonts w:ascii="Times New Roman" w:hAnsi="Times New Roman" w:cs="Times New Roman"/>
          <w:bCs/>
          <w:lang w:val="en-US"/>
        </w:rPr>
        <w:lastRenderedPageBreak/>
        <w:t xml:space="preserve">the participants with ascertained microvascular status. Indeed, the analysis of patients with a history of DFU supported that neuropathy also contributed to hospital deaths in patients with diabetes hospitalized for COVID-19. Conversely, diabetic retinopathy was not significantly associated with death within 28 days following admission. This result extends the previous findings of the Steno cohort showing that </w:t>
      </w:r>
      <w:del w:id="297" w:author="Kamlesh Khunti" w:date="2021-08-04T10:47:00Z">
        <w:r w:rsidRPr="00A46FA3" w:rsidDel="001926B9">
          <w:rPr>
            <w:rFonts w:ascii="Times New Roman" w:hAnsi="Times New Roman" w:cs="Times New Roman"/>
            <w:bCs/>
            <w:lang w:val="en-US"/>
          </w:rPr>
          <w:delText xml:space="preserve">renal </w:delText>
        </w:r>
      </w:del>
      <w:ins w:id="298" w:author="Kamlesh Khunti" w:date="2021-08-04T10:47:00Z">
        <w:r w:rsidR="001926B9">
          <w:rPr>
            <w:rFonts w:ascii="Times New Roman" w:hAnsi="Times New Roman" w:cs="Times New Roman"/>
            <w:bCs/>
            <w:lang w:val="en-US"/>
          </w:rPr>
          <w:t>kidney</w:t>
        </w:r>
        <w:r w:rsidR="001926B9" w:rsidRPr="00A46FA3">
          <w:rPr>
            <w:rFonts w:ascii="Times New Roman" w:hAnsi="Times New Roman" w:cs="Times New Roman"/>
            <w:bCs/>
            <w:lang w:val="en-US"/>
          </w:rPr>
          <w:t xml:space="preserve"> </w:t>
        </w:r>
      </w:ins>
      <w:r w:rsidRPr="00A46FA3">
        <w:rPr>
          <w:rFonts w:ascii="Times New Roman" w:hAnsi="Times New Roman" w:cs="Times New Roman"/>
          <w:bCs/>
          <w:lang w:val="en-US"/>
        </w:rPr>
        <w:t xml:space="preserve">and </w:t>
      </w:r>
      <w:del w:id="299" w:author="Kamlesh Khunti" w:date="2021-08-04T10:47:00Z">
        <w:r w:rsidRPr="00A46FA3" w:rsidDel="001926B9">
          <w:rPr>
            <w:rFonts w:ascii="Times New Roman" w:hAnsi="Times New Roman" w:cs="Times New Roman"/>
            <w:bCs/>
            <w:lang w:val="en-US"/>
          </w:rPr>
          <w:delText xml:space="preserve">neurological </w:delText>
        </w:r>
      </w:del>
      <w:ins w:id="300" w:author="Kamlesh Khunti" w:date="2021-08-04T10:47:00Z">
        <w:r w:rsidR="001926B9">
          <w:rPr>
            <w:rFonts w:ascii="Times New Roman" w:hAnsi="Times New Roman" w:cs="Times New Roman"/>
            <w:bCs/>
            <w:lang w:val="en-US"/>
          </w:rPr>
          <w:t>neuropathic</w:t>
        </w:r>
        <w:r w:rsidR="001926B9" w:rsidRPr="00A46FA3">
          <w:rPr>
            <w:rFonts w:ascii="Times New Roman" w:hAnsi="Times New Roman" w:cs="Times New Roman"/>
            <w:bCs/>
            <w:lang w:val="en-US"/>
          </w:rPr>
          <w:t xml:space="preserve"> </w:t>
        </w:r>
      </w:ins>
      <w:r w:rsidRPr="00A46FA3">
        <w:rPr>
          <w:rFonts w:ascii="Times New Roman" w:hAnsi="Times New Roman" w:cs="Times New Roman"/>
          <w:bCs/>
          <w:lang w:val="en-US"/>
        </w:rPr>
        <w:t xml:space="preserve">complications but not retinal disease </w:t>
      </w:r>
      <w:del w:id="301" w:author="Kamlesh Khunti" w:date="2021-08-04T10:47:00Z">
        <w:r w:rsidRPr="00A46FA3" w:rsidDel="001926B9">
          <w:rPr>
            <w:rFonts w:ascii="Times New Roman" w:hAnsi="Times New Roman" w:cs="Times New Roman"/>
            <w:bCs/>
            <w:lang w:val="en-US"/>
          </w:rPr>
          <w:delText xml:space="preserve">were </w:delText>
        </w:r>
      </w:del>
      <w:ins w:id="302" w:author="Kamlesh Khunti" w:date="2021-08-04T10:47:00Z">
        <w:r w:rsidR="001926B9">
          <w:rPr>
            <w:rFonts w:ascii="Times New Roman" w:hAnsi="Times New Roman" w:cs="Times New Roman"/>
            <w:bCs/>
            <w:lang w:val="en-US"/>
          </w:rPr>
          <w:t>are</w:t>
        </w:r>
        <w:r w:rsidR="001926B9" w:rsidRPr="00A46FA3">
          <w:rPr>
            <w:rFonts w:ascii="Times New Roman" w:hAnsi="Times New Roman" w:cs="Times New Roman"/>
            <w:bCs/>
            <w:lang w:val="en-US"/>
          </w:rPr>
          <w:t xml:space="preserve"> </w:t>
        </w:r>
      </w:ins>
      <w:r w:rsidRPr="00A46FA3">
        <w:rPr>
          <w:rFonts w:ascii="Times New Roman" w:hAnsi="Times New Roman" w:cs="Times New Roman"/>
          <w:bCs/>
          <w:lang w:val="en-US"/>
        </w:rPr>
        <w:t xml:space="preserve">associated with premature mortality in </w:t>
      </w:r>
      <w:del w:id="303" w:author="Kamlesh Khunti" w:date="2021-08-04T10:47:00Z">
        <w:r w:rsidRPr="00A46FA3" w:rsidDel="001926B9">
          <w:rPr>
            <w:rFonts w:ascii="Times New Roman" w:hAnsi="Times New Roman" w:cs="Times New Roman"/>
            <w:bCs/>
            <w:lang w:val="en-US"/>
          </w:rPr>
          <w:delText xml:space="preserve">those </w:delText>
        </w:r>
      </w:del>
      <w:r w:rsidRPr="00A46FA3">
        <w:rPr>
          <w:rFonts w:ascii="Times New Roman" w:hAnsi="Times New Roman" w:cs="Times New Roman"/>
          <w:bCs/>
          <w:lang w:val="en-US"/>
        </w:rPr>
        <w:t xml:space="preserve">patients with type 1 diabetes established before the pandemic </w:t>
      </w:r>
      <w:r w:rsidRPr="00A46FA3">
        <w:rPr>
          <w:rFonts w:ascii="Times New Roman" w:hAnsi="Times New Roman" w:cs="Times New Roman"/>
          <w:bCs/>
          <w:lang w:val="en-US"/>
        </w:rPr>
        <w:fldChar w:fldCharType="begin">
          <w:fldData xml:space="preserve">PEVuZE5vdGU+PENpdGU+PEF1dGhvcj5CamVyZzwvQXV0aG9yPjxZZWFyPjIwMTk8L1llYXI+PFJl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</w:fldData>
        </w:fldChar>
      </w:r>
      <w:r w:rsidRPr="00A46FA3">
        <w:rPr>
          <w:rFonts w:ascii="Times New Roman" w:hAnsi="Times New Roman" w:cs="Times New Roman"/>
          <w:bCs/>
          <w:lang w:val="en-US"/>
        </w:rPr>
        <w:instrText xml:space="preserve"> ADDIN EN.CITE </w:instrText>
      </w:r>
      <w:r w:rsidRPr="00A46FA3">
        <w:rPr>
          <w:rFonts w:ascii="Times New Roman" w:hAnsi="Times New Roman" w:cs="Times New Roman"/>
          <w:bCs/>
          <w:lang w:val="en-US"/>
        </w:rPr>
        <w:fldChar w:fldCharType="begin">
          <w:fldData xml:space="preserve">PEVuZE5vdGU+PENpdGU+PEF1dGhvcj5CamVyZzwvQXV0aG9yPjxZZWFyPjIwMTk8L1llYXI+PFJl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</w:fldData>
        </w:fldChar>
      </w:r>
      <w:r w:rsidRPr="00A46FA3">
        <w:rPr>
          <w:rFonts w:ascii="Times New Roman" w:hAnsi="Times New Roman" w:cs="Times New Roman"/>
          <w:bCs/>
          <w:lang w:val="en-US"/>
        </w:rPr>
        <w:instrText xml:space="preserve"> ADDIN EN.CITE.DATA </w:instrText>
      </w:r>
      <w:r w:rsidRPr="00A46FA3">
        <w:rPr>
          <w:rFonts w:ascii="Times New Roman" w:hAnsi="Times New Roman" w:cs="Times New Roman"/>
          <w:bCs/>
          <w:lang w:val="en-US"/>
        </w:rPr>
      </w:r>
      <w:r w:rsidRPr="00A46FA3">
        <w:rPr>
          <w:rFonts w:ascii="Times New Roman" w:hAnsi="Times New Roman" w:cs="Times New Roman"/>
          <w:bCs/>
          <w:lang w:val="en-US"/>
        </w:rPr>
        <w:fldChar w:fldCharType="end"/>
      </w:r>
      <w:r w:rsidRPr="00A46FA3">
        <w:rPr>
          <w:rFonts w:ascii="Times New Roman" w:hAnsi="Times New Roman" w:cs="Times New Roman"/>
          <w:bCs/>
          <w:lang w:val="en-US"/>
        </w:rPr>
      </w:r>
      <w:r w:rsidRPr="00A46FA3">
        <w:rPr>
          <w:rFonts w:ascii="Times New Roman" w:hAnsi="Times New Roman" w:cs="Times New Roman"/>
          <w:bCs/>
          <w:lang w:val="en-US"/>
        </w:rPr>
        <w:fldChar w:fldCharType="separate"/>
      </w:r>
      <w:r w:rsidRPr="00A46FA3">
        <w:rPr>
          <w:rFonts w:ascii="Times New Roman" w:hAnsi="Times New Roman" w:cs="Times New Roman"/>
          <w:bCs/>
          <w:noProof/>
          <w:lang w:val="en-US"/>
        </w:rPr>
        <w:t>(15)</w:t>
      </w:r>
      <w:r w:rsidRPr="00A46FA3">
        <w:rPr>
          <w:rFonts w:ascii="Times New Roman" w:hAnsi="Times New Roman" w:cs="Times New Roman"/>
          <w:bCs/>
          <w:lang w:val="en-US"/>
        </w:rPr>
        <w:fldChar w:fldCharType="end"/>
      </w:r>
      <w:r w:rsidRPr="00A46FA3">
        <w:rPr>
          <w:rFonts w:ascii="Times New Roman" w:hAnsi="Times New Roman" w:cs="Times New Roman"/>
          <w:bCs/>
          <w:lang w:val="en-US"/>
        </w:rPr>
        <w:t>. Our results require further confirmation but clearly identified microvascular disease beyond kidney and eye disease as a significant risk factor for death in COVID-19 patients with diabetes.</w:t>
      </w:r>
    </w:p>
    <w:p w14:paraId="024D2C89" w14:textId="0513797A" w:rsidR="009C7453" w:rsidRPr="00A46FA3" w:rsidRDefault="009C7453" w:rsidP="009C7453">
      <w:pPr>
        <w:spacing w:before="120" w:after="120" w:line="480" w:lineRule="auto"/>
        <w:ind w:firstLine="480"/>
        <w:contextualSpacing/>
        <w:jc w:val="both"/>
        <w:rPr>
          <w:rFonts w:ascii="Times New Roman" w:hAnsi="Times New Roman" w:cs="Times New Roman"/>
          <w:bCs/>
          <w:color w:val="000000"/>
          <w:lang w:val="en-US"/>
        </w:rPr>
      </w:pPr>
      <w:r w:rsidRPr="00A46FA3">
        <w:rPr>
          <w:rFonts w:ascii="Times New Roman" w:hAnsi="Times New Roman" w:cs="Times New Roman"/>
          <w:color w:val="000000"/>
          <w:lang w:val="en-US"/>
        </w:rPr>
        <w:t xml:space="preserve">So far, the exact cause of the poor prognosis associated with COVID-19 in patients with diabetes is unknown. The involvement of kidney and neurological microvascular complications </w:t>
      </w:r>
      <w:del w:id="304" w:author="Rea Rustam (RTH) OUH" w:date="2021-08-13T10:19:00Z">
        <w:r w:rsidRPr="00A46FA3" w:rsidDel="009A5D9B">
          <w:rPr>
            <w:rFonts w:ascii="Times New Roman" w:hAnsi="Times New Roman" w:cs="Times New Roman"/>
            <w:color w:val="000000"/>
            <w:lang w:val="en-US"/>
          </w:rPr>
          <w:delText>could possibly contribute to this ominous prognosis through</w:delText>
        </w:r>
      </w:del>
      <w:ins w:id="305" w:author="Rea Rustam (RTH) OUH" w:date="2021-08-13T10:19:00Z">
        <w:r w:rsidR="009A5D9B">
          <w:rPr>
            <w:rFonts w:ascii="Times New Roman" w:hAnsi="Times New Roman" w:cs="Times New Roman"/>
            <w:color w:val="000000"/>
            <w:lang w:val="en-US"/>
          </w:rPr>
          <w:t>suggests</w:t>
        </w:r>
      </w:ins>
      <w:r w:rsidRPr="00A46FA3">
        <w:rPr>
          <w:rFonts w:ascii="Times New Roman" w:hAnsi="Times New Roman" w:cs="Times New Roman"/>
          <w:color w:val="000000"/>
          <w:lang w:val="en-US"/>
        </w:rPr>
        <w:t xml:space="preserve"> a generalized inability to respond to the cytokine storm associated with COVID-19. Of great interest, it has also been reported that diabetic microvascular complications may affect microvascular pulmonary vasculature </w:t>
      </w:r>
      <w:r w:rsidRPr="00A46FA3">
        <w:rPr>
          <w:rFonts w:ascii="Times New Roman" w:hAnsi="Times New Roman" w:cs="Times New Roman"/>
          <w:color w:val="000000"/>
          <w:lang w:val="en-US"/>
        </w:rPr>
        <w:fldChar w:fldCharType="begin"/>
      </w:r>
      <w:r w:rsidRPr="00A46FA3">
        <w:rPr>
          <w:rFonts w:ascii="Times New Roman" w:hAnsi="Times New Roman" w:cs="Times New Roman"/>
          <w:color w:val="000000"/>
          <w:lang w:val="en-US"/>
        </w:rPr>
        <w:instrText xml:space="preserve"> ADDIN EN.CITE &lt;EndNote&gt;&lt;Cite&gt;&lt;Author&gt;Khateeb&lt;/Author&gt;&lt;Year&gt;2019&lt;/Year&gt;&lt;RecNum&gt;78&lt;/RecNum&gt;&lt;DisplayText&gt;(16)&lt;/DisplayText&gt;&lt;record&gt;&lt;rec-number&gt;78&lt;/rec-number&gt;&lt;foreign-keys&gt;&lt;key app="EN" db-id="tse5wr9xo2fdf1ewwazptpdvx0d0920frrwd" timestamp="1614636803"&gt;78&lt;/key&gt;&lt;/foreign-keys&gt;&lt;ref-type name="Journal Article"&gt;17&lt;/ref-type&gt;&lt;contributors&gt;&lt;authors&gt;&lt;author&gt;Khateeb, J.&lt;/author&gt;&lt;author&gt;Fuchs, E.&lt;/author&gt;&lt;author&gt;Khamaisi, M.&lt;/author&gt;&lt;/authors&gt;&lt;/contributors&gt;&lt;auth-address&gt;Department of Internal Medicine D, Rambam Health Care Campus, Haifa, Israel.&amp;#xD;Pulmonary Division, Rambam Health Care Campus, Haifa, Israel.&lt;/auth-address&gt;&lt;titles&gt;&lt;title&gt;Diabetes and Lung Disease: A Neglected Relationship&lt;/title&gt;&lt;secondary-title&gt;Rev Diabet Stud&lt;/secondary-title&gt;&lt;/titles&gt;&lt;periodical&gt;&lt;full-title&gt;Rev Diabet Stud&lt;/full-title&gt;&lt;/periodical&gt;&lt;pages&gt;1-15&lt;/pages&gt;&lt;volume&gt;15&lt;/volume&gt;&lt;keywords&gt;&lt;keyword&gt;Asthma/etiology&lt;/keyword&gt;&lt;keyword&gt;Diabetes Complications/drug therapy/*etiology&lt;/keyword&gt;&lt;keyword&gt;Humans&lt;/keyword&gt;&lt;keyword&gt;Hypertension, Pulmonary/etiology&lt;/keyword&gt;&lt;keyword&gt;Hypoglycemic Agents/therapeutic use&lt;/keyword&gt;&lt;keyword&gt;Lung Diseases/drug therapy/*etiology&lt;/keyword&gt;&lt;keyword&gt;Lung Neoplasms/etiology&lt;/keyword&gt;&lt;keyword&gt;Pulmonary Disease, Chronic Obstructive/etiology&lt;/keyword&gt;&lt;keyword&gt;Pulmonary Fibrosis/etiology&lt;/keyword&gt;&lt;/keywords&gt;&lt;dates&gt;&lt;year&gt;2019&lt;/year&gt;&lt;pub-dates&gt;&lt;date&gt;Feb 25&lt;/date&gt;&lt;/pub-dates&gt;&lt;/dates&gt;&lt;isbn&gt;1614-0575 (Electronic)&amp;#xD;1613-6071 (Linking)&lt;/isbn&gt;&lt;accession-num&gt;30489598&lt;/accession-num&gt;&lt;urls&gt;&lt;related-urls&gt;&lt;url&gt;https://www.ncbi.nlm.nih.gov/pubmed/30489598&lt;/url&gt;&lt;url&gt;https://www.ncbi.nlm.nih.gov/pmc/articles/PMC6760893/pdf/RevDiabeticStud-15-001.pdf&lt;/url&gt;&lt;/related-urls&gt;&lt;/urls&gt;&lt;custom2&gt;PMC6760893&lt;/custom2&gt;&lt;electronic-resource-num&gt;10.1900/RDS.2019.15.1&lt;/electronic-resource-num&gt;&lt;/record&gt;&lt;/Cite&gt;&lt;/EndNote&gt;</w:instrText>
      </w:r>
      <w:r w:rsidRPr="00A46FA3">
        <w:rPr>
          <w:rFonts w:ascii="Times New Roman" w:hAnsi="Times New Roman" w:cs="Times New Roman"/>
          <w:color w:val="000000"/>
          <w:lang w:val="en-US"/>
        </w:rPr>
        <w:fldChar w:fldCharType="separate"/>
      </w:r>
      <w:r w:rsidRPr="00A46FA3">
        <w:rPr>
          <w:rFonts w:ascii="Times New Roman" w:hAnsi="Times New Roman" w:cs="Times New Roman"/>
          <w:noProof/>
          <w:color w:val="000000"/>
          <w:lang w:val="en-US"/>
        </w:rPr>
        <w:t>(16)</w:t>
      </w:r>
      <w:r w:rsidRPr="00A46FA3">
        <w:rPr>
          <w:rFonts w:ascii="Times New Roman" w:hAnsi="Times New Roman" w:cs="Times New Roman"/>
          <w:color w:val="000000"/>
          <w:lang w:val="en-US"/>
        </w:rPr>
        <w:fldChar w:fldCharType="end"/>
      </w:r>
      <w:r w:rsidRPr="00A46FA3">
        <w:rPr>
          <w:rFonts w:ascii="Times New Roman" w:hAnsi="Times New Roman" w:cs="Times New Roman"/>
          <w:color w:val="000000"/>
          <w:lang w:val="en-US"/>
        </w:rPr>
        <w:t xml:space="preserve">. </w:t>
      </w:r>
      <w:r w:rsidRPr="00A46FA3">
        <w:rPr>
          <w:rFonts w:ascii="Times New Roman" w:hAnsi="Times New Roman" w:cs="Times New Roman"/>
          <w:bCs/>
          <w:color w:val="000000"/>
          <w:lang w:val="en-US"/>
        </w:rPr>
        <w:t xml:space="preserve">Other data also suggest that respiratory disease is associated with both type 1 and type 2 diabetes compared with non-diabetic counterparts </w:t>
      </w:r>
      <w:r w:rsidRPr="00A46FA3">
        <w:rPr>
          <w:rFonts w:ascii="Times New Roman" w:hAnsi="Times New Roman" w:cs="Times New Roman"/>
          <w:bCs/>
          <w:color w:val="000000"/>
          <w:lang w:val="en-US"/>
        </w:rPr>
        <w:fldChar w:fldCharType="begin">
          <w:fldData xml:space="preserve">PEVuZE5vdGU+PENpdGU+PEF1dGhvcj5Lb3BmPC9BdXRob3I+PFllYXI+MjAxODwvWWVhcj48UmVj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</w:fldData>
        </w:fldChar>
      </w:r>
      <w:r w:rsidRPr="00A46FA3">
        <w:rPr>
          <w:rFonts w:ascii="Times New Roman" w:hAnsi="Times New Roman" w:cs="Times New Roman"/>
          <w:bCs/>
          <w:color w:val="000000"/>
          <w:lang w:val="en-US"/>
        </w:rPr>
        <w:instrText xml:space="preserve"> ADDIN EN.CITE </w:instrText>
      </w:r>
      <w:r w:rsidRPr="00A46FA3">
        <w:rPr>
          <w:rFonts w:ascii="Times New Roman" w:hAnsi="Times New Roman" w:cs="Times New Roman"/>
          <w:bCs/>
          <w:color w:val="000000"/>
          <w:lang w:val="en-US"/>
        </w:rPr>
        <w:fldChar w:fldCharType="begin">
          <w:fldData xml:space="preserve">PEVuZE5vdGU+PENpdGU+PEF1dGhvcj5Lb3BmPC9BdXRob3I+PFllYXI+MjAxODwvWWVhcj48UmVj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</w:fldData>
        </w:fldChar>
      </w:r>
      <w:r w:rsidRPr="00A46FA3">
        <w:rPr>
          <w:rFonts w:ascii="Times New Roman" w:hAnsi="Times New Roman" w:cs="Times New Roman"/>
          <w:bCs/>
          <w:color w:val="000000"/>
          <w:lang w:val="en-US"/>
        </w:rPr>
        <w:instrText xml:space="preserve"> ADDIN EN.CITE.DATA </w:instrText>
      </w:r>
      <w:r w:rsidRPr="00A46FA3">
        <w:rPr>
          <w:rFonts w:ascii="Times New Roman" w:hAnsi="Times New Roman" w:cs="Times New Roman"/>
          <w:bCs/>
          <w:color w:val="000000"/>
          <w:lang w:val="en-US"/>
        </w:rPr>
      </w:r>
      <w:r w:rsidRPr="00A46FA3">
        <w:rPr>
          <w:rFonts w:ascii="Times New Roman" w:hAnsi="Times New Roman" w:cs="Times New Roman"/>
          <w:bCs/>
          <w:color w:val="000000"/>
          <w:lang w:val="en-US"/>
        </w:rPr>
        <w:fldChar w:fldCharType="end"/>
      </w:r>
      <w:r w:rsidRPr="00A46FA3">
        <w:rPr>
          <w:rFonts w:ascii="Times New Roman" w:hAnsi="Times New Roman" w:cs="Times New Roman"/>
          <w:bCs/>
          <w:color w:val="000000"/>
          <w:lang w:val="en-US"/>
        </w:rPr>
      </w:r>
      <w:r w:rsidRPr="00A46FA3">
        <w:rPr>
          <w:rFonts w:ascii="Times New Roman" w:hAnsi="Times New Roman" w:cs="Times New Roman"/>
          <w:bCs/>
          <w:color w:val="000000"/>
          <w:lang w:val="en-US"/>
        </w:rPr>
        <w:fldChar w:fldCharType="separate"/>
      </w:r>
      <w:r w:rsidRPr="00A46FA3">
        <w:rPr>
          <w:rFonts w:ascii="Times New Roman" w:hAnsi="Times New Roman" w:cs="Times New Roman"/>
          <w:bCs/>
          <w:noProof/>
          <w:color w:val="000000"/>
          <w:lang w:val="en-US"/>
        </w:rPr>
        <w:t>(17,18)</w:t>
      </w:r>
      <w:r w:rsidRPr="00A46FA3">
        <w:rPr>
          <w:rFonts w:ascii="Times New Roman" w:hAnsi="Times New Roman" w:cs="Times New Roman"/>
          <w:bCs/>
          <w:color w:val="000000"/>
          <w:lang w:val="en-US"/>
        </w:rPr>
        <w:fldChar w:fldCharType="end"/>
      </w:r>
      <w:r w:rsidRPr="00A46FA3">
        <w:rPr>
          <w:rFonts w:ascii="Times New Roman" w:hAnsi="Times New Roman" w:cs="Times New Roman"/>
          <w:color w:val="000000"/>
          <w:lang w:val="en-US"/>
        </w:rPr>
        <w:t xml:space="preserve">. We found that participants with </w:t>
      </w:r>
      <w:r w:rsidRPr="002D552E">
        <w:rPr>
          <w:rFonts w:ascii="Times New Roman" w:hAnsi="Times New Roman" w:cs="Times New Roman"/>
          <w:color w:val="000000"/>
          <w:lang w:val="en-US"/>
        </w:rPr>
        <w:t xml:space="preserve">microvascular complications did not differ from participants without microvascular </w:t>
      </w:r>
      <w:r w:rsidRPr="00A46FA3">
        <w:rPr>
          <w:rFonts w:ascii="Times New Roman" w:hAnsi="Times New Roman" w:cs="Times New Roman"/>
          <w:color w:val="000000"/>
          <w:lang w:val="en-US"/>
        </w:rPr>
        <w:t xml:space="preserve">complications with regard to </w:t>
      </w:r>
      <w:r>
        <w:rPr>
          <w:rFonts w:ascii="Times New Roman" w:hAnsi="Times New Roman" w:cs="Times New Roman"/>
          <w:color w:val="000000"/>
          <w:lang w:val="en-US"/>
        </w:rPr>
        <w:t xml:space="preserve">the </w:t>
      </w:r>
      <w:r w:rsidRPr="00A46FA3">
        <w:rPr>
          <w:rFonts w:ascii="Times New Roman" w:hAnsi="Times New Roman" w:cs="Times New Roman"/>
          <w:color w:val="000000"/>
          <w:lang w:val="en-US"/>
        </w:rPr>
        <w:t>frequency of dyspnea on admission.</w:t>
      </w:r>
      <w:ins w:id="306" w:author="Kamlesh Khunti" w:date="2021-08-04T10:50:00Z">
        <w:r w:rsidR="001926B9">
          <w:rPr>
            <w:rFonts w:ascii="Times New Roman" w:hAnsi="Times New Roman" w:cs="Times New Roman"/>
            <w:color w:val="000000"/>
            <w:lang w:val="en-US"/>
          </w:rPr>
          <w:t xml:space="preserve"> </w:t>
        </w:r>
      </w:ins>
    </w:p>
    <w:p w14:paraId="65B24495" w14:textId="2546AC61" w:rsidR="009C7453" w:rsidRPr="00386E11" w:rsidDel="006E6497" w:rsidRDefault="009C7453" w:rsidP="009C7453">
      <w:pPr>
        <w:spacing w:before="120" w:after="120" w:line="480" w:lineRule="auto"/>
        <w:ind w:firstLine="480"/>
        <w:contextualSpacing/>
        <w:jc w:val="both"/>
        <w:rPr>
          <w:del w:id="307" w:author="Kamlesh Khunti" w:date="2021-08-04T10:56:00Z"/>
          <w:rFonts w:ascii="Times New Roman" w:hAnsi="Times New Roman" w:cs="Times New Roman"/>
          <w:color w:val="000000" w:themeColor="text1"/>
          <w:lang w:val="en-US"/>
        </w:rPr>
      </w:pPr>
      <w:r w:rsidRPr="00386E11">
        <w:rPr>
          <w:rFonts w:ascii="Times New Roman" w:hAnsi="Times New Roman" w:cs="Times New Roman"/>
          <w:color w:val="000000" w:themeColor="text1"/>
          <w:lang w:val="en-US"/>
        </w:rPr>
        <w:t>Of interest, neu</w:t>
      </w:r>
      <w:ins w:id="308" w:author="Kamlesh Khunti" w:date="2021-08-04T10:56:00Z">
        <w:r w:rsidR="006E6497">
          <w:rPr>
            <w:rFonts w:ascii="Times New Roman" w:hAnsi="Times New Roman" w:cs="Times New Roman"/>
            <w:color w:val="000000" w:themeColor="text1"/>
            <w:lang w:val="en-US"/>
          </w:rPr>
          <w:t>ropathy</w:t>
        </w:r>
      </w:ins>
      <w:del w:id="309" w:author="Kamlesh Khunti" w:date="2021-08-04T10:56:00Z">
        <w:r w:rsidRPr="00386E11" w:rsidDel="006E6497">
          <w:rPr>
            <w:rFonts w:ascii="Times New Roman" w:hAnsi="Times New Roman" w:cs="Times New Roman"/>
            <w:color w:val="000000" w:themeColor="text1"/>
            <w:lang w:val="en-US"/>
          </w:rPr>
          <w:delText>rological</w:delText>
        </w:r>
      </w:del>
      <w:r w:rsidRPr="00386E11">
        <w:rPr>
          <w:rFonts w:ascii="Times New Roman" w:hAnsi="Times New Roman" w:cs="Times New Roman"/>
          <w:color w:val="000000" w:themeColor="text1"/>
          <w:lang w:val="en-US"/>
        </w:rPr>
        <w:t xml:space="preserve"> </w:t>
      </w:r>
      <w:del w:id="310" w:author="Kamlesh Khunti" w:date="2021-08-04T10:56:00Z">
        <w:r w:rsidRPr="00386E11" w:rsidDel="006E6497">
          <w:rPr>
            <w:rFonts w:ascii="Times New Roman" w:hAnsi="Times New Roman" w:cs="Times New Roman"/>
            <w:color w:val="000000" w:themeColor="text1"/>
            <w:lang w:val="en-US"/>
          </w:rPr>
          <w:delText xml:space="preserve">involvement </w:delText>
        </w:r>
      </w:del>
      <w:r w:rsidRPr="00386E11">
        <w:rPr>
          <w:rFonts w:ascii="Times New Roman" w:hAnsi="Times New Roman" w:cs="Times New Roman"/>
          <w:color w:val="000000" w:themeColor="text1"/>
          <w:lang w:val="en-US"/>
        </w:rPr>
        <w:t>leading to a positive history of DFU could be one of the missing links between lung function and diabetes prognosis in COVID-19 since lung autonomic neuropathy could predispose those patients to severe respiratory failure.</w:t>
      </w:r>
      <w:ins w:id="311" w:author="Kamlesh Khunti" w:date="2021-08-04T10:56:00Z">
        <w:r w:rsidR="006E6497">
          <w:rPr>
            <w:rFonts w:ascii="Times New Roman" w:hAnsi="Times New Roman" w:cs="Times New Roman"/>
            <w:color w:val="000000"/>
            <w:lang w:val="en-US"/>
          </w:rPr>
          <w:t xml:space="preserve"> </w:t>
        </w:r>
      </w:ins>
    </w:p>
    <w:p w14:paraId="7224AFDB" w14:textId="1D5E4950" w:rsidR="006E6497" w:rsidRPr="00A46FA3" w:rsidRDefault="009C7453" w:rsidP="006E6497">
      <w:pPr>
        <w:spacing w:before="120" w:after="120" w:line="480" w:lineRule="auto"/>
        <w:ind w:firstLine="480"/>
        <w:contextualSpacing/>
        <w:jc w:val="both"/>
        <w:rPr>
          <w:ins w:id="312" w:author="Kamlesh Khunti" w:date="2021-08-04T10:57:00Z"/>
          <w:rFonts w:ascii="Times New Roman" w:hAnsi="Times New Roman" w:cs="Times New Roman"/>
          <w:bCs/>
          <w:color w:val="000000"/>
          <w:lang w:val="en-US"/>
        </w:rPr>
      </w:pPr>
      <w:r w:rsidRPr="002B20BD">
        <w:rPr>
          <w:rFonts w:ascii="Times New Roman" w:hAnsi="Times New Roman" w:cs="Times New Roman"/>
          <w:color w:val="000000"/>
          <w:lang w:val="en-US"/>
        </w:rPr>
        <w:t xml:space="preserve">An alternative hypothesis is that microvascular complications are a manifestation of endothelial disease as proposed more than 30 years ago as the Steno hypothesis </w:t>
      </w:r>
      <w:r w:rsidRPr="002B20BD">
        <w:rPr>
          <w:rFonts w:ascii="Times New Roman" w:hAnsi="Times New Roman" w:cs="Times New Roman"/>
          <w:color w:val="000000"/>
          <w:lang w:val="en-US"/>
        </w:rPr>
        <w:fldChar w:fldCharType="begin"/>
      </w:r>
      <w:r w:rsidRPr="002B20BD">
        <w:rPr>
          <w:rFonts w:ascii="Times New Roman" w:hAnsi="Times New Roman" w:cs="Times New Roman"/>
          <w:color w:val="000000"/>
          <w:lang w:val="en-US"/>
        </w:rPr>
        <w:instrText xml:space="preserve"> ADDIN EN.CITE &lt;EndNote&gt;&lt;Cite&gt;&lt;Author&gt;Deckert&lt;/Author&gt;&lt;Year&gt;1989&lt;/Year&gt;&lt;RecNum&gt;86&lt;/RecNum&gt;&lt;DisplayText&gt;(19)&lt;/DisplayText&gt;&lt;record&gt;&lt;rec-number&gt;86&lt;/rec-number&gt;&lt;foreign-keys&gt;&lt;key app="EN" db-id="tse5wr9xo2fdf1ewwazptpdvx0d0920frrwd" timestamp="1614640502"&gt;86&lt;/key&gt;&lt;/foreign-keys&gt;&lt;ref-type name="Journal Article"&gt;17&lt;/ref-type&gt;&lt;contributors&gt;&lt;authors&gt;&lt;author&gt;Deckert, T.&lt;/author&gt;&lt;author&gt;Feldt-Rasmussen, B.&lt;/author&gt;&lt;author&gt;Borch-Johnsen, K.&lt;/author&gt;&lt;author&gt;Jensen, T.&lt;/author&gt;&lt;author&gt;Kofoed-Enevoldsen, A.&lt;/author&gt;&lt;/authors&gt;&lt;/contributors&gt;&lt;auth-address&gt;Steno Memorial Hospital, Gentofte, Denmark.&lt;/auth-address&gt;&lt;titles&gt;&lt;title&gt;Albuminuria reflects widespread vascular damage. The Steno hypothesis&lt;/title&gt;&lt;secondary-title&gt;Diabetologia&lt;/secondary-title&gt;&lt;/titles&gt;&lt;periodical&gt;&lt;full-title&gt;Diabetologia&lt;/full-title&gt;&lt;/periodical&gt;&lt;pages&gt;219-26&lt;/pages&gt;&lt;volume&gt;32&lt;/volume&gt;&lt;number&gt;4&lt;/number&gt;&lt;keywords&gt;&lt;keyword&gt;*Albuminuria&lt;/keyword&gt;&lt;keyword&gt;Biomarkers/*urine&lt;/keyword&gt;&lt;keyword&gt;Diabetes Mellitus, Type 1/*urine&lt;/keyword&gt;&lt;keyword&gt;Diabetic Angiopathies/diagnosis/*urine&lt;/keyword&gt;&lt;keyword&gt;Diabetic Nephropathies/diagnosis/urine&lt;/keyword&gt;&lt;keyword&gt;Humans&lt;/keyword&gt;&lt;keyword&gt;Models, Theoretical&lt;/keyword&gt;&lt;/keywords&gt;&lt;dates&gt;&lt;year&gt;1989&lt;/year&gt;&lt;pub-dates&gt;&lt;date&gt;Apr&lt;/date&gt;&lt;/pub-dates&gt;&lt;/dates&gt;&lt;isbn&gt;0012-186X (Print)&amp;#xD;0012-186X (Linking)&lt;/isbn&gt;&lt;accession-num&gt;2668076&lt;/accession-num&gt;&lt;urls&gt;&lt;related-urls&gt;&lt;url&gt;https://www.ncbi.nlm.nih.gov/pubmed/2668076&lt;/url&gt;&lt;/related-urls&gt;&lt;/urls&gt;&lt;electronic-resource-num&gt;10.1007/BF00285287&lt;/electronic-resource-num&gt;&lt;/record&gt;&lt;/Cite&gt;&lt;/EndNote&gt;</w:instrText>
      </w:r>
      <w:r w:rsidRPr="002B20BD">
        <w:rPr>
          <w:rFonts w:ascii="Times New Roman" w:hAnsi="Times New Roman" w:cs="Times New Roman"/>
          <w:color w:val="000000"/>
          <w:lang w:val="en-US"/>
        </w:rPr>
        <w:fldChar w:fldCharType="separate"/>
      </w:r>
      <w:r w:rsidRPr="002B20BD">
        <w:rPr>
          <w:rFonts w:ascii="Times New Roman" w:hAnsi="Times New Roman" w:cs="Times New Roman"/>
          <w:noProof/>
          <w:color w:val="000000"/>
          <w:lang w:val="en-US"/>
        </w:rPr>
        <w:t>(19)</w:t>
      </w:r>
      <w:r w:rsidRPr="002B20BD">
        <w:rPr>
          <w:rFonts w:ascii="Times New Roman" w:hAnsi="Times New Roman" w:cs="Times New Roman"/>
          <w:color w:val="000000"/>
          <w:lang w:val="en-US"/>
        </w:rPr>
        <w:fldChar w:fldCharType="end"/>
      </w:r>
      <w:r w:rsidRPr="002B20BD">
        <w:rPr>
          <w:rFonts w:ascii="Times New Roman" w:hAnsi="Times New Roman" w:cs="Times New Roman"/>
          <w:color w:val="000000"/>
          <w:lang w:val="en-US"/>
        </w:rPr>
        <w:t xml:space="preserve">. Since COVID-19 is associated with </w:t>
      </w:r>
      <w:proofErr w:type="spellStart"/>
      <w:r w:rsidRPr="002B20BD">
        <w:rPr>
          <w:rFonts w:ascii="Times New Roman" w:hAnsi="Times New Roman" w:cs="Times New Roman"/>
          <w:color w:val="000000"/>
          <w:lang w:val="en-US"/>
        </w:rPr>
        <w:t>endotheliitis</w:t>
      </w:r>
      <w:proofErr w:type="spellEnd"/>
      <w:r w:rsidRPr="002B20BD">
        <w:rPr>
          <w:rFonts w:ascii="Times New Roman" w:hAnsi="Times New Roman" w:cs="Times New Roman"/>
          <w:color w:val="000000"/>
          <w:lang w:val="en-US"/>
        </w:rPr>
        <w:t xml:space="preserve"> </w:t>
      </w:r>
      <w:r w:rsidRPr="002B20BD">
        <w:rPr>
          <w:rFonts w:ascii="Times New Roman" w:hAnsi="Times New Roman" w:cs="Times New Roman"/>
          <w:color w:val="000000"/>
          <w:lang w:val="en-US"/>
        </w:rPr>
        <w:fldChar w:fldCharType="begin">
          <w:fldData xml:space="preserve">PEVuZE5vdGU+PENpdGU+PEF1dGhvcj5WYXJnYTwvQXV0aG9yPjxZZWFyPjIwMjA8L1llYXI+PFJl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</w:fldData>
        </w:fldChar>
      </w:r>
      <w:r w:rsidRPr="002B20BD">
        <w:rPr>
          <w:rFonts w:ascii="Times New Roman" w:hAnsi="Times New Roman" w:cs="Times New Roman"/>
          <w:color w:val="000000"/>
          <w:lang w:val="en-US"/>
        </w:rPr>
        <w:instrText xml:space="preserve"> ADDIN EN.CITE </w:instrText>
      </w:r>
      <w:r w:rsidRPr="002B20BD">
        <w:rPr>
          <w:rFonts w:ascii="Times New Roman" w:hAnsi="Times New Roman" w:cs="Times New Roman"/>
          <w:color w:val="000000"/>
          <w:lang w:val="en-US"/>
        </w:rPr>
        <w:fldChar w:fldCharType="begin">
          <w:fldData xml:space="preserve">PEVuZE5vdGU+PENpdGU+PEF1dGhvcj5WYXJnYTwvQXV0aG9yPjxZZWFyPjIwMjA8L1llYXI+PFJl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</w:fldData>
        </w:fldChar>
      </w:r>
      <w:r w:rsidRPr="002B20BD">
        <w:rPr>
          <w:rFonts w:ascii="Times New Roman" w:hAnsi="Times New Roman" w:cs="Times New Roman"/>
          <w:color w:val="000000"/>
          <w:lang w:val="en-US"/>
        </w:rPr>
        <w:instrText xml:space="preserve"> ADDIN EN.CITE.DATA </w:instrText>
      </w:r>
      <w:r w:rsidRPr="002B20BD">
        <w:rPr>
          <w:rFonts w:ascii="Times New Roman" w:hAnsi="Times New Roman" w:cs="Times New Roman"/>
          <w:color w:val="000000"/>
          <w:lang w:val="en-US"/>
        </w:rPr>
      </w:r>
      <w:r w:rsidRPr="002B20BD">
        <w:rPr>
          <w:rFonts w:ascii="Times New Roman" w:hAnsi="Times New Roman" w:cs="Times New Roman"/>
          <w:color w:val="000000"/>
          <w:lang w:val="en-US"/>
        </w:rPr>
        <w:fldChar w:fldCharType="end"/>
      </w:r>
      <w:r w:rsidRPr="002B20BD">
        <w:rPr>
          <w:rFonts w:ascii="Times New Roman" w:hAnsi="Times New Roman" w:cs="Times New Roman"/>
          <w:color w:val="000000"/>
          <w:lang w:val="en-US"/>
        </w:rPr>
      </w:r>
      <w:r w:rsidRPr="002B20BD">
        <w:rPr>
          <w:rFonts w:ascii="Times New Roman" w:hAnsi="Times New Roman" w:cs="Times New Roman"/>
          <w:color w:val="000000"/>
          <w:lang w:val="en-US"/>
        </w:rPr>
        <w:fldChar w:fldCharType="separate"/>
      </w:r>
      <w:r w:rsidRPr="002B20BD">
        <w:rPr>
          <w:rFonts w:ascii="Times New Roman" w:hAnsi="Times New Roman" w:cs="Times New Roman"/>
          <w:noProof/>
          <w:color w:val="000000"/>
          <w:lang w:val="en-US"/>
        </w:rPr>
        <w:t>(9)</w:t>
      </w:r>
      <w:r w:rsidRPr="002B20BD">
        <w:rPr>
          <w:rFonts w:ascii="Times New Roman" w:hAnsi="Times New Roman" w:cs="Times New Roman"/>
          <w:color w:val="000000"/>
          <w:lang w:val="en-US"/>
        </w:rPr>
        <w:fldChar w:fldCharType="end"/>
      </w:r>
      <w:r w:rsidRPr="002B20BD">
        <w:rPr>
          <w:rFonts w:ascii="Times New Roman" w:hAnsi="Times New Roman" w:cs="Times New Roman"/>
          <w:color w:val="000000"/>
          <w:lang w:val="en-US"/>
        </w:rPr>
        <w:t xml:space="preserve">, it can be speculated that an altered endothelium, for which microvascular complication is an indication, could be more prone to viral infection than a healthier vascular </w:t>
      </w:r>
      <w:r w:rsidRPr="002B20BD">
        <w:rPr>
          <w:rFonts w:ascii="Times New Roman" w:hAnsi="Times New Roman" w:cs="Times New Roman"/>
          <w:color w:val="000000"/>
          <w:lang w:val="en-US"/>
        </w:rPr>
        <w:lastRenderedPageBreak/>
        <w:t xml:space="preserve">bed. </w:t>
      </w:r>
      <w:ins w:id="313" w:author="Kamlesh Khunti" w:date="2021-08-04T10:57:00Z">
        <w:r w:rsidR="006E6497">
          <w:rPr>
            <w:rFonts w:ascii="Times New Roman" w:hAnsi="Times New Roman" w:cs="Times New Roman"/>
            <w:color w:val="000000"/>
            <w:lang w:val="en-US"/>
          </w:rPr>
          <w:t xml:space="preserve">Previous studies have shown that cumulative burden of microvascular complications </w:t>
        </w:r>
        <w:proofErr w:type="gramStart"/>
        <w:r w:rsidR="006E6497">
          <w:rPr>
            <w:rFonts w:ascii="Times New Roman" w:hAnsi="Times New Roman" w:cs="Times New Roman"/>
            <w:color w:val="000000"/>
            <w:lang w:val="en-US"/>
          </w:rPr>
          <w:t>are</w:t>
        </w:r>
        <w:proofErr w:type="gramEnd"/>
        <w:r w:rsidR="006E6497">
          <w:rPr>
            <w:rFonts w:ascii="Times New Roman" w:hAnsi="Times New Roman" w:cs="Times New Roman"/>
            <w:color w:val="000000"/>
            <w:lang w:val="en-US"/>
          </w:rPr>
          <w:t xml:space="preserve"> associated with increased cardiovascular risk in people with type 2 </w:t>
        </w:r>
        <w:commentRangeStart w:id="314"/>
        <w:r w:rsidR="006E6497">
          <w:rPr>
            <w:rFonts w:ascii="Times New Roman" w:hAnsi="Times New Roman" w:cs="Times New Roman"/>
            <w:color w:val="000000"/>
            <w:lang w:val="en-US"/>
          </w:rPr>
          <w:t>diabetes</w:t>
        </w:r>
        <w:commentRangeEnd w:id="314"/>
        <w:r w:rsidR="006E6497">
          <w:rPr>
            <w:rStyle w:val="CommentReference"/>
          </w:rPr>
          <w:commentReference w:id="314"/>
        </w:r>
        <w:r w:rsidR="006E6497">
          <w:rPr>
            <w:rFonts w:ascii="Times New Roman" w:hAnsi="Times New Roman" w:cs="Times New Roman"/>
            <w:color w:val="000000"/>
            <w:lang w:val="en-US"/>
          </w:rPr>
          <w:t>. We did not have data on cause of mortality but risk of myocardial infarction and stroke are increased in people with COVID-</w:t>
        </w:r>
        <w:commentRangeStart w:id="315"/>
        <w:r w:rsidR="006E6497">
          <w:rPr>
            <w:rFonts w:ascii="Times New Roman" w:hAnsi="Times New Roman" w:cs="Times New Roman"/>
            <w:color w:val="000000"/>
            <w:lang w:val="en-US"/>
          </w:rPr>
          <w:t>19</w:t>
        </w:r>
        <w:commentRangeEnd w:id="315"/>
        <w:r w:rsidR="006E6497">
          <w:rPr>
            <w:rStyle w:val="CommentReference"/>
          </w:rPr>
          <w:commentReference w:id="315"/>
        </w:r>
        <w:r w:rsidR="006E6497">
          <w:rPr>
            <w:rFonts w:ascii="Times New Roman" w:hAnsi="Times New Roman" w:cs="Times New Roman"/>
            <w:color w:val="000000"/>
            <w:lang w:val="en-US"/>
          </w:rPr>
          <w:t xml:space="preserve">. People with microvascular complications may therefore be a </w:t>
        </w:r>
        <w:proofErr w:type="gramStart"/>
        <w:r w:rsidR="006E6497">
          <w:rPr>
            <w:rFonts w:ascii="Times New Roman" w:hAnsi="Times New Roman" w:cs="Times New Roman"/>
            <w:color w:val="000000"/>
            <w:lang w:val="en-US"/>
          </w:rPr>
          <w:t>high risk</w:t>
        </w:r>
        <w:proofErr w:type="gramEnd"/>
        <w:r w:rsidR="006E6497">
          <w:rPr>
            <w:rFonts w:ascii="Times New Roman" w:hAnsi="Times New Roman" w:cs="Times New Roman"/>
            <w:color w:val="000000"/>
            <w:lang w:val="en-US"/>
          </w:rPr>
          <w:t xml:space="preserve"> population for mortality due to cardiovascular events. </w:t>
        </w:r>
      </w:ins>
    </w:p>
    <w:p w14:paraId="02FDE68C" w14:textId="4678169A" w:rsidR="009C7453" w:rsidRPr="002B20BD" w:rsidDel="00C67F3A" w:rsidRDefault="009C7453">
      <w:pPr>
        <w:spacing w:before="120" w:after="120" w:line="480" w:lineRule="auto"/>
        <w:ind w:firstLine="480"/>
        <w:contextualSpacing/>
        <w:jc w:val="both"/>
        <w:rPr>
          <w:del w:id="316" w:author="Kamlesh Khunti" w:date="2021-08-04T11:08:00Z"/>
          <w:rFonts w:ascii="Times New Roman" w:hAnsi="Times New Roman" w:cs="Times New Roman"/>
          <w:color w:val="000000"/>
          <w:lang w:val="en-US"/>
        </w:rPr>
        <w:pPrChange w:id="317" w:author="Kamlesh Khunti" w:date="2021-08-04T10:56:00Z">
          <w:pPr>
            <w:autoSpaceDE w:val="0"/>
            <w:autoSpaceDN w:val="0"/>
            <w:adjustRightInd w:val="0"/>
            <w:spacing w:before="120" w:after="120" w:line="480" w:lineRule="auto"/>
            <w:ind w:firstLine="480"/>
            <w:contextualSpacing/>
            <w:jc w:val="both"/>
          </w:pPr>
        </w:pPrChange>
      </w:pPr>
      <w:del w:id="318" w:author="Kamlesh Khunti" w:date="2021-08-04T11:07:00Z">
        <w:r w:rsidRPr="002B20BD" w:rsidDel="00C67F3A">
          <w:rPr>
            <w:rFonts w:ascii="Times New Roman" w:hAnsi="Times New Roman" w:cs="Times New Roman"/>
            <w:color w:val="000000"/>
            <w:lang w:val="en-US"/>
          </w:rPr>
          <w:delText xml:space="preserve">Unfortunately, we could not easily establish the refined cause of death in the difficult context encountered in departments dedicated to COVID-19. </w:delText>
        </w:r>
      </w:del>
      <w:del w:id="319" w:author="Kamlesh Khunti" w:date="2021-08-04T11:08:00Z">
        <w:r w:rsidRPr="002B20BD" w:rsidDel="00C67F3A">
          <w:rPr>
            <w:rFonts w:ascii="Times New Roman" w:hAnsi="Times New Roman" w:cs="Times New Roman"/>
            <w:color w:val="000000"/>
            <w:lang w:val="en-US"/>
          </w:rPr>
          <w:delText>Identification of vascular or thrombotic disease could have provided supporting material for such a speculation.</w:delText>
        </w:r>
      </w:del>
    </w:p>
    <w:p w14:paraId="618227E1" w14:textId="1150F9BD" w:rsidR="009C7453" w:rsidRPr="002B20BD" w:rsidRDefault="009C7453" w:rsidP="009C7453">
      <w:pPr>
        <w:autoSpaceDE w:val="0"/>
        <w:autoSpaceDN w:val="0"/>
        <w:adjustRightInd w:val="0"/>
        <w:spacing w:before="120" w:after="120" w:line="480" w:lineRule="auto"/>
        <w:ind w:firstLine="480"/>
        <w:contextualSpacing/>
        <w:jc w:val="both"/>
        <w:rPr>
          <w:rFonts w:ascii="Times New Roman" w:hAnsi="Times New Roman" w:cs="Times New Roman"/>
          <w:color w:val="000000"/>
          <w:lang w:val="en-US"/>
        </w:rPr>
      </w:pPr>
      <w:r w:rsidRPr="002B20BD">
        <w:rPr>
          <w:rFonts w:ascii="Times New Roman" w:hAnsi="Times New Roman" w:cs="Times New Roman"/>
          <w:color w:val="000000"/>
          <w:lang w:val="en-US"/>
        </w:rPr>
        <w:t xml:space="preserve">Our study has some limitations which must be acknowledged. The microvascular status could not be established in the entire population of participants, leaving some uncertainty on the precision of our findings even if spurious results are unlikely. Such a difficulty to establish microvascular status was also encountered in </w:t>
      </w:r>
      <w:del w:id="320" w:author="Kamlesh Khunti" w:date="2021-08-04T10:57:00Z">
        <w:r w:rsidRPr="002B20BD" w:rsidDel="006E6497">
          <w:rPr>
            <w:rFonts w:ascii="Times New Roman" w:hAnsi="Times New Roman" w:cs="Times New Roman"/>
            <w:color w:val="000000"/>
            <w:lang w:val="en-US"/>
          </w:rPr>
          <w:delText xml:space="preserve">the Scottish </w:delText>
        </w:r>
      </w:del>
      <w:ins w:id="321" w:author="Kamlesh Khunti" w:date="2021-08-04T10:57:00Z">
        <w:r w:rsidR="006E6497">
          <w:rPr>
            <w:rFonts w:ascii="Times New Roman" w:hAnsi="Times New Roman" w:cs="Times New Roman"/>
            <w:color w:val="000000"/>
            <w:lang w:val="en-US"/>
          </w:rPr>
          <w:t xml:space="preserve">other </w:t>
        </w:r>
      </w:ins>
      <w:r w:rsidRPr="002B20BD">
        <w:rPr>
          <w:rFonts w:ascii="Times New Roman" w:hAnsi="Times New Roman" w:cs="Times New Roman"/>
          <w:color w:val="000000"/>
          <w:lang w:val="en-US"/>
        </w:rPr>
        <w:t xml:space="preserve">registry </w:t>
      </w:r>
      <w:proofErr w:type="gramStart"/>
      <w:r w:rsidRPr="002B20BD">
        <w:rPr>
          <w:rFonts w:ascii="Times New Roman" w:hAnsi="Times New Roman" w:cs="Times New Roman"/>
          <w:color w:val="000000"/>
          <w:lang w:val="en-US"/>
        </w:rPr>
        <w:t>data</w:t>
      </w:r>
      <w:ins w:id="322" w:author="Kamlesh Khunti" w:date="2021-08-04T10:57:00Z">
        <w:r w:rsidR="006E6497">
          <w:rPr>
            <w:rFonts w:ascii="Times New Roman" w:hAnsi="Times New Roman" w:cs="Times New Roman"/>
            <w:color w:val="000000"/>
            <w:lang w:val="en-US"/>
          </w:rPr>
          <w:t xml:space="preserve"> based</w:t>
        </w:r>
        <w:proofErr w:type="gramEnd"/>
        <w:r w:rsidR="006E6497">
          <w:rPr>
            <w:rFonts w:ascii="Times New Roman" w:hAnsi="Times New Roman" w:cs="Times New Roman"/>
            <w:color w:val="000000"/>
            <w:lang w:val="en-US"/>
          </w:rPr>
          <w:t xml:space="preserve"> studies</w:t>
        </w:r>
      </w:ins>
      <w:r w:rsidRPr="002B20BD">
        <w:rPr>
          <w:rFonts w:ascii="Times New Roman" w:hAnsi="Times New Roman" w:cs="Times New Roman"/>
          <w:color w:val="000000"/>
          <w:lang w:val="en-US"/>
        </w:rPr>
        <w:t xml:space="preserve"> (4). New additional studies examining our research hypothesis could help to better establish our findings. As already mentioned, diabetic kidney disease is much easier to establish since it only requires an inquiry into routine biological data. Data on diabetic retinopathy and on history of DFU are harder to collect. However, some reassuring facts must be considered since traditional risk factors are associated with microvascular disease (including diabetes duration). Secondly, we considered severe forms of microvascular disease, with eGFR below 60 ml/min and/or proteinuria for renal involvement, severe diabetic retinopathy (severe non-proliferative or proliferative retinopathy) and severe peripheral neuropathy (with a history of DFU). This </w:t>
      </w:r>
      <w:r>
        <w:rPr>
          <w:rFonts w:ascii="Times New Roman" w:hAnsi="Times New Roman" w:cs="Times New Roman"/>
          <w:color w:val="000000"/>
          <w:lang w:val="en-US"/>
        </w:rPr>
        <w:t xml:space="preserve">could </w:t>
      </w:r>
      <w:r w:rsidRPr="002B20BD">
        <w:rPr>
          <w:rFonts w:ascii="Times New Roman" w:hAnsi="Times New Roman" w:cs="Times New Roman"/>
          <w:color w:val="000000"/>
          <w:lang w:val="en-US"/>
        </w:rPr>
        <w:t xml:space="preserve">lead to a low prevalence of such complications but also lead to a very specific evaluation of complications since such severe forms of complications are often mentioned to GPs and patients compared with developing less severe complications. Lastly, the current data were generated at the </w:t>
      </w:r>
      <w:del w:id="323" w:author="Rea Rustam (RTH) OUH" w:date="2021-08-13T10:26:00Z">
        <w:r w:rsidRPr="002B20BD" w:rsidDel="00DE627F">
          <w:rPr>
            <w:rFonts w:ascii="Times New Roman" w:hAnsi="Times New Roman" w:cs="Times New Roman"/>
            <w:color w:val="000000"/>
            <w:lang w:val="en-US"/>
          </w:rPr>
          <w:delText xml:space="preserve">occasion </w:delText>
        </w:r>
      </w:del>
      <w:ins w:id="324" w:author="Rea Rustam (RTH) OUH" w:date="2021-08-13T10:26:00Z">
        <w:r w:rsidR="00DE627F">
          <w:rPr>
            <w:rFonts w:ascii="Times New Roman" w:hAnsi="Times New Roman" w:cs="Times New Roman"/>
            <w:color w:val="000000"/>
            <w:lang w:val="en-US"/>
          </w:rPr>
          <w:t>end</w:t>
        </w:r>
        <w:r w:rsidR="00DE627F" w:rsidRPr="002B20BD">
          <w:rPr>
            <w:rFonts w:ascii="Times New Roman" w:hAnsi="Times New Roman" w:cs="Times New Roman"/>
            <w:color w:val="000000"/>
            <w:lang w:val="en-US"/>
          </w:rPr>
          <w:t xml:space="preserve"> </w:t>
        </w:r>
      </w:ins>
      <w:r w:rsidRPr="002B20BD">
        <w:rPr>
          <w:rFonts w:ascii="Times New Roman" w:hAnsi="Times New Roman" w:cs="Times New Roman"/>
          <w:color w:val="000000"/>
          <w:lang w:val="en-US"/>
        </w:rPr>
        <w:t>of the first phase of the pandemic and current treatment strategy and mortality rates could be quite different from what they were in March</w:t>
      </w:r>
      <w:ins w:id="325" w:author="Rea Rustam (RTH) OUH" w:date="2021-08-13T10:26:00Z">
        <w:r w:rsidR="00DE627F">
          <w:rPr>
            <w:rFonts w:ascii="Times New Roman" w:hAnsi="Times New Roman" w:cs="Times New Roman"/>
            <w:color w:val="000000"/>
            <w:lang w:val="en-US"/>
          </w:rPr>
          <w:t xml:space="preserve"> - June</w:t>
        </w:r>
      </w:ins>
      <w:r w:rsidRPr="002B20BD">
        <w:rPr>
          <w:rFonts w:ascii="Times New Roman" w:hAnsi="Times New Roman" w:cs="Times New Roman"/>
          <w:color w:val="000000"/>
          <w:lang w:val="en-US"/>
        </w:rPr>
        <w:t xml:space="preserve"> 2020. However, the risk factors have not changed that much even though our current paper </w:t>
      </w:r>
      <w:del w:id="326" w:author="Rea Rustam (RTH) OUH" w:date="2021-08-13T10:26:00Z">
        <w:r w:rsidRPr="002B20BD" w:rsidDel="00DE627F">
          <w:rPr>
            <w:rFonts w:ascii="Times New Roman" w:hAnsi="Times New Roman" w:cs="Times New Roman"/>
            <w:color w:val="000000"/>
            <w:lang w:val="en-US"/>
          </w:rPr>
          <w:delText xml:space="preserve">could </w:delText>
        </w:r>
      </w:del>
      <w:ins w:id="327" w:author="Rea Rustam (RTH) OUH" w:date="2021-08-13T10:26:00Z">
        <w:r w:rsidR="00DE627F">
          <w:rPr>
            <w:rFonts w:ascii="Times New Roman" w:hAnsi="Times New Roman" w:cs="Times New Roman"/>
            <w:color w:val="000000"/>
            <w:lang w:val="en-US"/>
          </w:rPr>
          <w:t>should</w:t>
        </w:r>
        <w:r w:rsidR="00DE627F" w:rsidRPr="002B20BD">
          <w:rPr>
            <w:rFonts w:ascii="Times New Roman" w:hAnsi="Times New Roman" w:cs="Times New Roman"/>
            <w:color w:val="000000"/>
            <w:lang w:val="en-US"/>
          </w:rPr>
          <w:t xml:space="preserve"> </w:t>
        </w:r>
      </w:ins>
      <w:r w:rsidRPr="002B20BD">
        <w:rPr>
          <w:rFonts w:ascii="Times New Roman" w:hAnsi="Times New Roman" w:cs="Times New Roman"/>
          <w:color w:val="000000"/>
          <w:lang w:val="en-US"/>
        </w:rPr>
        <w:t xml:space="preserve">encourage </w:t>
      </w:r>
      <w:ins w:id="328" w:author="Rea Rustam (RTH) OUH" w:date="2021-08-13T10:26:00Z">
        <w:r w:rsidR="00DE627F">
          <w:rPr>
            <w:rFonts w:ascii="Times New Roman" w:hAnsi="Times New Roman" w:cs="Times New Roman"/>
            <w:color w:val="000000"/>
            <w:lang w:val="en-US"/>
          </w:rPr>
          <w:t xml:space="preserve">a </w:t>
        </w:r>
      </w:ins>
      <w:r w:rsidRPr="002B20BD">
        <w:rPr>
          <w:rFonts w:ascii="Times New Roman" w:hAnsi="Times New Roman" w:cs="Times New Roman"/>
          <w:color w:val="000000"/>
          <w:lang w:val="en-US"/>
        </w:rPr>
        <w:t xml:space="preserve">focus on microvascular disease </w:t>
      </w:r>
      <w:del w:id="329" w:author="Rea Rustam (RTH) OUH" w:date="2021-08-13T10:26:00Z">
        <w:r w:rsidRPr="002B20BD" w:rsidDel="00DE627F">
          <w:rPr>
            <w:rFonts w:ascii="Times New Roman" w:hAnsi="Times New Roman" w:cs="Times New Roman"/>
            <w:color w:val="000000"/>
            <w:lang w:val="en-US"/>
          </w:rPr>
          <w:delText xml:space="preserve">at least </w:delText>
        </w:r>
      </w:del>
      <w:r w:rsidRPr="002B20BD">
        <w:rPr>
          <w:rFonts w:ascii="Times New Roman" w:hAnsi="Times New Roman" w:cs="Times New Roman"/>
          <w:color w:val="000000"/>
          <w:lang w:val="en-US"/>
        </w:rPr>
        <w:t>in diabetes COVID-19 patients.</w:t>
      </w:r>
    </w:p>
    <w:p w14:paraId="5940C439" w14:textId="535EA2CA" w:rsidR="009C7453" w:rsidRPr="00BA0F70" w:rsidRDefault="009C7453" w:rsidP="009C7453">
      <w:pPr>
        <w:autoSpaceDE w:val="0"/>
        <w:autoSpaceDN w:val="0"/>
        <w:adjustRightInd w:val="0"/>
        <w:spacing w:before="120" w:after="120" w:line="480" w:lineRule="auto"/>
        <w:ind w:firstLine="480"/>
        <w:contextualSpacing/>
        <w:jc w:val="both"/>
        <w:rPr>
          <w:rFonts w:ascii="Times New Roman" w:hAnsi="Times New Roman" w:cs="Times New Roman"/>
          <w:color w:val="000000"/>
          <w:lang w:val="en-US"/>
        </w:rPr>
      </w:pPr>
      <w:r w:rsidRPr="00BA0F70">
        <w:rPr>
          <w:rFonts w:ascii="Times New Roman" w:hAnsi="Times New Roman" w:cs="Times New Roman"/>
          <w:color w:val="000000"/>
          <w:lang w:val="en-US"/>
        </w:rPr>
        <w:lastRenderedPageBreak/>
        <w:t>Some strengths must also be mentioned such as the fine phenotyping of the participants with an effective collection of microvascular disease</w:t>
      </w:r>
      <w:ins w:id="330" w:author="Kamlesh Khunti" w:date="2021-08-04T11:08:00Z">
        <w:r w:rsidR="00C67F3A">
          <w:rPr>
            <w:rFonts w:ascii="Times New Roman" w:hAnsi="Times New Roman" w:cs="Times New Roman"/>
            <w:color w:val="000000"/>
            <w:lang w:val="en-US"/>
          </w:rPr>
          <w:t>- a novel finding in itself</w:t>
        </w:r>
      </w:ins>
      <w:r w:rsidRPr="00BA0F70">
        <w:rPr>
          <w:rFonts w:ascii="Times New Roman" w:hAnsi="Times New Roman" w:cs="Times New Roman"/>
          <w:color w:val="000000"/>
          <w:lang w:val="en-US"/>
        </w:rPr>
        <w:t xml:space="preserve">. </w:t>
      </w:r>
      <w:ins w:id="331" w:author="Kamlesh Khunti" w:date="2021-08-04T11:08:00Z">
        <w:r w:rsidR="00C67F3A">
          <w:rPr>
            <w:rFonts w:ascii="Times New Roman" w:hAnsi="Times New Roman" w:cs="Times New Roman"/>
            <w:color w:val="000000"/>
            <w:lang w:val="en-US"/>
          </w:rPr>
          <w:t xml:space="preserve">We also </w:t>
        </w:r>
        <w:r w:rsidR="00B303E9">
          <w:rPr>
            <w:rFonts w:ascii="Times New Roman" w:hAnsi="Times New Roman" w:cs="Times New Roman"/>
            <w:color w:val="000000"/>
            <w:lang w:val="en-US"/>
          </w:rPr>
          <w:t xml:space="preserve">report data </w:t>
        </w:r>
      </w:ins>
      <w:ins w:id="332" w:author="Kamlesh Khunti" w:date="2021-08-04T11:12:00Z">
        <w:r w:rsidR="00B303E9">
          <w:rPr>
            <w:rFonts w:ascii="Times New Roman" w:hAnsi="Times New Roman" w:cs="Times New Roman"/>
            <w:color w:val="000000"/>
            <w:lang w:val="en-US"/>
          </w:rPr>
          <w:t xml:space="preserve">from a </w:t>
        </w:r>
      </w:ins>
      <w:ins w:id="333" w:author="Rea Rustam (RTH) OUH" w:date="2021-08-13T10:27:00Z">
        <w:r w:rsidR="00DE627F">
          <w:rPr>
            <w:rFonts w:ascii="Times New Roman" w:hAnsi="Times New Roman" w:cs="Times New Roman"/>
            <w:color w:val="000000"/>
            <w:lang w:val="en-US"/>
          </w:rPr>
          <w:t xml:space="preserve">large </w:t>
        </w:r>
      </w:ins>
      <w:ins w:id="334" w:author="Kamlesh Khunti" w:date="2021-08-04T11:12:00Z">
        <w:r w:rsidR="00B303E9">
          <w:rPr>
            <w:rFonts w:ascii="Times New Roman" w:hAnsi="Times New Roman" w:cs="Times New Roman"/>
            <w:color w:val="000000"/>
            <w:lang w:val="en-US"/>
          </w:rPr>
          <w:t xml:space="preserve">number of </w:t>
        </w:r>
        <w:proofErr w:type="spellStart"/>
        <w:r w:rsidR="00B303E9">
          <w:rPr>
            <w:rFonts w:ascii="Times New Roman" w:hAnsi="Times New Roman" w:cs="Times New Roman"/>
            <w:color w:val="000000"/>
            <w:lang w:val="en-US"/>
          </w:rPr>
          <w:t>centres</w:t>
        </w:r>
        <w:proofErr w:type="spellEnd"/>
        <w:r w:rsidR="00B303E9">
          <w:rPr>
            <w:rFonts w:ascii="Times New Roman" w:hAnsi="Times New Roman" w:cs="Times New Roman"/>
            <w:color w:val="000000"/>
            <w:lang w:val="en-US"/>
          </w:rPr>
          <w:t xml:space="preserve"> in</w:t>
        </w:r>
      </w:ins>
      <w:ins w:id="335" w:author="Kamlesh Khunti" w:date="2021-08-04T11:08:00Z">
        <w:r w:rsidR="00B303E9">
          <w:rPr>
            <w:rFonts w:ascii="Times New Roman" w:hAnsi="Times New Roman" w:cs="Times New Roman"/>
            <w:color w:val="000000"/>
            <w:lang w:val="en-US"/>
          </w:rPr>
          <w:t xml:space="preserve"> two countries</w:t>
        </w:r>
      </w:ins>
      <w:ins w:id="336" w:author="Kamlesh Khunti" w:date="2021-08-04T11:09:00Z">
        <w:r w:rsidR="00B303E9">
          <w:rPr>
            <w:rFonts w:ascii="Times New Roman" w:hAnsi="Times New Roman" w:cs="Times New Roman"/>
            <w:color w:val="000000"/>
            <w:lang w:val="en-US"/>
          </w:rPr>
          <w:t xml:space="preserve"> with </w:t>
        </w:r>
      </w:ins>
      <w:ins w:id="337" w:author="Kamlesh Khunti" w:date="2021-08-04T11:11:00Z">
        <w:r w:rsidR="00B303E9">
          <w:rPr>
            <w:rFonts w:ascii="Times New Roman" w:hAnsi="Times New Roman" w:cs="Times New Roman"/>
            <w:color w:val="000000"/>
            <w:lang w:val="en-US"/>
          </w:rPr>
          <w:t xml:space="preserve">different health care provisions. The UK has a national health service with free universal coverage of medical care. </w:t>
        </w:r>
        <w:commentRangeStart w:id="338"/>
        <w:r w:rsidR="00B303E9">
          <w:rPr>
            <w:rFonts w:ascii="Times New Roman" w:hAnsi="Times New Roman" w:cs="Times New Roman"/>
            <w:color w:val="000000"/>
            <w:lang w:val="en-US"/>
          </w:rPr>
          <w:t>France</w:t>
        </w:r>
      </w:ins>
      <w:commentRangeEnd w:id="338"/>
      <w:ins w:id="339" w:author="Kamlesh Khunti" w:date="2021-08-04T11:12:00Z">
        <w:r w:rsidR="00B303E9">
          <w:rPr>
            <w:rStyle w:val="CommentReference"/>
          </w:rPr>
          <w:commentReference w:id="338"/>
        </w:r>
      </w:ins>
      <w:ins w:id="340" w:author="Kamlesh Khunti" w:date="2021-08-04T11:11:00Z">
        <w:r w:rsidR="00B303E9">
          <w:rPr>
            <w:rFonts w:ascii="Times New Roman" w:hAnsi="Times New Roman" w:cs="Times New Roman"/>
            <w:color w:val="000000"/>
            <w:lang w:val="en-US"/>
          </w:rPr>
          <w:t xml:space="preserve">…. </w:t>
        </w:r>
      </w:ins>
      <w:r w:rsidRPr="00BA0F70">
        <w:rPr>
          <w:rFonts w:ascii="Times New Roman" w:hAnsi="Times New Roman" w:cs="Times New Roman"/>
          <w:color w:val="000000"/>
          <w:lang w:val="en-US"/>
        </w:rPr>
        <w:t xml:space="preserve">The size of our study population and particularly the number of deaths was adequate to examine the impact of microvascular burden and its components on all-cause death by </w:t>
      </w:r>
      <w:r>
        <w:rPr>
          <w:rFonts w:ascii="Times New Roman" w:hAnsi="Times New Roman" w:cs="Times New Roman"/>
          <w:color w:val="000000"/>
          <w:lang w:val="en-US"/>
        </w:rPr>
        <w:t xml:space="preserve">day </w:t>
      </w:r>
      <w:r w:rsidRPr="00BA0F70">
        <w:rPr>
          <w:rFonts w:ascii="Times New Roman" w:hAnsi="Times New Roman" w:cs="Times New Roman"/>
          <w:color w:val="000000"/>
          <w:lang w:val="en-US"/>
        </w:rPr>
        <w:t>28</w:t>
      </w:r>
      <w:ins w:id="341" w:author="Rea Rustam (RTH) OUH" w:date="2021-08-13T10:27:00Z">
        <w:r w:rsidR="00DE627F">
          <w:rPr>
            <w:rFonts w:ascii="Times New Roman" w:hAnsi="Times New Roman" w:cs="Times New Roman"/>
            <w:color w:val="000000"/>
            <w:lang w:val="en-US"/>
          </w:rPr>
          <w:t xml:space="preserve"> or during the inpatient admission</w:t>
        </w:r>
      </w:ins>
      <w:r w:rsidRPr="00BA0F70">
        <w:rPr>
          <w:rFonts w:ascii="Times New Roman" w:hAnsi="Times New Roman" w:cs="Times New Roman"/>
          <w:color w:val="000000"/>
          <w:lang w:val="en-US"/>
        </w:rPr>
        <w:t xml:space="preserve">. </w:t>
      </w:r>
      <w:ins w:id="342" w:author="Kamlesh Khunti" w:date="2021-08-04T11:12:00Z">
        <w:r w:rsidR="00B303E9">
          <w:rPr>
            <w:rFonts w:ascii="Times New Roman" w:hAnsi="Times New Roman" w:cs="Times New Roman"/>
            <w:color w:val="000000"/>
            <w:lang w:val="en-US"/>
          </w:rPr>
          <w:t xml:space="preserve">Despite the differences in health care provision, our </w:t>
        </w:r>
      </w:ins>
      <w:ins w:id="343" w:author="Kamlesh Khunti" w:date="2021-08-04T11:13:00Z">
        <w:r w:rsidR="00B303E9">
          <w:rPr>
            <w:rFonts w:ascii="Times New Roman" w:hAnsi="Times New Roman" w:cs="Times New Roman"/>
            <w:color w:val="000000"/>
            <w:lang w:val="en-US"/>
          </w:rPr>
          <w:t xml:space="preserve">findings were consistent between the two countries. </w:t>
        </w:r>
      </w:ins>
      <w:del w:id="344" w:author="Kamlesh Khunti" w:date="2021-08-04T11:12:00Z">
        <w:r w:rsidRPr="00BA0F70" w:rsidDel="00B303E9">
          <w:rPr>
            <w:rFonts w:ascii="Times New Roman" w:hAnsi="Times New Roman" w:cs="Times New Roman"/>
            <w:color w:val="000000"/>
            <w:lang w:val="en-US"/>
          </w:rPr>
          <w:delText>Finally, the multicenter nature of the project and its nationwide design help</w:delText>
        </w:r>
        <w:r w:rsidDel="00B303E9">
          <w:rPr>
            <w:rFonts w:ascii="Times New Roman" w:hAnsi="Times New Roman" w:cs="Times New Roman"/>
            <w:color w:val="000000"/>
            <w:lang w:val="en-US"/>
          </w:rPr>
          <w:delText>ed</w:delText>
        </w:r>
        <w:r w:rsidRPr="00BA0F70" w:rsidDel="00B303E9">
          <w:rPr>
            <w:rFonts w:ascii="Times New Roman" w:hAnsi="Times New Roman" w:cs="Times New Roman"/>
            <w:color w:val="000000"/>
            <w:lang w:val="en-US"/>
          </w:rPr>
          <w:delText xml:space="preserve"> to draw firm conclusions from our data.</w:delText>
        </w:r>
      </w:del>
    </w:p>
    <w:p w14:paraId="24B49540" w14:textId="779B83AA" w:rsidR="009C7453" w:rsidRPr="002B20BD" w:rsidRDefault="009C7453" w:rsidP="009C7453">
      <w:pPr>
        <w:autoSpaceDE w:val="0"/>
        <w:autoSpaceDN w:val="0"/>
        <w:adjustRightInd w:val="0"/>
        <w:spacing w:before="120" w:after="120" w:line="480" w:lineRule="auto"/>
        <w:ind w:firstLine="480"/>
        <w:contextualSpacing/>
        <w:jc w:val="both"/>
        <w:rPr>
          <w:rFonts w:ascii="Times New Roman" w:hAnsi="Times New Roman" w:cs="Times New Roman"/>
          <w:color w:val="000000"/>
          <w:lang w:val="en-US"/>
        </w:rPr>
      </w:pPr>
      <w:r w:rsidRPr="002B20BD">
        <w:rPr>
          <w:rFonts w:ascii="Times New Roman" w:hAnsi="Times New Roman" w:cs="Times New Roman"/>
          <w:color w:val="000000"/>
          <w:lang w:val="en-US"/>
        </w:rPr>
        <w:t>In conclusion, the relationship between microvascular complications and COVID-related death by day 28 is not limited to diabetic kidney disease</w:t>
      </w:r>
      <w:ins w:id="345" w:author="Kamlesh Khunti" w:date="2021-08-04T11:13:00Z">
        <w:r w:rsidR="00B303E9">
          <w:rPr>
            <w:rFonts w:ascii="Times New Roman" w:hAnsi="Times New Roman" w:cs="Times New Roman"/>
            <w:color w:val="000000"/>
            <w:lang w:val="en-US"/>
          </w:rPr>
          <w:t xml:space="preserve"> but to all microvascular complications</w:t>
        </w:r>
      </w:ins>
      <w:r w:rsidRPr="002B20BD">
        <w:rPr>
          <w:rFonts w:ascii="Times New Roman" w:hAnsi="Times New Roman" w:cs="Times New Roman"/>
          <w:color w:val="000000"/>
          <w:lang w:val="en-US"/>
        </w:rPr>
        <w:t xml:space="preserve">. This strongly justifies the systematic search for microvascular complications for any patient with diabetes and COVID-19 </w:t>
      </w:r>
      <w:ins w:id="346" w:author="Kamlesh Khunti" w:date="2021-08-04T11:13:00Z">
        <w:r w:rsidR="00B303E9">
          <w:rPr>
            <w:rFonts w:ascii="Times New Roman" w:hAnsi="Times New Roman" w:cs="Times New Roman"/>
            <w:color w:val="000000"/>
            <w:lang w:val="en-US"/>
          </w:rPr>
          <w:t xml:space="preserve">to identify patients at high </w:t>
        </w:r>
      </w:ins>
      <w:ins w:id="347" w:author="Kamlesh Khunti" w:date="2021-08-04T11:14:00Z">
        <w:r w:rsidR="00B303E9">
          <w:rPr>
            <w:rFonts w:ascii="Times New Roman" w:hAnsi="Times New Roman" w:cs="Times New Roman"/>
            <w:color w:val="000000"/>
            <w:lang w:val="en-US"/>
          </w:rPr>
          <w:t xml:space="preserve">mortality risk. </w:t>
        </w:r>
      </w:ins>
      <w:del w:id="348" w:author="Kamlesh Khunti" w:date="2021-08-04T11:14:00Z">
        <w:r w:rsidRPr="002B20BD" w:rsidDel="00B303E9">
          <w:rPr>
            <w:rFonts w:ascii="Times New Roman" w:hAnsi="Times New Roman" w:cs="Times New Roman"/>
            <w:color w:val="000000"/>
            <w:lang w:val="en-US"/>
          </w:rPr>
          <w:delText>so that the prognosis can be established as accurately as possible.</w:delText>
        </w:r>
      </w:del>
    </w:p>
    <w:p w14:paraId="3ECE8A39" w14:textId="77777777" w:rsidR="009C7453" w:rsidRPr="00386E11" w:rsidRDefault="009C7453" w:rsidP="009C7453">
      <w:pPr>
        <w:autoSpaceDE w:val="0"/>
        <w:autoSpaceDN w:val="0"/>
        <w:adjustRightInd w:val="0"/>
        <w:spacing w:before="120" w:after="120" w:line="480" w:lineRule="auto"/>
        <w:contextualSpacing/>
        <w:rPr>
          <w:rFonts w:ascii="Times New Roman" w:hAnsi="Times New Roman" w:cs="Times New Roman"/>
          <w:b/>
          <w:color w:val="000000" w:themeColor="text1"/>
          <w:lang w:val="en-US"/>
        </w:rPr>
      </w:pPr>
      <w:r w:rsidRPr="00386E11">
        <w:rPr>
          <w:rFonts w:ascii="Times New Roman" w:hAnsi="Times New Roman" w:cs="Times New Roman"/>
          <w:b/>
          <w:color w:val="000000" w:themeColor="text1"/>
          <w:lang w:val="en-US"/>
        </w:rPr>
        <w:br w:type="page"/>
      </w:r>
      <w:r w:rsidRPr="00386E11">
        <w:rPr>
          <w:rFonts w:ascii="Times New Roman" w:hAnsi="Times New Roman" w:cs="Times New Roman"/>
          <w:b/>
          <w:color w:val="000000" w:themeColor="text1"/>
          <w:lang w:val="en-US"/>
        </w:rPr>
        <w:lastRenderedPageBreak/>
        <w:t xml:space="preserve">ACKNOWLEDGMENTS </w:t>
      </w:r>
    </w:p>
    <w:p w14:paraId="14997B9C" w14:textId="77777777" w:rsidR="009C7453" w:rsidRPr="00386E11" w:rsidRDefault="009C7453" w:rsidP="009C7453">
      <w:pPr>
        <w:autoSpaceDE w:val="0"/>
        <w:autoSpaceDN w:val="0"/>
        <w:adjustRightInd w:val="0"/>
        <w:spacing w:before="120" w:after="120" w:line="480" w:lineRule="auto"/>
        <w:contextualSpacing/>
        <w:rPr>
          <w:rFonts w:ascii="Times New Roman" w:hAnsi="Times New Roman" w:cs="Times New Roman"/>
          <w:color w:val="000000" w:themeColor="text1"/>
          <w:lang w:val="en-US"/>
        </w:rPr>
      </w:pPr>
      <w:r w:rsidRPr="00386E11">
        <w:rPr>
          <w:rFonts w:ascii="Times New Roman" w:hAnsi="Times New Roman" w:cs="Times New Roman"/>
          <w:color w:val="000000" w:themeColor="text1"/>
          <w:lang w:val="en-US"/>
        </w:rPr>
        <w:t>See contributors of the CORONADO initiative in supplementary material</w:t>
      </w:r>
      <w:r>
        <w:rPr>
          <w:rFonts w:ascii="Times New Roman" w:hAnsi="Times New Roman" w:cs="Times New Roman"/>
          <w:color w:val="000000" w:themeColor="text1"/>
          <w:lang w:val="en-US"/>
        </w:rPr>
        <w:t>.</w:t>
      </w:r>
    </w:p>
    <w:p w14:paraId="5F27CD69" w14:textId="77777777" w:rsidR="009C7453" w:rsidRPr="002B20BD" w:rsidRDefault="009C7453" w:rsidP="009C7453">
      <w:pPr>
        <w:pStyle w:val="para"/>
        <w:spacing w:before="120" w:beforeAutospacing="0" w:after="120" w:afterAutospacing="0" w:line="480" w:lineRule="auto"/>
        <w:contextualSpacing/>
        <w:jc w:val="both"/>
        <w:rPr>
          <w:bCs/>
          <w:color w:val="000000"/>
          <w:lang w:val="en-US"/>
        </w:rPr>
      </w:pPr>
      <w:r w:rsidRPr="002B20BD">
        <w:rPr>
          <w:bCs/>
          <w:color w:val="000000"/>
          <w:lang w:val="en-US"/>
        </w:rPr>
        <w:t>We thank the sponsor (DRCI, Nantes University Hospital), Clinical Project Manager (</w:t>
      </w:r>
      <w:proofErr w:type="spellStart"/>
      <w:r w:rsidRPr="002B20BD">
        <w:rPr>
          <w:bCs/>
          <w:color w:val="000000"/>
          <w:lang w:val="en-US"/>
        </w:rPr>
        <w:t>Maëva</w:t>
      </w:r>
      <w:proofErr w:type="spellEnd"/>
      <w:r w:rsidRPr="002B20BD">
        <w:rPr>
          <w:bCs/>
          <w:color w:val="000000"/>
          <w:lang w:val="en-US"/>
        </w:rPr>
        <w:t xml:space="preserve"> </w:t>
      </w:r>
      <w:proofErr w:type="spellStart"/>
      <w:r w:rsidRPr="002B20BD">
        <w:rPr>
          <w:bCs/>
          <w:color w:val="000000"/>
          <w:lang w:val="en-US"/>
        </w:rPr>
        <w:t>Saignes</w:t>
      </w:r>
      <w:proofErr w:type="spellEnd"/>
      <w:r w:rsidRPr="002B20BD">
        <w:rPr>
          <w:bCs/>
          <w:color w:val="000000"/>
          <w:lang w:val="en-US"/>
        </w:rPr>
        <w:t xml:space="preserve">) and assistant (Jeanne Saunier), Clinical Research Associates (Selma El </w:t>
      </w:r>
      <w:proofErr w:type="spellStart"/>
      <w:r w:rsidRPr="002B20BD">
        <w:rPr>
          <w:bCs/>
          <w:color w:val="000000"/>
          <w:lang w:val="en-US"/>
        </w:rPr>
        <w:t>Andaloussi</w:t>
      </w:r>
      <w:proofErr w:type="spellEnd"/>
      <w:r w:rsidRPr="002B20BD">
        <w:rPr>
          <w:bCs/>
          <w:color w:val="000000"/>
          <w:lang w:val="en-US"/>
        </w:rPr>
        <w:t xml:space="preserve">, </w:t>
      </w:r>
      <w:proofErr w:type="spellStart"/>
      <w:r w:rsidRPr="002B20BD">
        <w:rPr>
          <w:bCs/>
          <w:color w:val="000000"/>
          <w:lang w:val="en-US"/>
        </w:rPr>
        <w:t>Joëlle</w:t>
      </w:r>
      <w:proofErr w:type="spellEnd"/>
      <w:r w:rsidRPr="002B20BD">
        <w:rPr>
          <w:bCs/>
          <w:color w:val="000000"/>
          <w:lang w:val="en-US"/>
        </w:rPr>
        <w:t xml:space="preserve"> Martin-Gauthier, Emily </w:t>
      </w:r>
      <w:proofErr w:type="spellStart"/>
      <w:r w:rsidRPr="002B20BD">
        <w:rPr>
          <w:bCs/>
          <w:color w:val="000000"/>
          <w:lang w:val="en-US"/>
        </w:rPr>
        <w:t>Rebouilleau</w:t>
      </w:r>
      <w:proofErr w:type="spellEnd"/>
      <w:r w:rsidRPr="002B20BD">
        <w:rPr>
          <w:bCs/>
          <w:color w:val="000000"/>
          <w:lang w:val="en-US"/>
        </w:rPr>
        <w:t xml:space="preserve">) and data manager (Tanguy Roman). We thank the Communication Manager of </w:t>
      </w:r>
      <w:proofErr w:type="spellStart"/>
      <w:r w:rsidRPr="002B20BD">
        <w:rPr>
          <w:bCs/>
          <w:color w:val="000000"/>
          <w:lang w:val="en-US"/>
        </w:rPr>
        <w:t>l’Institut</w:t>
      </w:r>
      <w:proofErr w:type="spellEnd"/>
      <w:r w:rsidRPr="002B20BD">
        <w:rPr>
          <w:bCs/>
          <w:color w:val="000000"/>
          <w:lang w:val="en-US"/>
        </w:rPr>
        <w:t xml:space="preserve"> du Thorax (</w:t>
      </w:r>
      <w:proofErr w:type="spellStart"/>
      <w:r w:rsidRPr="002B20BD">
        <w:rPr>
          <w:bCs/>
          <w:color w:val="000000"/>
          <w:lang w:val="en-US"/>
        </w:rPr>
        <w:t>Vimla</w:t>
      </w:r>
      <w:proofErr w:type="spellEnd"/>
      <w:r w:rsidRPr="002B20BD">
        <w:rPr>
          <w:bCs/>
          <w:color w:val="000000"/>
          <w:lang w:val="en-US"/>
        </w:rPr>
        <w:t xml:space="preserve"> </w:t>
      </w:r>
      <w:proofErr w:type="spellStart"/>
      <w:r w:rsidRPr="002B20BD">
        <w:rPr>
          <w:bCs/>
          <w:color w:val="000000"/>
          <w:lang w:val="en-US"/>
        </w:rPr>
        <w:t>Mayoura</w:t>
      </w:r>
      <w:proofErr w:type="spellEnd"/>
      <w:r w:rsidRPr="002B20BD">
        <w:rPr>
          <w:bCs/>
          <w:color w:val="000000"/>
          <w:lang w:val="en-US"/>
        </w:rPr>
        <w:t xml:space="preserve">). We acknowledge all medical staff involved in the diagnosis and treatment of patients with COVID-19 in participating centers. We thank all GPs, specialists, pharmacists and biological laboratories in charge of hospitalized patients for providing additional medical information to our investigators. We thank the Société Francophone du </w:t>
      </w:r>
      <w:proofErr w:type="spellStart"/>
      <w:r w:rsidRPr="002B20BD">
        <w:rPr>
          <w:bCs/>
          <w:color w:val="000000"/>
          <w:lang w:val="en-US"/>
        </w:rPr>
        <w:t>Diabète</w:t>
      </w:r>
      <w:proofErr w:type="spellEnd"/>
      <w:r w:rsidRPr="002B20BD">
        <w:rPr>
          <w:bCs/>
          <w:color w:val="000000"/>
          <w:lang w:val="en-US"/>
        </w:rPr>
        <w:t xml:space="preserve"> (SFD) and Société </w:t>
      </w:r>
      <w:proofErr w:type="spellStart"/>
      <w:r w:rsidRPr="002B20BD">
        <w:rPr>
          <w:bCs/>
          <w:color w:val="000000"/>
          <w:lang w:val="en-US"/>
        </w:rPr>
        <w:t>Française</w:t>
      </w:r>
      <w:proofErr w:type="spellEnd"/>
      <w:r w:rsidRPr="002B20BD">
        <w:rPr>
          <w:bCs/>
          <w:color w:val="000000"/>
          <w:lang w:val="en-US"/>
        </w:rPr>
        <w:t xml:space="preserve"> </w:t>
      </w:r>
      <w:proofErr w:type="spellStart"/>
      <w:r w:rsidRPr="002B20BD">
        <w:rPr>
          <w:bCs/>
          <w:color w:val="000000"/>
          <w:lang w:val="en-US"/>
        </w:rPr>
        <w:t>d’Endocrinologie</w:t>
      </w:r>
      <w:proofErr w:type="spellEnd"/>
      <w:r w:rsidRPr="002B20BD">
        <w:rPr>
          <w:bCs/>
          <w:color w:val="000000"/>
          <w:lang w:val="en-US"/>
        </w:rPr>
        <w:t xml:space="preserve"> (SFE) for disseminating study design and organization, the Fédération </w:t>
      </w:r>
      <w:proofErr w:type="spellStart"/>
      <w:r w:rsidRPr="002B20BD">
        <w:rPr>
          <w:bCs/>
          <w:color w:val="000000"/>
          <w:lang w:val="en-US"/>
        </w:rPr>
        <w:t>Française</w:t>
      </w:r>
      <w:proofErr w:type="spellEnd"/>
      <w:r w:rsidRPr="002B20BD">
        <w:rPr>
          <w:bCs/>
          <w:color w:val="000000"/>
          <w:lang w:val="en-US"/>
        </w:rPr>
        <w:t xml:space="preserve"> des </w:t>
      </w:r>
      <w:proofErr w:type="spellStart"/>
      <w:r w:rsidRPr="002B20BD">
        <w:rPr>
          <w:bCs/>
          <w:color w:val="000000"/>
          <w:lang w:val="en-US"/>
        </w:rPr>
        <w:t>Diabétiques</w:t>
      </w:r>
      <w:proofErr w:type="spellEnd"/>
      <w:r w:rsidRPr="002B20BD">
        <w:rPr>
          <w:bCs/>
          <w:color w:val="000000"/>
          <w:lang w:val="en-US"/>
        </w:rPr>
        <w:t xml:space="preserve"> (FFD) for participating in the organization of the study.</w:t>
      </w:r>
    </w:p>
    <w:p w14:paraId="150028C3" w14:textId="77777777" w:rsidR="009C7453" w:rsidRPr="00386E11" w:rsidRDefault="009C7453" w:rsidP="009C7453">
      <w:pPr>
        <w:pStyle w:val="para"/>
        <w:spacing w:before="120" w:beforeAutospacing="0" w:after="120" w:afterAutospacing="0" w:line="480" w:lineRule="auto"/>
        <w:contextualSpacing/>
        <w:jc w:val="both"/>
        <w:outlineLvl w:val="0"/>
        <w:rPr>
          <w:b/>
          <w:color w:val="000000" w:themeColor="text1"/>
          <w:lang w:val="en-US"/>
        </w:rPr>
      </w:pPr>
      <w:r w:rsidRPr="00386E11">
        <w:rPr>
          <w:b/>
          <w:color w:val="000000" w:themeColor="text1"/>
          <w:lang w:val="en-US"/>
        </w:rPr>
        <w:t>Funding</w:t>
      </w:r>
    </w:p>
    <w:p w14:paraId="42287EBB" w14:textId="77777777" w:rsidR="009C7453" w:rsidRPr="00386E11" w:rsidRDefault="009C7453" w:rsidP="009C7453">
      <w:pPr>
        <w:pStyle w:val="para"/>
        <w:spacing w:before="120" w:beforeAutospacing="0" w:after="120" w:afterAutospacing="0" w:line="480" w:lineRule="auto"/>
        <w:contextualSpacing/>
        <w:jc w:val="both"/>
        <w:outlineLvl w:val="0"/>
        <w:rPr>
          <w:bCs/>
          <w:color w:val="000000" w:themeColor="text1"/>
          <w:lang w:val="en-US"/>
        </w:rPr>
      </w:pPr>
      <w:r w:rsidRPr="003E5699">
        <w:rPr>
          <w:rStyle w:val="Aucun"/>
          <w:szCs w:val="22"/>
          <w:lang w:val="en-US"/>
        </w:rPr>
        <w:t xml:space="preserve">This study received the following funding: the </w:t>
      </w:r>
      <w:proofErr w:type="spellStart"/>
      <w:r w:rsidRPr="003E5699">
        <w:rPr>
          <w:rStyle w:val="Aucun"/>
          <w:szCs w:val="22"/>
          <w:lang w:val="en-US"/>
        </w:rPr>
        <w:t>Fondation</w:t>
      </w:r>
      <w:proofErr w:type="spellEnd"/>
      <w:r w:rsidRPr="003E5699">
        <w:rPr>
          <w:rStyle w:val="Aucun"/>
          <w:szCs w:val="22"/>
          <w:lang w:val="en-US"/>
        </w:rPr>
        <w:t xml:space="preserve"> Francophone de Recherche sur le </w:t>
      </w:r>
      <w:proofErr w:type="spellStart"/>
      <w:r w:rsidRPr="003E5699">
        <w:rPr>
          <w:rStyle w:val="Aucun"/>
          <w:szCs w:val="22"/>
          <w:lang w:val="en-US"/>
        </w:rPr>
        <w:t>Diabète</w:t>
      </w:r>
      <w:proofErr w:type="spellEnd"/>
      <w:r w:rsidRPr="003E5699">
        <w:rPr>
          <w:rStyle w:val="Aucun"/>
          <w:szCs w:val="22"/>
          <w:lang w:val="en-US"/>
        </w:rPr>
        <w:t xml:space="preserve"> (FFRD), supported by Novo Nordisk, MSD, Abbott, AstraZeneca, Lilly and FFD (Fédération </w:t>
      </w:r>
      <w:proofErr w:type="spellStart"/>
      <w:r w:rsidRPr="003E5699">
        <w:rPr>
          <w:rStyle w:val="Aucun"/>
          <w:szCs w:val="22"/>
          <w:lang w:val="en-US"/>
        </w:rPr>
        <w:t>Française</w:t>
      </w:r>
      <w:proofErr w:type="spellEnd"/>
      <w:r w:rsidRPr="003E5699">
        <w:rPr>
          <w:rStyle w:val="Aucun"/>
          <w:szCs w:val="22"/>
          <w:lang w:val="en-US"/>
        </w:rPr>
        <w:t xml:space="preserve"> des </w:t>
      </w:r>
      <w:proofErr w:type="spellStart"/>
      <w:r w:rsidRPr="003E5699">
        <w:rPr>
          <w:rStyle w:val="Aucun"/>
          <w:szCs w:val="22"/>
          <w:lang w:val="en-US"/>
        </w:rPr>
        <w:t>Diabétiques</w:t>
      </w:r>
      <w:proofErr w:type="spellEnd"/>
      <w:r w:rsidRPr="003E5699">
        <w:rPr>
          <w:rStyle w:val="Aucun"/>
          <w:szCs w:val="22"/>
          <w:lang w:val="en-US"/>
        </w:rPr>
        <w:t xml:space="preserve">) – CORONADO initiative emergency grant; Société Francophone du </w:t>
      </w:r>
      <w:proofErr w:type="spellStart"/>
      <w:r w:rsidRPr="003E5699">
        <w:rPr>
          <w:rStyle w:val="Aucun"/>
          <w:szCs w:val="22"/>
          <w:lang w:val="en-US"/>
        </w:rPr>
        <w:t>Diabète</w:t>
      </w:r>
      <w:proofErr w:type="spellEnd"/>
      <w:r w:rsidRPr="003E5699">
        <w:rPr>
          <w:rStyle w:val="Aucun"/>
          <w:szCs w:val="22"/>
          <w:lang w:val="en-US"/>
        </w:rPr>
        <w:t xml:space="preserve"> (SFD) – CORONADO initiative emergency grant; Air Liquide Health Care international. CORONADO initiative emergency grant; Allergan. CORONADO initiative emergency grant; AstraZeneca. CORONADO initiative emergency grant; </w:t>
      </w:r>
      <w:proofErr w:type="spellStart"/>
      <w:r w:rsidRPr="003E5699">
        <w:rPr>
          <w:rStyle w:val="Aucun"/>
          <w:szCs w:val="22"/>
          <w:lang w:val="en-US"/>
        </w:rPr>
        <w:t>Elivie</w:t>
      </w:r>
      <w:proofErr w:type="spellEnd"/>
      <w:r w:rsidRPr="003E5699">
        <w:rPr>
          <w:rStyle w:val="Aucun"/>
          <w:szCs w:val="22"/>
          <w:lang w:val="en-US"/>
        </w:rPr>
        <w:t xml:space="preserve">. CORONADO initiative emergency grant; </w:t>
      </w:r>
      <w:proofErr w:type="spellStart"/>
      <w:r w:rsidRPr="003E5699">
        <w:rPr>
          <w:rStyle w:val="Aucun"/>
          <w:szCs w:val="22"/>
          <w:lang w:val="en-US"/>
        </w:rPr>
        <w:t>Fortil</w:t>
      </w:r>
      <w:proofErr w:type="spellEnd"/>
      <w:r w:rsidRPr="003E5699">
        <w:rPr>
          <w:rStyle w:val="Aucun"/>
          <w:szCs w:val="22"/>
          <w:lang w:val="en-US"/>
        </w:rPr>
        <w:t xml:space="preserve">. CORONADO initiative emergency grant; </w:t>
      </w:r>
      <w:proofErr w:type="spellStart"/>
      <w:r w:rsidRPr="003E5699">
        <w:rPr>
          <w:rStyle w:val="Aucun"/>
          <w:szCs w:val="22"/>
          <w:lang w:val="en-US"/>
        </w:rPr>
        <w:t>Lifescan</w:t>
      </w:r>
      <w:proofErr w:type="spellEnd"/>
      <w:r w:rsidRPr="003E5699">
        <w:rPr>
          <w:rStyle w:val="Aucun"/>
          <w:szCs w:val="22"/>
          <w:lang w:val="en-US"/>
        </w:rPr>
        <w:t xml:space="preserve">. CORONADO initiative emergency grant; CORONADO initiative emergency grant; Nantes </w:t>
      </w:r>
      <w:proofErr w:type="spellStart"/>
      <w:r w:rsidRPr="003E5699">
        <w:rPr>
          <w:rStyle w:val="Aucun"/>
          <w:szCs w:val="22"/>
          <w:lang w:val="en-US"/>
        </w:rPr>
        <w:t>Métroplole</w:t>
      </w:r>
      <w:proofErr w:type="spellEnd"/>
      <w:r w:rsidRPr="003E5699">
        <w:rPr>
          <w:rStyle w:val="Aucun"/>
          <w:szCs w:val="22"/>
          <w:lang w:val="en-US"/>
        </w:rPr>
        <w:t>. NHC. CORONADO initiative emergency grant; Novo Nordisk. CORONADO initiative emergency grant; Sanofi. CORONADO emergency grant; PHRC National COVID-19 Hospitalization and Care Organization Division (DGOS) as part of the Hospital Clinical Research Program (PHRC COVID-19-20-0138).</w:t>
      </w:r>
      <w:r w:rsidRPr="003E5699">
        <w:rPr>
          <w:rFonts w:ascii="Arial" w:hAnsi="Arial" w:cs="Arial"/>
          <w:szCs w:val="22"/>
          <w:lang w:val="en-US"/>
        </w:rPr>
        <w:t xml:space="preserve"> </w:t>
      </w:r>
      <w:r w:rsidRPr="00386E11">
        <w:rPr>
          <w:bCs/>
          <w:lang w:val="en-US"/>
        </w:rPr>
        <w:t xml:space="preserve">All research facilities are </w:t>
      </w:r>
      <w:r w:rsidRPr="00386E11">
        <w:rPr>
          <w:bCs/>
          <w:lang w:val="en-US"/>
        </w:rPr>
        <w:lastRenderedPageBreak/>
        <w:t xml:space="preserve">acknowledged for providing research associates and research technicians for clinical </w:t>
      </w:r>
      <w:r w:rsidRPr="00386E11">
        <w:rPr>
          <w:bCs/>
          <w:color w:val="000000" w:themeColor="text1"/>
          <w:lang w:val="en-US"/>
        </w:rPr>
        <w:t>investigations pro bono. The funders of the study had no role in study design, data collection, data analysis, data interpretation, or writing of the report.</w:t>
      </w:r>
    </w:p>
    <w:p w14:paraId="2692A720" w14:textId="77777777" w:rsidR="009C7453" w:rsidRPr="00386E11" w:rsidRDefault="009C7453" w:rsidP="009C7453">
      <w:pPr>
        <w:pStyle w:val="para"/>
        <w:spacing w:before="120" w:beforeAutospacing="0" w:after="120" w:afterAutospacing="0" w:line="480" w:lineRule="auto"/>
        <w:contextualSpacing/>
        <w:jc w:val="both"/>
        <w:outlineLvl w:val="0"/>
        <w:rPr>
          <w:rStyle w:val="apple-converted-space"/>
          <w:b/>
          <w:bCs/>
          <w:lang w:val="en-US"/>
        </w:rPr>
      </w:pPr>
      <w:r w:rsidRPr="00386E11">
        <w:rPr>
          <w:rStyle w:val="apple-converted-space"/>
          <w:b/>
          <w:bCs/>
          <w:lang w:val="en-US"/>
        </w:rPr>
        <w:t xml:space="preserve">Duality of Interest. </w:t>
      </w:r>
      <w:r w:rsidRPr="00386E11">
        <w:rPr>
          <w:rStyle w:val="apple-converted-space"/>
          <w:bCs/>
          <w:lang w:val="en-US"/>
        </w:rPr>
        <w:t>No potential conflicts of interest relevant to this article were reported.</w:t>
      </w:r>
    </w:p>
    <w:p w14:paraId="63222C46" w14:textId="77777777" w:rsidR="009C7453" w:rsidRPr="00386E11" w:rsidRDefault="009C7453" w:rsidP="009C7453">
      <w:pPr>
        <w:pStyle w:val="para"/>
        <w:spacing w:before="120" w:beforeAutospacing="0" w:after="120" w:afterAutospacing="0" w:line="480" w:lineRule="auto"/>
        <w:contextualSpacing/>
        <w:jc w:val="both"/>
        <w:outlineLvl w:val="0"/>
        <w:rPr>
          <w:color w:val="000000" w:themeColor="text1"/>
          <w:lang w:val="en-US"/>
        </w:rPr>
      </w:pPr>
      <w:r w:rsidRPr="00386E11">
        <w:rPr>
          <w:rStyle w:val="apple-converted-space"/>
          <w:b/>
          <w:bCs/>
          <w:lang w:val="en-US"/>
        </w:rPr>
        <w:t xml:space="preserve"> </w:t>
      </w:r>
      <w:r w:rsidRPr="00386E11">
        <w:rPr>
          <w:color w:val="000000" w:themeColor="text1"/>
          <w:lang w:val="en-US"/>
        </w:rPr>
        <w:t xml:space="preserve">BC reports grants and personal fees from Amgen, personal fees from Astra-Zeneca, personal fees from </w:t>
      </w:r>
      <w:proofErr w:type="spellStart"/>
      <w:r w:rsidRPr="00386E11">
        <w:rPr>
          <w:color w:val="000000" w:themeColor="text1"/>
          <w:lang w:val="en-US"/>
        </w:rPr>
        <w:t>Akcea</w:t>
      </w:r>
      <w:proofErr w:type="spellEnd"/>
      <w:r w:rsidRPr="00386E11">
        <w:rPr>
          <w:color w:val="000000" w:themeColor="text1"/>
          <w:lang w:val="en-US"/>
        </w:rPr>
        <w:t xml:space="preserve">, personal fees from </w:t>
      </w:r>
      <w:proofErr w:type="spellStart"/>
      <w:r w:rsidRPr="00386E11">
        <w:rPr>
          <w:color w:val="000000" w:themeColor="text1"/>
          <w:lang w:val="en-US"/>
        </w:rPr>
        <w:t>Genfit</w:t>
      </w:r>
      <w:proofErr w:type="spellEnd"/>
      <w:r w:rsidRPr="00386E11">
        <w:rPr>
          <w:color w:val="000000" w:themeColor="text1"/>
          <w:lang w:val="en-US"/>
        </w:rPr>
        <w:t xml:space="preserve">, personal fees from Gilead, personal fees from Eli Lilly, personal fees from Novo Nordisk, personal fees from Merck (MSD), grants and personal fees from Sanofi, grants and personal fees from Regeneron. </w:t>
      </w:r>
    </w:p>
    <w:p w14:paraId="3109555E" w14:textId="77777777" w:rsidR="009C7453" w:rsidRPr="00386E11" w:rsidRDefault="009C7453" w:rsidP="009C7453">
      <w:pPr>
        <w:pStyle w:val="para"/>
        <w:spacing w:before="120" w:beforeAutospacing="0" w:after="120" w:afterAutospacing="0" w:line="480" w:lineRule="auto"/>
        <w:contextualSpacing/>
        <w:jc w:val="both"/>
        <w:outlineLvl w:val="0"/>
        <w:rPr>
          <w:color w:val="000000" w:themeColor="text1"/>
          <w:lang w:val="en-US"/>
        </w:rPr>
      </w:pPr>
      <w:r w:rsidRPr="00386E11">
        <w:rPr>
          <w:color w:val="000000" w:themeColor="text1"/>
          <w:lang w:val="en-US"/>
        </w:rPr>
        <w:t xml:space="preserve">PD reports personal fees from Novo Nordisk, Sanofi, Eli Lilly, MSD, Novartis, Abbott, Astra Zeneca, Boehringer Ingelheim, </w:t>
      </w:r>
      <w:proofErr w:type="spellStart"/>
      <w:r w:rsidRPr="00386E11">
        <w:rPr>
          <w:color w:val="000000" w:themeColor="text1"/>
          <w:lang w:val="en-US"/>
        </w:rPr>
        <w:t>Mundipharma</w:t>
      </w:r>
      <w:proofErr w:type="spellEnd"/>
      <w:r w:rsidRPr="00386E11">
        <w:rPr>
          <w:color w:val="000000" w:themeColor="text1"/>
          <w:lang w:val="en-US"/>
        </w:rPr>
        <w:t xml:space="preserve">. </w:t>
      </w:r>
    </w:p>
    <w:p w14:paraId="4E1CCC1E" w14:textId="77777777" w:rsidR="009C7453" w:rsidRPr="00386E11" w:rsidRDefault="009C7453" w:rsidP="009C7453">
      <w:pPr>
        <w:pStyle w:val="para"/>
        <w:spacing w:before="120" w:beforeAutospacing="0" w:after="120" w:afterAutospacing="0" w:line="480" w:lineRule="auto"/>
        <w:contextualSpacing/>
        <w:jc w:val="both"/>
        <w:outlineLvl w:val="0"/>
        <w:rPr>
          <w:color w:val="000000" w:themeColor="text1"/>
          <w:lang w:val="en-US"/>
        </w:rPr>
      </w:pPr>
      <w:r w:rsidRPr="00386E11">
        <w:rPr>
          <w:color w:val="000000" w:themeColor="text1"/>
          <w:lang w:val="en-US"/>
        </w:rPr>
        <w:t>JFG reports Personal fees and non-financial support from Eli Lilly, Novo Nordisk, and AstraZeneca, Personal fees from Bristol-Myers Squibb, Gilead and Bayer, all disclosures above unrelated to this presentation.</w:t>
      </w:r>
    </w:p>
    <w:p w14:paraId="41CF73FD" w14:textId="77777777" w:rsidR="009C7453" w:rsidRPr="00386E11" w:rsidRDefault="009C7453" w:rsidP="009C7453">
      <w:pPr>
        <w:pStyle w:val="para"/>
        <w:spacing w:before="120" w:beforeAutospacing="0" w:after="120" w:afterAutospacing="0" w:line="480" w:lineRule="auto"/>
        <w:contextualSpacing/>
        <w:jc w:val="both"/>
        <w:outlineLvl w:val="0"/>
        <w:rPr>
          <w:color w:val="000000" w:themeColor="text1"/>
          <w:lang w:val="en-US"/>
        </w:rPr>
      </w:pPr>
      <w:r w:rsidRPr="00386E11">
        <w:rPr>
          <w:color w:val="000000" w:themeColor="text1"/>
          <w:lang w:val="en-US"/>
        </w:rPr>
        <w:t xml:space="preserve">PG reports personal fees from Abbott, personal fees from Amgen, personal fees from Astra-Zeneca, personal fees from Boehringer Ingelheim, personal fees from Eli Lilly, personal fees from MSD, personal fees from </w:t>
      </w:r>
      <w:proofErr w:type="spellStart"/>
      <w:r w:rsidRPr="00386E11">
        <w:rPr>
          <w:color w:val="000000" w:themeColor="text1"/>
          <w:lang w:val="en-US"/>
        </w:rPr>
        <w:t>Mundipharma</w:t>
      </w:r>
      <w:proofErr w:type="spellEnd"/>
      <w:r w:rsidRPr="00386E11">
        <w:rPr>
          <w:color w:val="000000" w:themeColor="text1"/>
          <w:lang w:val="en-US"/>
        </w:rPr>
        <w:t xml:space="preserve">, grants and personal fees from Novo Nordisk, personal fees from Sanofi, personal fees from </w:t>
      </w:r>
      <w:proofErr w:type="spellStart"/>
      <w:r w:rsidRPr="00386E11">
        <w:rPr>
          <w:color w:val="000000" w:themeColor="text1"/>
          <w:lang w:val="en-US"/>
        </w:rPr>
        <w:t>Servier</w:t>
      </w:r>
      <w:proofErr w:type="spellEnd"/>
      <w:r w:rsidRPr="00386E11">
        <w:rPr>
          <w:color w:val="000000" w:themeColor="text1"/>
          <w:lang w:val="en-US"/>
        </w:rPr>
        <w:t xml:space="preserve">. </w:t>
      </w:r>
    </w:p>
    <w:p w14:paraId="4EA189A0" w14:textId="77777777" w:rsidR="009C7453" w:rsidRPr="00386E11" w:rsidRDefault="009C7453" w:rsidP="009C7453">
      <w:pPr>
        <w:pStyle w:val="para"/>
        <w:spacing w:before="120" w:beforeAutospacing="0" w:after="120" w:afterAutospacing="0" w:line="480" w:lineRule="auto"/>
        <w:contextualSpacing/>
        <w:jc w:val="both"/>
        <w:outlineLvl w:val="0"/>
        <w:rPr>
          <w:color w:val="000000" w:themeColor="text1"/>
          <w:lang w:val="en-US"/>
        </w:rPr>
      </w:pPr>
      <w:r w:rsidRPr="00386E11">
        <w:rPr>
          <w:color w:val="000000" w:themeColor="text1"/>
          <w:lang w:val="en-US"/>
        </w:rPr>
        <w:t xml:space="preserve">SH reports personal fees and non-financial support from Astra Zeneca, grants and personal fees from Bayer, personal fees from Boehringer Ingelheim, grants from </w:t>
      </w:r>
      <w:proofErr w:type="spellStart"/>
      <w:r w:rsidRPr="00386E11">
        <w:rPr>
          <w:color w:val="000000" w:themeColor="text1"/>
          <w:lang w:val="en-US"/>
        </w:rPr>
        <w:t>Dinno</w:t>
      </w:r>
      <w:proofErr w:type="spellEnd"/>
      <w:r w:rsidRPr="00386E11">
        <w:rPr>
          <w:color w:val="000000" w:themeColor="text1"/>
          <w:lang w:val="en-US"/>
        </w:rPr>
        <w:t xml:space="preserve"> Santé, personal fees from Eli Lilly, non-financial support from LVL, personal fees and non-financial support from MSD, personal fees from Novartis, grants from Pierre Fabre Santé, personal fees and non-financial support from Sanofi, personal fees and non-financial support from </w:t>
      </w:r>
      <w:proofErr w:type="spellStart"/>
      <w:r w:rsidRPr="00386E11">
        <w:rPr>
          <w:color w:val="000000" w:themeColor="text1"/>
          <w:lang w:val="en-US"/>
        </w:rPr>
        <w:t>Servier</w:t>
      </w:r>
      <w:proofErr w:type="spellEnd"/>
      <w:r w:rsidRPr="00386E11">
        <w:rPr>
          <w:color w:val="000000" w:themeColor="text1"/>
          <w:lang w:val="en-US"/>
        </w:rPr>
        <w:t xml:space="preserve">, personal fees from </w:t>
      </w:r>
      <w:proofErr w:type="spellStart"/>
      <w:r w:rsidRPr="00386E11">
        <w:rPr>
          <w:color w:val="000000" w:themeColor="text1"/>
          <w:lang w:val="en-US"/>
        </w:rPr>
        <w:t>Valbiotis</w:t>
      </w:r>
      <w:proofErr w:type="spellEnd"/>
      <w:r w:rsidRPr="00386E11">
        <w:rPr>
          <w:color w:val="000000" w:themeColor="text1"/>
          <w:lang w:val="en-US"/>
        </w:rPr>
        <w:t xml:space="preserve">. </w:t>
      </w:r>
    </w:p>
    <w:p w14:paraId="26299B5D" w14:textId="77777777" w:rsidR="009C7453" w:rsidRPr="00386E11" w:rsidRDefault="009C7453" w:rsidP="009C7453">
      <w:pPr>
        <w:pStyle w:val="para"/>
        <w:spacing w:before="120" w:beforeAutospacing="0" w:after="120" w:afterAutospacing="0" w:line="480" w:lineRule="auto"/>
        <w:contextualSpacing/>
        <w:jc w:val="both"/>
        <w:outlineLvl w:val="0"/>
        <w:rPr>
          <w:color w:val="000000" w:themeColor="text1"/>
          <w:lang w:val="en-US"/>
        </w:rPr>
      </w:pPr>
      <w:r w:rsidRPr="00386E11">
        <w:rPr>
          <w:color w:val="000000" w:themeColor="text1"/>
          <w:lang w:val="en-US"/>
        </w:rPr>
        <w:t>PJS reports personal fees from Astra Zeneca and non-financial support from Abbott.</w:t>
      </w:r>
    </w:p>
    <w:p w14:paraId="253A0944" w14:textId="77777777" w:rsidR="009C7453" w:rsidRPr="00386E11" w:rsidRDefault="009C7453" w:rsidP="009C7453">
      <w:pPr>
        <w:pStyle w:val="para"/>
        <w:spacing w:before="120" w:beforeAutospacing="0" w:after="120" w:afterAutospacing="0" w:line="480" w:lineRule="auto"/>
        <w:contextualSpacing/>
        <w:jc w:val="both"/>
        <w:outlineLvl w:val="0"/>
        <w:rPr>
          <w:color w:val="000000" w:themeColor="text1"/>
          <w:lang w:val="en-US"/>
        </w:rPr>
      </w:pPr>
      <w:r w:rsidRPr="00386E11">
        <w:rPr>
          <w:color w:val="000000" w:themeColor="text1"/>
          <w:lang w:val="en-US"/>
        </w:rPr>
        <w:lastRenderedPageBreak/>
        <w:t xml:space="preserve">MP reports personal fees and non-financial support from Novo Nordisk, non-financial support from Sanofi, non-financial support from Amgen. </w:t>
      </w:r>
    </w:p>
    <w:p w14:paraId="3E823E4F" w14:textId="77777777" w:rsidR="009C7453" w:rsidRPr="00386E11" w:rsidRDefault="009C7453" w:rsidP="009C7453">
      <w:pPr>
        <w:pStyle w:val="para"/>
        <w:spacing w:before="120" w:beforeAutospacing="0" w:after="120" w:afterAutospacing="0" w:line="480" w:lineRule="auto"/>
        <w:contextualSpacing/>
        <w:jc w:val="both"/>
        <w:outlineLvl w:val="0"/>
        <w:rPr>
          <w:color w:val="000000" w:themeColor="text1"/>
          <w:lang w:val="en-US"/>
        </w:rPr>
      </w:pPr>
      <w:r w:rsidRPr="00386E11">
        <w:rPr>
          <w:color w:val="000000" w:themeColor="text1"/>
          <w:lang w:val="en-US"/>
        </w:rPr>
        <w:t xml:space="preserve">RR reports grants, personal fees and non-financial support from Sanofi, grants, personal fees and non-financial support from Novo Nordisk, personal fees and non-financial support from Eli Lilly, personal fees from </w:t>
      </w:r>
      <w:proofErr w:type="spellStart"/>
      <w:r w:rsidRPr="00386E11">
        <w:rPr>
          <w:color w:val="000000" w:themeColor="text1"/>
          <w:lang w:val="en-US"/>
        </w:rPr>
        <w:t>Mundipharma</w:t>
      </w:r>
      <w:proofErr w:type="spellEnd"/>
      <w:r w:rsidRPr="00386E11">
        <w:rPr>
          <w:color w:val="000000" w:themeColor="text1"/>
          <w:lang w:val="en-US"/>
        </w:rPr>
        <w:t xml:space="preserve">, personal fees from Janssen, personal fees from </w:t>
      </w:r>
      <w:proofErr w:type="spellStart"/>
      <w:r w:rsidRPr="00386E11">
        <w:rPr>
          <w:color w:val="000000" w:themeColor="text1"/>
          <w:lang w:val="en-US"/>
        </w:rPr>
        <w:t>Servier</w:t>
      </w:r>
      <w:proofErr w:type="spellEnd"/>
      <w:r w:rsidRPr="00386E11">
        <w:rPr>
          <w:color w:val="000000" w:themeColor="text1"/>
          <w:lang w:val="en-US"/>
        </w:rPr>
        <w:t xml:space="preserve">, grants and personal fees from Astra-Zeneca, personal fees from MSD, personal fees from Medtronic, personal fees from Abbott, grants from </w:t>
      </w:r>
      <w:proofErr w:type="spellStart"/>
      <w:r w:rsidRPr="00386E11">
        <w:rPr>
          <w:color w:val="000000" w:themeColor="text1"/>
          <w:lang w:val="en-US"/>
        </w:rPr>
        <w:t>Diabnext</w:t>
      </w:r>
      <w:proofErr w:type="spellEnd"/>
      <w:r w:rsidRPr="00386E11">
        <w:rPr>
          <w:color w:val="000000" w:themeColor="text1"/>
          <w:lang w:val="en-US"/>
        </w:rPr>
        <w:t xml:space="preserve">, personal fees from Applied Therapeutics. </w:t>
      </w:r>
    </w:p>
    <w:p w14:paraId="259D36EA" w14:textId="77777777" w:rsidR="009C7453" w:rsidRPr="00371C24" w:rsidRDefault="009C7453" w:rsidP="009C7453">
      <w:pPr>
        <w:pStyle w:val="para"/>
        <w:spacing w:before="120" w:beforeAutospacing="0" w:after="120" w:afterAutospacing="0" w:line="480" w:lineRule="auto"/>
        <w:contextualSpacing/>
        <w:jc w:val="both"/>
        <w:outlineLvl w:val="0"/>
        <w:rPr>
          <w:color w:val="000000" w:themeColor="text1"/>
          <w:lang w:val="en-US"/>
        </w:rPr>
      </w:pPr>
      <w:r w:rsidRPr="00386E11">
        <w:rPr>
          <w:color w:val="000000" w:themeColor="text1"/>
          <w:lang w:val="en-US"/>
        </w:rPr>
        <w:t xml:space="preserve">MW reports personal fees from Novo Nordisk. All other authors declare no competing interests. </w:t>
      </w:r>
    </w:p>
    <w:p w14:paraId="1B507D29" w14:textId="77777777" w:rsidR="009C7453" w:rsidRPr="00386E11" w:rsidRDefault="009C7453" w:rsidP="009C7453">
      <w:pPr>
        <w:pStyle w:val="para"/>
        <w:spacing w:before="120" w:beforeAutospacing="0" w:after="120" w:afterAutospacing="0" w:line="480" w:lineRule="auto"/>
        <w:contextualSpacing/>
        <w:jc w:val="both"/>
        <w:rPr>
          <w:color w:val="000000" w:themeColor="text1"/>
          <w:lang w:val="en-US"/>
        </w:rPr>
      </w:pPr>
      <w:r w:rsidRPr="00386E11">
        <w:rPr>
          <w:b/>
          <w:color w:val="000000" w:themeColor="text1"/>
          <w:lang w:val="en-US"/>
        </w:rPr>
        <w:t>Author Contributions.</w:t>
      </w:r>
      <w:r w:rsidRPr="00386E11">
        <w:rPr>
          <w:color w:val="000000" w:themeColor="text1"/>
          <w:lang w:val="en-US"/>
        </w:rPr>
        <w:t xml:space="preserve"> </w:t>
      </w:r>
    </w:p>
    <w:p w14:paraId="79DE52AD" w14:textId="77777777" w:rsidR="009C7453" w:rsidRPr="00386E11" w:rsidRDefault="009C7453" w:rsidP="009C7453">
      <w:pPr>
        <w:pStyle w:val="para"/>
        <w:spacing w:before="120" w:beforeAutospacing="0" w:after="120" w:afterAutospacing="0" w:line="480" w:lineRule="auto"/>
        <w:contextualSpacing/>
        <w:jc w:val="both"/>
        <w:rPr>
          <w:color w:val="000000" w:themeColor="text1"/>
          <w:lang w:val="en-US"/>
        </w:rPr>
      </w:pPr>
      <w:r w:rsidRPr="00386E11">
        <w:rPr>
          <w:color w:val="000000" w:themeColor="text1"/>
          <w:lang w:val="en-US"/>
        </w:rPr>
        <w:t xml:space="preserve">M.W, P.G., S.H., and B.C. designed the study. </w:t>
      </w:r>
    </w:p>
    <w:p w14:paraId="6116AD4F" w14:textId="2C2F32A0" w:rsidR="009C7453" w:rsidRPr="00371C24" w:rsidRDefault="009C7453" w:rsidP="009C7453">
      <w:pPr>
        <w:pStyle w:val="para"/>
        <w:spacing w:before="120" w:beforeAutospacing="0" w:after="120" w:afterAutospacing="0" w:line="480" w:lineRule="auto"/>
        <w:contextualSpacing/>
        <w:jc w:val="both"/>
        <w:rPr>
          <w:color w:val="000000" w:themeColor="text1"/>
          <w:lang w:val="en-US"/>
        </w:rPr>
      </w:pPr>
      <w:r w:rsidRPr="00386E11">
        <w:rPr>
          <w:color w:val="000000" w:themeColor="text1"/>
          <w:lang w:val="en-US"/>
        </w:rPr>
        <w:t>P.G., L.K., B.G., B.L., M.E., C.A., F.O., N.G., I.J., I.M., E.L., L.A.B., O.B.,</w:t>
      </w:r>
      <w:ins w:id="349" w:author="pierre saulnier" w:date="2021-08-17T11:37:00Z">
        <w:r w:rsidR="003D5184">
          <w:rPr>
            <w:color w:val="000000" w:themeColor="text1"/>
            <w:lang w:val="en-US"/>
          </w:rPr>
          <w:t xml:space="preserve"> </w:t>
        </w:r>
      </w:ins>
      <w:r w:rsidRPr="00386E11">
        <w:rPr>
          <w:color w:val="000000" w:themeColor="text1"/>
          <w:lang w:val="en-US"/>
        </w:rPr>
        <w:t>P.M.,</w:t>
      </w:r>
      <w:ins w:id="350" w:author="pierre saulnier" w:date="2021-08-17T11:37:00Z">
        <w:r w:rsidR="003D5184">
          <w:rPr>
            <w:color w:val="000000" w:themeColor="text1"/>
            <w:lang w:val="en-US"/>
          </w:rPr>
          <w:t xml:space="preserve"> </w:t>
        </w:r>
      </w:ins>
      <w:r w:rsidRPr="00386E11">
        <w:rPr>
          <w:color w:val="000000" w:themeColor="text1"/>
          <w:lang w:val="en-US"/>
        </w:rPr>
        <w:t>C.V, D.D, A.Z., D.S.B., M.L., P.S., R.R., J-F.G., P-J.S.</w:t>
      </w:r>
      <w:proofErr w:type="gramStart"/>
      <w:r w:rsidRPr="00386E11">
        <w:rPr>
          <w:color w:val="000000" w:themeColor="text1"/>
          <w:lang w:val="en-US"/>
        </w:rPr>
        <w:t>,  S.H.</w:t>
      </w:r>
      <w:proofErr w:type="gramEnd"/>
      <w:r w:rsidRPr="00386E11">
        <w:rPr>
          <w:color w:val="000000" w:themeColor="text1"/>
          <w:lang w:val="en-US"/>
        </w:rPr>
        <w:t xml:space="preserve">, and B.C. participated in patient recruitment. PJS. conducted the statistical analysis. SH, JMH and PJS drafted the manuscript. All </w:t>
      </w:r>
      <w:r>
        <w:rPr>
          <w:color w:val="008000"/>
          <w:lang w:val="en-US"/>
        </w:rPr>
        <w:t xml:space="preserve">of the </w:t>
      </w:r>
      <w:r w:rsidRPr="00386E11">
        <w:rPr>
          <w:color w:val="000000" w:themeColor="text1"/>
          <w:lang w:val="en-US"/>
        </w:rPr>
        <w:t>authors approved the final manuscript. PJS and SH are the guarantors of this work and, as such, had full access to all the data in the study and take responsibility for the integrity of the data and</w:t>
      </w:r>
      <w:r>
        <w:rPr>
          <w:color w:val="000000" w:themeColor="text1"/>
          <w:lang w:val="en-US"/>
        </w:rPr>
        <w:t xml:space="preserve"> </w:t>
      </w:r>
      <w:r w:rsidRPr="00386E11">
        <w:rPr>
          <w:color w:val="000000" w:themeColor="text1"/>
          <w:lang w:val="en-US"/>
        </w:rPr>
        <w:t>the accuracy of the data analysis.</w:t>
      </w:r>
    </w:p>
    <w:p w14:paraId="3E039048" w14:textId="77777777" w:rsidR="009C7453" w:rsidRPr="00371C24" w:rsidRDefault="009C7453" w:rsidP="009C7453">
      <w:pPr>
        <w:autoSpaceDE w:val="0"/>
        <w:autoSpaceDN w:val="0"/>
        <w:adjustRightInd w:val="0"/>
        <w:spacing w:before="120" w:after="120" w:line="480" w:lineRule="auto"/>
        <w:contextualSpacing/>
        <w:rPr>
          <w:rFonts w:ascii="Times New Roman" w:hAnsi="Times New Roman" w:cs="Times New Roman"/>
          <w:b/>
          <w:color w:val="000000" w:themeColor="text1"/>
          <w:lang w:val="en-US"/>
        </w:rPr>
      </w:pPr>
      <w:r w:rsidRPr="00386E11">
        <w:rPr>
          <w:rFonts w:ascii="Times New Roman" w:hAnsi="Times New Roman" w:cs="Times New Roman"/>
          <w:b/>
          <w:color w:val="000000" w:themeColor="text1"/>
          <w:lang w:val="en-US"/>
        </w:rPr>
        <w:t>REFERENCES</w:t>
      </w:r>
    </w:p>
    <w:p w14:paraId="29C2F92B" w14:textId="77777777" w:rsidR="009C7453" w:rsidRPr="00386E11" w:rsidRDefault="009C7453" w:rsidP="009C7453">
      <w:pPr>
        <w:pStyle w:val="EndNoteBibliography"/>
        <w:spacing w:line="480" w:lineRule="auto"/>
        <w:ind w:left="450" w:hanging="270"/>
        <w:rPr>
          <w:rFonts w:ascii="Times New Roman" w:hAnsi="Times New Roman" w:cs="Times New Roman"/>
        </w:rPr>
      </w:pPr>
      <w:r w:rsidRPr="00386E11">
        <w:rPr>
          <w:rFonts w:ascii="Times New Roman" w:hAnsi="Times New Roman" w:cs="Times New Roman"/>
          <w:bCs/>
          <w:color w:val="000000" w:themeColor="text1"/>
        </w:rPr>
        <w:fldChar w:fldCharType="begin"/>
      </w:r>
      <w:r w:rsidRPr="00386E11">
        <w:rPr>
          <w:rFonts w:ascii="Times New Roman" w:hAnsi="Times New Roman" w:cs="Times New Roman"/>
          <w:bCs/>
          <w:color w:val="000000" w:themeColor="text1"/>
        </w:rPr>
        <w:instrText xml:space="preserve"> ADDIN EN.REFLIST </w:instrText>
      </w:r>
      <w:r w:rsidRPr="00386E11">
        <w:rPr>
          <w:rFonts w:ascii="Times New Roman" w:hAnsi="Times New Roman" w:cs="Times New Roman"/>
          <w:bCs/>
          <w:color w:val="000000" w:themeColor="text1"/>
        </w:rPr>
        <w:fldChar w:fldCharType="separate"/>
      </w:r>
      <w:r w:rsidRPr="00386E11">
        <w:rPr>
          <w:rFonts w:ascii="Times New Roman" w:hAnsi="Times New Roman" w:cs="Times New Roman"/>
        </w:rPr>
        <w:t>1. Woolf SH, Chapman DA, Lee JH. COVID-19 as the Leading Cause of Death in the United States. JAMA 2021;325:123-124</w:t>
      </w:r>
    </w:p>
    <w:p w14:paraId="37DDA663" w14:textId="77777777" w:rsidR="009C7453" w:rsidRPr="00386E11" w:rsidRDefault="009C7453" w:rsidP="009C7453">
      <w:pPr>
        <w:pStyle w:val="EndNoteBibliography"/>
        <w:spacing w:line="480" w:lineRule="auto"/>
        <w:ind w:left="450" w:hanging="270"/>
        <w:rPr>
          <w:rFonts w:ascii="Times New Roman" w:hAnsi="Times New Roman" w:cs="Times New Roman"/>
        </w:rPr>
      </w:pPr>
      <w:r w:rsidRPr="00386E11">
        <w:rPr>
          <w:rFonts w:ascii="Times New Roman" w:hAnsi="Times New Roman" w:cs="Times New Roman"/>
        </w:rPr>
        <w:t>2. Holman N, Knighton P, Kar P, O'Keefe J, Curley M, Weaver A, Barron E, Bakhai C, Khunti K, Wareham NJ, Sattar N, Young B, Valabhji J. Risk factors for COVID-19-related mortality in people with type 1 and type 2 diabetes in England: a population-based cohort study. Lancet Diabetes Endocrinol 2020;8:823-833</w:t>
      </w:r>
    </w:p>
    <w:p w14:paraId="4D44ED8B" w14:textId="77777777" w:rsidR="009C7453" w:rsidRPr="00386E11" w:rsidRDefault="009C7453" w:rsidP="009C7453">
      <w:pPr>
        <w:pStyle w:val="EndNoteBibliography"/>
        <w:spacing w:line="480" w:lineRule="auto"/>
        <w:ind w:left="450" w:hanging="270"/>
        <w:rPr>
          <w:rFonts w:ascii="Times New Roman" w:hAnsi="Times New Roman" w:cs="Times New Roman"/>
        </w:rPr>
      </w:pPr>
      <w:r w:rsidRPr="00386E11">
        <w:rPr>
          <w:rFonts w:ascii="Times New Roman" w:hAnsi="Times New Roman" w:cs="Times New Roman"/>
        </w:rPr>
        <w:lastRenderedPageBreak/>
        <w:t>3. Mantovani A, Byrne CD, Zheng MH, Targher G. Diabetes as a risk factor for greater COVID-19 severity and in-hospital death: A meta-analysis of observational studies. Nutr Metab Cardiovasc Dis 2020;30:1236-1248</w:t>
      </w:r>
    </w:p>
    <w:p w14:paraId="6859D592" w14:textId="77777777" w:rsidR="009C7453" w:rsidRPr="00386E11" w:rsidRDefault="009C7453" w:rsidP="009C7453">
      <w:pPr>
        <w:pStyle w:val="EndNoteBibliography"/>
        <w:spacing w:line="480" w:lineRule="auto"/>
        <w:ind w:left="450" w:hanging="270"/>
        <w:rPr>
          <w:rFonts w:ascii="Times New Roman" w:hAnsi="Times New Roman" w:cs="Times New Roman"/>
        </w:rPr>
      </w:pPr>
      <w:r w:rsidRPr="00386E11">
        <w:rPr>
          <w:rFonts w:ascii="Times New Roman" w:hAnsi="Times New Roman" w:cs="Times New Roman"/>
        </w:rPr>
        <w:t>4. McGurnaghan SJ, Weir A, Bishop J, Kennedy S, Blackbourn LAK, McAllister DA, Hutchinson S, Caparrotta TM, Mellor J, Jeyam A, O'Reilly JE, Wild SH, Hatam S, Hohn A, Colombo M, Robertson C, Lone N, Murray J, Butterly E, Petrie J, Kennon B, McCrimmon R, Lindsay R, Pearson E, Sattar N, McKnight J, Philip S, Collier A, McMenamin J, Smith-Palmer A, Goldberg D, McKeigue PM, Colhoun HM, Public Health Scotland C-HPSG, Scottish Diabetes Research Network Epidemiology G. Risks of and risk factors for COVID-19 disease in people with diabetes: a cohort study of the total population of Scotland. Lancet Diabetes Endocrinol 2021;9:82-93</w:t>
      </w:r>
    </w:p>
    <w:p w14:paraId="59632757" w14:textId="77777777" w:rsidR="009C7453" w:rsidRPr="00386E11" w:rsidRDefault="009C7453" w:rsidP="009C7453">
      <w:pPr>
        <w:pStyle w:val="EndNoteBibliography"/>
        <w:spacing w:line="480" w:lineRule="auto"/>
        <w:ind w:left="450" w:hanging="270"/>
        <w:rPr>
          <w:rFonts w:ascii="Times New Roman" w:hAnsi="Times New Roman" w:cs="Times New Roman"/>
        </w:rPr>
      </w:pPr>
      <w:r w:rsidRPr="00386E11">
        <w:rPr>
          <w:rFonts w:ascii="Times New Roman" w:hAnsi="Times New Roman" w:cs="Times New Roman"/>
        </w:rPr>
        <w:t>5. Wargny M, Potier L, Gourdy P, Pichelin M, Amadou C, Benhamou PY, Bonnet JB, Bordier L, Bourron O, Chaumeil C, Chevalier N, Darmon P, Delenne B, Demarsy D, Dumas M, Dupuy O, Flaus-Furmaniuk A, Gautier JF, Guedj AM, Jeandidier N, Larger E, Le Berre JP, Lungo M, Montanier N, Moulin P, Plat F, Rigalleau V, Robert R, Seret-Begue D, Serusclat P, Smati S, Thebaut JF, Tramunt B, Vatier C, Velayoudom FL, Verges B, Winiszewski P, Zabulon A, Gourraud PA, Roussel R, Cariou B, Hadjadj S, investigators C. Predictors of hospital discharge and mortality in patients with diabetes and COVID-19: updated results from the nationwide CORONADO study. Diabetologia 2021;</w:t>
      </w:r>
    </w:p>
    <w:p w14:paraId="4BE9249F" w14:textId="77777777" w:rsidR="009C7453" w:rsidRPr="00386E11" w:rsidRDefault="009C7453" w:rsidP="009C7453">
      <w:pPr>
        <w:pStyle w:val="EndNoteBibliography"/>
        <w:spacing w:line="480" w:lineRule="auto"/>
        <w:ind w:left="450" w:hanging="270"/>
        <w:rPr>
          <w:rFonts w:ascii="Times New Roman" w:hAnsi="Times New Roman" w:cs="Times New Roman"/>
        </w:rPr>
      </w:pPr>
      <w:r w:rsidRPr="00386E11">
        <w:rPr>
          <w:rFonts w:ascii="Times New Roman" w:hAnsi="Times New Roman" w:cs="Times New Roman"/>
        </w:rPr>
        <w:t>6. Chen Y, Yang D, Cheng B, Chen J, Peng A, Yang C, Liu C, Xiong M, Deng A, Zhang Y, Zheng L, Huang K. Clinical Characteristics and Outcomes of Patients With Diabetes and COVID-19 in Association With Glucose-Lowering Medication. Diabetes care 2020;43:1399-1407</w:t>
      </w:r>
    </w:p>
    <w:p w14:paraId="4A2ED6CE" w14:textId="77777777" w:rsidR="009C7453" w:rsidRPr="00386E11" w:rsidRDefault="009C7453" w:rsidP="009C7453">
      <w:pPr>
        <w:pStyle w:val="EndNoteBibliography"/>
        <w:spacing w:line="480" w:lineRule="auto"/>
        <w:ind w:left="450" w:hanging="270"/>
        <w:rPr>
          <w:rFonts w:ascii="Times New Roman" w:hAnsi="Times New Roman" w:cs="Times New Roman"/>
        </w:rPr>
      </w:pPr>
      <w:r w:rsidRPr="00386E11">
        <w:rPr>
          <w:rFonts w:ascii="Times New Roman" w:hAnsi="Times New Roman" w:cs="Times New Roman"/>
        </w:rPr>
        <w:lastRenderedPageBreak/>
        <w:t>7. Cheng Y, Luo R, Wang K, Zhang M, Wang Z, Dong L, Li J, Yao Y, Ge S, Xu G. Kidney disease is associated with in-hospital death of patients with COVID-19. Kidney Int 2020;97:829-838</w:t>
      </w:r>
    </w:p>
    <w:p w14:paraId="01F37E06" w14:textId="77777777" w:rsidR="009C7453" w:rsidRPr="00386E11" w:rsidRDefault="009C7453" w:rsidP="009C7453">
      <w:pPr>
        <w:pStyle w:val="EndNoteBibliography"/>
        <w:spacing w:line="480" w:lineRule="auto"/>
        <w:ind w:left="450" w:hanging="270"/>
        <w:rPr>
          <w:rFonts w:ascii="Times New Roman" w:hAnsi="Times New Roman" w:cs="Times New Roman"/>
        </w:rPr>
      </w:pPr>
      <w:r w:rsidRPr="00386E11">
        <w:rPr>
          <w:rFonts w:ascii="Times New Roman" w:hAnsi="Times New Roman" w:cs="Times New Roman"/>
        </w:rPr>
        <w:t>8. Puelles VG, Lutgehetmann M, Lindenmeyer MT, Sperhake JP, Wong MN, Allweiss L, Chilla S, Heinemann A, Wanner N, Liu S, Braun F, Lu S, Pfefferle S, Schroder AS, Edler C, Gross O, Glatzel M, Wichmann D, Wiech T, Kluge S, Pueschel K, Aepfelbacher M, Huber TB. Multiorgan and Renal Tropism of SARS-CoV-2. The New England journal of medicine 2020;383:590-592</w:t>
      </w:r>
    </w:p>
    <w:p w14:paraId="75364FD8" w14:textId="77777777" w:rsidR="009C7453" w:rsidRPr="00386E11" w:rsidRDefault="009C7453" w:rsidP="009C7453">
      <w:pPr>
        <w:pStyle w:val="EndNoteBibliography"/>
        <w:spacing w:line="480" w:lineRule="auto"/>
        <w:ind w:left="450" w:hanging="270"/>
        <w:rPr>
          <w:rFonts w:ascii="Times New Roman" w:hAnsi="Times New Roman" w:cs="Times New Roman"/>
        </w:rPr>
      </w:pPr>
      <w:r w:rsidRPr="00386E11">
        <w:rPr>
          <w:rFonts w:ascii="Times New Roman" w:hAnsi="Times New Roman" w:cs="Times New Roman"/>
        </w:rPr>
        <w:t>9. Varga Z, Flammer AJ, Steiger P, Haberecker M, Andermatt R, Zinkernagel AS, Mehra MR, Schuepbach RA, Ruschitzka F, Moch H. Endothelial cell infection and endotheliitis in COVID-19. Lancet 2020;395:1417-1418</w:t>
      </w:r>
    </w:p>
    <w:p w14:paraId="3FA1FCFE" w14:textId="77777777" w:rsidR="009C7453" w:rsidRPr="00386E11" w:rsidRDefault="009C7453" w:rsidP="009C7453">
      <w:pPr>
        <w:pStyle w:val="EndNoteBibliography"/>
        <w:spacing w:line="480" w:lineRule="auto"/>
        <w:ind w:left="450" w:hanging="270"/>
        <w:rPr>
          <w:rFonts w:ascii="Times New Roman" w:hAnsi="Times New Roman" w:cs="Times New Roman"/>
        </w:rPr>
      </w:pPr>
      <w:r w:rsidRPr="00386E11">
        <w:rPr>
          <w:rFonts w:ascii="Times New Roman" w:hAnsi="Times New Roman" w:cs="Times New Roman"/>
        </w:rPr>
        <w:t>10. Menon R, Otto EA, Sealfon R, Nair V, Wong AK, Theesfeld CL, Chen X, Wang Y, Boppana AS, Luo J, Yang Y, Kasson PM, Schaub JA, Berthier CC, Eddy S, Lienczewski CC, Godfrey B, Dagenais SL, Sohaney R, Hartman J, Fermin D, Subramanian L, Looker HC, Harder JL, Mariani LH, Hodgin JB, Sexton JZ, Wobus CE, Naik AS, Nelson RG, Troyanskaya OG, Kretzler M. SARS-CoV-2 receptor networks in diabetic and COVID-19-associated kidney disease. Kidney Int 2020;98:1502-1518</w:t>
      </w:r>
    </w:p>
    <w:p w14:paraId="44737FDA" w14:textId="77777777" w:rsidR="009C7453" w:rsidRPr="00386E11" w:rsidRDefault="009C7453" w:rsidP="009C7453">
      <w:pPr>
        <w:pStyle w:val="EndNoteBibliography"/>
        <w:spacing w:line="480" w:lineRule="auto"/>
        <w:ind w:left="450" w:hanging="270"/>
        <w:rPr>
          <w:rFonts w:ascii="Times New Roman" w:hAnsi="Times New Roman" w:cs="Times New Roman"/>
        </w:rPr>
      </w:pPr>
      <w:r w:rsidRPr="00386E11">
        <w:rPr>
          <w:rFonts w:ascii="Times New Roman" w:hAnsi="Times New Roman" w:cs="Times New Roman"/>
        </w:rPr>
        <w:t>11. Cariou B, Hadjadj S, Wargny M, Pichelin M, Al-Salameh A, Allix I, Amadou C, Arnault G, Baudoux F, Bauduceau B, Borot S, Bourgeon-Ghittori M, Bourron O, Boutoille D, Cazenave-Roblot F, Chaumeil C, Cosson E, Coudol S, Darmon P, Disse E, Ducet-Boiffard A, Gaborit B, Joubert M, Kerlan V, Laviolle B, Marchand L, Meyer L, Potier L, Prevost G, Riveline JP, Robert R, Saulnier PJ, Sultan A, Thebaut JF, Thivolet C, Tramunt B, Vatier C, Roussel R, Gautier JF, Gourdy P, investigators C. Phenotypic characteristics and prognosis of inpatients with COVID-19 and diabetes: the CORONADO study. Diabetologia 2020;63:1500-1515</w:t>
      </w:r>
    </w:p>
    <w:p w14:paraId="1DFCB766" w14:textId="77777777" w:rsidR="009C7453" w:rsidRPr="00386E11" w:rsidRDefault="009C7453" w:rsidP="009C7453">
      <w:pPr>
        <w:pStyle w:val="EndNoteBibliography"/>
        <w:spacing w:line="480" w:lineRule="auto"/>
        <w:ind w:left="450" w:hanging="270"/>
        <w:rPr>
          <w:rFonts w:ascii="Times New Roman" w:hAnsi="Times New Roman" w:cs="Times New Roman"/>
        </w:rPr>
      </w:pPr>
      <w:r w:rsidRPr="00386E11">
        <w:rPr>
          <w:rFonts w:ascii="Times New Roman" w:hAnsi="Times New Roman" w:cs="Times New Roman"/>
        </w:rPr>
        <w:lastRenderedPageBreak/>
        <w:t>12. Feldman-Billard S, Larger E, Massin P. Standards for screening and surveillance of ocular complications in people with diabetes SFD study group. Early worsening of diabetic retinopathy after rapid improvement of blood glucose control in patients with diabetes. Diabetes &amp; metabolism 2018;44:4-14</w:t>
      </w:r>
    </w:p>
    <w:p w14:paraId="0314786F" w14:textId="77777777" w:rsidR="009C7453" w:rsidRPr="00386E11" w:rsidRDefault="009C7453" w:rsidP="009C7453">
      <w:pPr>
        <w:pStyle w:val="EndNoteBibliography"/>
        <w:spacing w:line="480" w:lineRule="auto"/>
        <w:ind w:left="450" w:hanging="270"/>
        <w:rPr>
          <w:rFonts w:ascii="Times New Roman" w:hAnsi="Times New Roman" w:cs="Times New Roman"/>
        </w:rPr>
      </w:pPr>
      <w:r w:rsidRPr="00386E11">
        <w:rPr>
          <w:rFonts w:ascii="Times New Roman" w:hAnsi="Times New Roman" w:cs="Times New Roman"/>
        </w:rPr>
        <w:t>13. van Netten JJ, Bus SA, Apelqvist J, Lipsky BA, Hinchliffe RJ, Game F, Rayman G, Lazzarini PA, Forsythe RO, Peters EJG, Senneville E, Vas P, Monteiro-Soares M, Schaper NC, International Working Group on the Diabetic F. Definitions and criteria for diabetic foot disease. Diabetes Metab Res Rev 2020;36 Suppl 1:e3268</w:t>
      </w:r>
    </w:p>
    <w:p w14:paraId="435CEC87" w14:textId="77777777" w:rsidR="009C7453" w:rsidRPr="00386E11" w:rsidRDefault="009C7453" w:rsidP="009C7453">
      <w:pPr>
        <w:pStyle w:val="EndNoteBibliography"/>
        <w:spacing w:line="480" w:lineRule="auto"/>
        <w:ind w:left="450" w:hanging="270"/>
        <w:rPr>
          <w:rFonts w:ascii="Times New Roman" w:hAnsi="Times New Roman" w:cs="Times New Roman"/>
        </w:rPr>
      </w:pPr>
      <w:r w:rsidRPr="00386E11">
        <w:rPr>
          <w:rFonts w:ascii="Times New Roman" w:hAnsi="Times New Roman" w:cs="Times New Roman"/>
        </w:rPr>
        <w:t>14. Persson F, Rossing P. Diagnosis of diabetic kidney disease: state of the art and future perspective. Kidney Int Suppl (2011) 2018;8:2-7</w:t>
      </w:r>
    </w:p>
    <w:p w14:paraId="5EEAC558" w14:textId="77777777" w:rsidR="009C7453" w:rsidRPr="00386E11" w:rsidRDefault="009C7453" w:rsidP="009C7453">
      <w:pPr>
        <w:pStyle w:val="EndNoteBibliography"/>
        <w:spacing w:line="480" w:lineRule="auto"/>
        <w:ind w:left="450" w:hanging="270"/>
        <w:rPr>
          <w:rFonts w:ascii="Times New Roman" w:hAnsi="Times New Roman" w:cs="Times New Roman"/>
        </w:rPr>
      </w:pPr>
      <w:r w:rsidRPr="00386E11">
        <w:rPr>
          <w:rFonts w:ascii="Times New Roman" w:hAnsi="Times New Roman" w:cs="Times New Roman"/>
        </w:rPr>
        <w:t>15. Bjerg L, Hulman A, Carstensen B, Charles M, Witte DR, Jorgensen ME. Effect of duration and burden of microvascular complications on mortality rate in type 1 diabetes: an observational clinical cohort study. Diabetologia 2019;62:633-643</w:t>
      </w:r>
    </w:p>
    <w:p w14:paraId="6FA1AAB1" w14:textId="77777777" w:rsidR="009C7453" w:rsidRPr="00386E11" w:rsidRDefault="009C7453" w:rsidP="009C7453">
      <w:pPr>
        <w:pStyle w:val="EndNoteBibliography"/>
        <w:spacing w:line="480" w:lineRule="auto"/>
        <w:ind w:left="450" w:hanging="270"/>
        <w:rPr>
          <w:rFonts w:ascii="Times New Roman" w:hAnsi="Times New Roman" w:cs="Times New Roman"/>
        </w:rPr>
      </w:pPr>
      <w:r w:rsidRPr="00386E11">
        <w:rPr>
          <w:rFonts w:ascii="Times New Roman" w:hAnsi="Times New Roman" w:cs="Times New Roman"/>
        </w:rPr>
        <w:t>16. Khateeb J, Fuchs E, Khamaisi M. Diabetes and Lung Disease: A Neglected Relationship. Rev Diabet Stud 2019;15:1-15</w:t>
      </w:r>
    </w:p>
    <w:p w14:paraId="281E2D75" w14:textId="77777777" w:rsidR="009C7453" w:rsidRPr="00386E11" w:rsidRDefault="009C7453" w:rsidP="009C7453">
      <w:pPr>
        <w:pStyle w:val="EndNoteBibliography"/>
        <w:spacing w:line="480" w:lineRule="auto"/>
        <w:ind w:left="450" w:hanging="270"/>
        <w:rPr>
          <w:rFonts w:ascii="Times New Roman" w:hAnsi="Times New Roman" w:cs="Times New Roman"/>
        </w:rPr>
      </w:pPr>
      <w:r w:rsidRPr="00386E11">
        <w:rPr>
          <w:rFonts w:ascii="Times New Roman" w:hAnsi="Times New Roman" w:cs="Times New Roman"/>
        </w:rPr>
        <w:t>17. Kopf S, Groener JB, Kender Z, Fleming T, Brune M, Riedinger C, Volk N, Herpel E, Pesta D, Szendrodi J, Wielputz MO, Kauczor HU, Katus HA, Kreuter M, Nawroth PP. Breathlessness and Restrictive Lung Disease: An Important Diabetes-Related Feature in Patients with Type 2 Diabetes. Respiration 2018;96:29-40</w:t>
      </w:r>
    </w:p>
    <w:p w14:paraId="28C29D60" w14:textId="77777777" w:rsidR="009C7453" w:rsidRPr="00386E11" w:rsidRDefault="009C7453" w:rsidP="009C7453">
      <w:pPr>
        <w:pStyle w:val="EndNoteBibliography"/>
        <w:spacing w:line="480" w:lineRule="auto"/>
        <w:ind w:left="450" w:hanging="270"/>
        <w:rPr>
          <w:rFonts w:ascii="Times New Roman" w:hAnsi="Times New Roman" w:cs="Times New Roman"/>
        </w:rPr>
      </w:pPr>
      <w:r w:rsidRPr="00386E11">
        <w:rPr>
          <w:rFonts w:ascii="Times New Roman" w:hAnsi="Times New Roman" w:cs="Times New Roman"/>
        </w:rPr>
        <w:t>18. Yang J, Xue Q, Miao L, Cai L. Pulmonary fibrosis: a possible diabetic complication. Diabetes Metab Res Rev 2011;27:311-317</w:t>
      </w:r>
    </w:p>
    <w:p w14:paraId="4D1C245F" w14:textId="77777777" w:rsidR="009C7453" w:rsidRPr="00386E11" w:rsidRDefault="009C7453" w:rsidP="009C7453">
      <w:pPr>
        <w:pStyle w:val="EndNoteBibliography"/>
        <w:spacing w:line="480" w:lineRule="auto"/>
        <w:ind w:left="450" w:hanging="270"/>
        <w:rPr>
          <w:rFonts w:ascii="Times New Roman" w:hAnsi="Times New Roman" w:cs="Times New Roman"/>
          <w:bCs/>
          <w:color w:val="000000" w:themeColor="text1"/>
        </w:rPr>
      </w:pPr>
      <w:r w:rsidRPr="00386E11">
        <w:rPr>
          <w:rFonts w:ascii="Times New Roman" w:hAnsi="Times New Roman" w:cs="Times New Roman"/>
        </w:rPr>
        <w:t>19. Deckert T, Feldt-Rasmussen B, Borch-Johnsen K, Jensen T, Kofoed-Enevoldsen A. Albuminuria reflects widespread vascular damage. The Steno hypothesis. Diabetologia 1989;32:219-226</w:t>
      </w:r>
      <w:r w:rsidRPr="00386E11">
        <w:rPr>
          <w:rFonts w:ascii="Times New Roman" w:hAnsi="Times New Roman" w:cs="Times New Roman"/>
          <w:bCs/>
          <w:color w:val="000000" w:themeColor="text1"/>
        </w:rPr>
        <w:fldChar w:fldCharType="end"/>
      </w:r>
    </w:p>
    <w:p w14:paraId="4BAC28B4" w14:textId="77777777" w:rsidR="009C7453" w:rsidRPr="00386E11" w:rsidRDefault="009C7453" w:rsidP="009C7453">
      <w:pPr>
        <w:pStyle w:val="EndNoteBibliography"/>
        <w:spacing w:line="480" w:lineRule="auto"/>
        <w:ind w:left="450" w:hanging="270"/>
      </w:pPr>
    </w:p>
    <w:p w14:paraId="26A25337" w14:textId="77777777" w:rsidR="009C7453" w:rsidRPr="00386E11" w:rsidRDefault="009C7453" w:rsidP="009C7453">
      <w:pPr>
        <w:pStyle w:val="EndNoteBibliography"/>
        <w:spacing w:line="480" w:lineRule="auto"/>
        <w:ind w:left="450" w:hanging="270"/>
        <w:sectPr w:rsidR="009C7453" w:rsidRPr="00386E11" w:rsidSect="006B362E">
          <w:pgSz w:w="11900" w:h="16840"/>
          <w:pgMar w:top="1417" w:right="1417" w:bottom="1417" w:left="1417" w:header="708" w:footer="708" w:gutter="0"/>
          <w:cols w:space="708"/>
          <w:docGrid w:linePitch="360"/>
        </w:sectPr>
      </w:pPr>
    </w:p>
    <w:p w14:paraId="3C5F25F2" w14:textId="77777777" w:rsidR="009C7453" w:rsidRPr="00386E11" w:rsidRDefault="009C7453" w:rsidP="009C7453">
      <w:pPr>
        <w:pStyle w:val="EndNoteBibliography"/>
        <w:spacing w:line="480" w:lineRule="auto"/>
        <w:ind w:left="450" w:hanging="270"/>
        <w:rPr>
          <w:rFonts w:ascii="Times New Roman" w:hAnsi="Times New Roman" w:cs="Times New Roman"/>
          <w:b/>
          <w:sz w:val="22"/>
          <w:szCs w:val="22"/>
        </w:rPr>
      </w:pPr>
      <w:r w:rsidRPr="00386E11">
        <w:rPr>
          <w:rFonts w:ascii="Times New Roman" w:hAnsi="Times New Roman" w:cs="Times New Roman"/>
          <w:b/>
          <w:sz w:val="22"/>
          <w:szCs w:val="22"/>
        </w:rPr>
        <w:lastRenderedPageBreak/>
        <w:t>Table 1. Clinical and biological characteristics of CORONADO participants according to microvascular status</w:t>
      </w:r>
    </w:p>
    <w:p w14:paraId="293F7AE6" w14:textId="77777777" w:rsidR="009C7453" w:rsidRPr="00386E11" w:rsidRDefault="009C7453" w:rsidP="009C7453">
      <w:pPr>
        <w:rPr>
          <w:rFonts w:ascii="Times New Roman" w:hAnsi="Times New Roman" w:cs="Times New Roman"/>
          <w:sz w:val="22"/>
          <w:szCs w:val="22"/>
          <w:lang w:val="en-US"/>
        </w:rPr>
      </w:pPr>
    </w:p>
    <w:tbl>
      <w:tblPr>
        <w:tblW w:w="15560" w:type="dxa"/>
        <w:jc w:val="center"/>
        <w:tblLayout w:type="fixed"/>
        <w:tblLook w:val="04A0" w:firstRow="1" w:lastRow="0" w:firstColumn="1" w:lastColumn="0" w:noHBand="0" w:noVBand="1"/>
      </w:tblPr>
      <w:tblGrid>
        <w:gridCol w:w="3383"/>
        <w:gridCol w:w="1171"/>
        <w:gridCol w:w="7"/>
        <w:gridCol w:w="1917"/>
        <w:gridCol w:w="1980"/>
        <w:gridCol w:w="1802"/>
        <w:gridCol w:w="45"/>
        <w:gridCol w:w="43"/>
        <w:gridCol w:w="1892"/>
        <w:gridCol w:w="1350"/>
        <w:gridCol w:w="1710"/>
        <w:gridCol w:w="260"/>
      </w:tblGrid>
      <w:tr w:rsidR="009C7453" w:rsidRPr="003E5699" w14:paraId="5A4235E1" w14:textId="77777777" w:rsidTr="002874DF">
        <w:trPr>
          <w:gridAfter w:val="1"/>
          <w:wAfter w:w="260" w:type="dxa"/>
          <w:cantSplit/>
          <w:tblHeader/>
          <w:jc w:val="center"/>
        </w:trPr>
        <w:tc>
          <w:tcPr>
            <w:tcW w:w="3383" w:type="dxa"/>
            <w:tcBorders>
              <w:top w:val="single" w:sz="8" w:space="0" w:color="000000"/>
              <w:bottom w:val="single" w:sz="8" w:space="0" w:color="000000"/>
              <w:right w:val="single" w:sz="4" w:space="0" w:color="auto"/>
            </w:tcBorders>
            <w:shd w:val="clear" w:color="auto" w:fill="FFFFFF"/>
            <w:tcMar>
              <w:top w:w="0" w:type="dxa"/>
              <w:left w:w="0" w:type="dxa"/>
              <w:bottom w:w="0" w:type="dxa"/>
              <w:right w:w="0" w:type="dxa"/>
            </w:tcMar>
            <w:vAlign w:val="center"/>
          </w:tcPr>
          <w:p w14:paraId="035A960F" w14:textId="77777777" w:rsidR="009C7453" w:rsidRPr="00386E11" w:rsidRDefault="009C7453" w:rsidP="002874DF">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b/>
                <w:color w:val="111111"/>
                <w:sz w:val="22"/>
                <w:szCs w:val="22"/>
                <w:lang w:val="en-US"/>
              </w:rPr>
              <w:t xml:space="preserve"> </w:t>
            </w:r>
          </w:p>
        </w:tc>
        <w:tc>
          <w:tcPr>
            <w:tcW w:w="1171" w:type="dxa"/>
            <w:tcBorders>
              <w:top w:val="single" w:sz="8" w:space="0" w:color="000000"/>
              <w:left w:val="single" w:sz="4" w:space="0" w:color="auto"/>
              <w:bottom w:val="single" w:sz="8" w:space="0" w:color="000000"/>
              <w:right w:val="single" w:sz="4" w:space="0" w:color="auto"/>
            </w:tcBorders>
            <w:shd w:val="clear" w:color="auto" w:fill="auto"/>
          </w:tcPr>
          <w:p w14:paraId="453B8262" w14:textId="77777777" w:rsidR="009C7453" w:rsidRDefault="009C7453" w:rsidP="002874DF">
            <w:pPr>
              <w:spacing w:before="40" w:after="40"/>
              <w:ind w:left="100" w:right="100"/>
              <w:jc w:val="center"/>
              <w:rPr>
                <w:rFonts w:ascii="Times New Roman" w:eastAsia="Times New Roman" w:hAnsi="Times New Roman" w:cs="Times New Roman"/>
                <w:b/>
                <w:color w:val="111111"/>
                <w:sz w:val="20"/>
                <w:szCs w:val="20"/>
                <w:lang w:val="en-US"/>
              </w:rPr>
            </w:pPr>
          </w:p>
          <w:p w14:paraId="1705C7A4" w14:textId="77777777" w:rsidR="009C7453" w:rsidRPr="00386E11" w:rsidRDefault="009C7453" w:rsidP="002874DF">
            <w:pPr>
              <w:spacing w:before="40" w:after="40"/>
              <w:ind w:left="100" w:right="100"/>
              <w:jc w:val="center"/>
              <w:rPr>
                <w:rFonts w:ascii="Times New Roman" w:eastAsia="Times New Roman" w:hAnsi="Times New Roman" w:cs="Times New Roman"/>
                <w:b/>
                <w:color w:val="111111"/>
                <w:sz w:val="22"/>
                <w:szCs w:val="22"/>
                <w:lang w:val="en-US"/>
              </w:rPr>
            </w:pPr>
            <w:r w:rsidRPr="00371C24">
              <w:rPr>
                <w:rFonts w:ascii="Times New Roman" w:eastAsia="Times New Roman" w:hAnsi="Times New Roman" w:cs="Times New Roman"/>
                <w:b/>
                <w:color w:val="111111"/>
                <w:sz w:val="20"/>
                <w:szCs w:val="20"/>
                <w:lang w:val="en-US"/>
              </w:rPr>
              <w:t>Lacking</w:t>
            </w:r>
          </w:p>
        </w:tc>
        <w:tc>
          <w:tcPr>
            <w:tcW w:w="1924" w:type="dxa"/>
            <w:gridSpan w:val="2"/>
            <w:tcBorders>
              <w:top w:val="single" w:sz="8" w:space="0" w:color="000000"/>
              <w:left w:val="single" w:sz="4" w:space="0" w:color="auto"/>
              <w:bottom w:val="single" w:sz="8" w:space="0" w:color="000000"/>
              <w:right w:val="single" w:sz="4" w:space="0" w:color="auto"/>
            </w:tcBorders>
            <w:shd w:val="clear" w:color="auto" w:fill="FFFFFF"/>
            <w:tcMar>
              <w:top w:w="0" w:type="dxa"/>
              <w:left w:w="0" w:type="dxa"/>
              <w:bottom w:w="0" w:type="dxa"/>
              <w:right w:w="0" w:type="dxa"/>
            </w:tcMar>
            <w:vAlign w:val="center"/>
          </w:tcPr>
          <w:p w14:paraId="53C8907B" w14:textId="77777777" w:rsidR="009C7453" w:rsidRPr="00386E11" w:rsidRDefault="009C7453" w:rsidP="002874DF">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b/>
                <w:color w:val="111111"/>
                <w:sz w:val="22"/>
                <w:szCs w:val="22"/>
                <w:lang w:val="en-US"/>
              </w:rPr>
              <w:t>All</w:t>
            </w:r>
            <w:r w:rsidRPr="00386E11">
              <w:rPr>
                <w:rFonts w:ascii="Times New Roman" w:eastAsia="Times New Roman" w:hAnsi="Times New Roman" w:cs="Times New Roman"/>
                <w:b/>
                <w:color w:val="111111"/>
                <w:sz w:val="22"/>
                <w:szCs w:val="22"/>
                <w:lang w:val="en-US"/>
              </w:rPr>
              <w:br/>
              <w:t>(n=2713)</w:t>
            </w:r>
          </w:p>
        </w:tc>
        <w:tc>
          <w:tcPr>
            <w:tcW w:w="1980" w:type="dxa"/>
            <w:tcBorders>
              <w:top w:val="single" w:sz="8" w:space="0" w:color="000000"/>
              <w:left w:val="single" w:sz="4" w:space="0" w:color="auto"/>
              <w:bottom w:val="single" w:sz="8" w:space="0" w:color="000000"/>
              <w:right w:val="single" w:sz="4" w:space="0" w:color="auto"/>
            </w:tcBorders>
            <w:shd w:val="clear" w:color="auto" w:fill="FFFFFF"/>
            <w:tcMar>
              <w:top w:w="0" w:type="dxa"/>
              <w:left w:w="0" w:type="dxa"/>
              <w:bottom w:w="0" w:type="dxa"/>
              <w:right w:w="0" w:type="dxa"/>
            </w:tcMar>
            <w:vAlign w:val="center"/>
          </w:tcPr>
          <w:p w14:paraId="505B9779" w14:textId="789DA070" w:rsidR="009C7453" w:rsidRPr="00386E11" w:rsidRDefault="009C7453" w:rsidP="00660B20">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b/>
                <w:color w:val="111111"/>
                <w:sz w:val="22"/>
                <w:szCs w:val="22"/>
                <w:lang w:val="en-US"/>
              </w:rPr>
              <w:t>no MICRO</w:t>
            </w:r>
            <w:r w:rsidRPr="00386E11">
              <w:rPr>
                <w:rFonts w:ascii="Times New Roman" w:eastAsia="Times New Roman" w:hAnsi="Times New Roman" w:cs="Times New Roman"/>
                <w:b/>
                <w:color w:val="111111"/>
                <w:sz w:val="22"/>
                <w:szCs w:val="22"/>
                <w:lang w:val="en-US"/>
              </w:rPr>
              <w:br/>
              <w:t>(n=</w:t>
            </w:r>
            <w:r w:rsidR="00660B20">
              <w:rPr>
                <w:rFonts w:ascii="Times New Roman" w:eastAsia="Times New Roman" w:hAnsi="Times New Roman" w:cs="Times New Roman"/>
                <w:b/>
                <w:color w:val="111111"/>
                <w:sz w:val="22"/>
                <w:szCs w:val="22"/>
                <w:lang w:val="en-US"/>
              </w:rPr>
              <w:t>304</w:t>
            </w:r>
            <w:r w:rsidRPr="00386E11">
              <w:rPr>
                <w:rFonts w:ascii="Times New Roman" w:eastAsia="Times New Roman" w:hAnsi="Times New Roman" w:cs="Times New Roman"/>
                <w:b/>
                <w:color w:val="111111"/>
                <w:sz w:val="22"/>
                <w:szCs w:val="22"/>
                <w:lang w:val="en-US"/>
              </w:rPr>
              <w:t>)</w:t>
            </w:r>
          </w:p>
        </w:tc>
        <w:tc>
          <w:tcPr>
            <w:tcW w:w="1802" w:type="dxa"/>
            <w:tcBorders>
              <w:top w:val="single" w:sz="8" w:space="0" w:color="000000"/>
              <w:left w:val="single" w:sz="4" w:space="0" w:color="auto"/>
              <w:bottom w:val="single" w:sz="8" w:space="0" w:color="000000"/>
              <w:right w:val="single" w:sz="4" w:space="0" w:color="auto"/>
            </w:tcBorders>
            <w:shd w:val="clear" w:color="auto" w:fill="FFFFFF"/>
            <w:tcMar>
              <w:top w:w="0" w:type="dxa"/>
              <w:left w:w="0" w:type="dxa"/>
              <w:bottom w:w="0" w:type="dxa"/>
              <w:right w:w="0" w:type="dxa"/>
            </w:tcMar>
            <w:vAlign w:val="center"/>
          </w:tcPr>
          <w:p w14:paraId="64CEE029" w14:textId="5220EBD0" w:rsidR="009C7453" w:rsidRPr="00386E11" w:rsidRDefault="009C7453">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b/>
                <w:color w:val="111111"/>
                <w:sz w:val="22"/>
                <w:szCs w:val="22"/>
                <w:lang w:val="en-US"/>
              </w:rPr>
              <w:t>any MICRO</w:t>
            </w:r>
            <w:r w:rsidRPr="00386E11">
              <w:rPr>
                <w:rFonts w:ascii="Times New Roman" w:eastAsia="Times New Roman" w:hAnsi="Times New Roman" w:cs="Times New Roman"/>
                <w:b/>
                <w:color w:val="111111"/>
                <w:sz w:val="22"/>
                <w:szCs w:val="22"/>
                <w:lang w:val="en-US"/>
              </w:rPr>
              <w:br/>
              <w:t>(n=</w:t>
            </w:r>
            <w:r w:rsidR="00660B20">
              <w:rPr>
                <w:rFonts w:ascii="Times New Roman" w:eastAsia="Times New Roman" w:hAnsi="Times New Roman" w:cs="Times New Roman"/>
                <w:b/>
                <w:color w:val="111111"/>
                <w:sz w:val="22"/>
                <w:szCs w:val="22"/>
                <w:lang w:val="en-US"/>
              </w:rPr>
              <w:t>1010</w:t>
            </w:r>
            <w:r w:rsidRPr="00386E11">
              <w:rPr>
                <w:rFonts w:ascii="Times New Roman" w:eastAsia="Times New Roman" w:hAnsi="Times New Roman" w:cs="Times New Roman"/>
                <w:b/>
                <w:color w:val="111111"/>
                <w:sz w:val="22"/>
                <w:szCs w:val="22"/>
                <w:lang w:val="en-US"/>
              </w:rPr>
              <w:t>)</w:t>
            </w:r>
          </w:p>
        </w:tc>
        <w:tc>
          <w:tcPr>
            <w:tcW w:w="1980" w:type="dxa"/>
            <w:gridSpan w:val="3"/>
            <w:tcBorders>
              <w:top w:val="single" w:sz="8" w:space="0" w:color="000000"/>
              <w:left w:val="single" w:sz="4" w:space="0" w:color="auto"/>
              <w:bottom w:val="single" w:sz="8" w:space="0" w:color="000000"/>
              <w:right w:val="single" w:sz="4" w:space="0" w:color="auto"/>
            </w:tcBorders>
            <w:shd w:val="clear" w:color="auto" w:fill="FFFFFF"/>
            <w:tcMar>
              <w:top w:w="0" w:type="dxa"/>
              <w:left w:w="0" w:type="dxa"/>
              <w:bottom w:w="0" w:type="dxa"/>
              <w:right w:w="0" w:type="dxa"/>
            </w:tcMar>
            <w:vAlign w:val="center"/>
          </w:tcPr>
          <w:p w14:paraId="6F7A719D" w14:textId="77777777" w:rsidR="009C7453" w:rsidRPr="00386E11" w:rsidRDefault="009C7453" w:rsidP="002874DF">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b/>
                <w:color w:val="111111"/>
                <w:sz w:val="22"/>
                <w:szCs w:val="22"/>
                <w:lang w:val="en-US"/>
              </w:rPr>
              <w:t>not ascertained</w:t>
            </w:r>
            <w:r w:rsidRPr="00386E11">
              <w:rPr>
                <w:rFonts w:ascii="Times New Roman" w:eastAsia="Times New Roman" w:hAnsi="Times New Roman" w:cs="Times New Roman"/>
                <w:b/>
                <w:color w:val="111111"/>
                <w:sz w:val="22"/>
                <w:szCs w:val="22"/>
                <w:lang w:val="en-US"/>
              </w:rPr>
              <w:br/>
              <w:t>(n</w:t>
            </w:r>
            <w:r>
              <w:rPr>
                <w:rFonts w:ascii="Times New Roman" w:eastAsia="Times New Roman" w:hAnsi="Times New Roman" w:cs="Times New Roman"/>
                <w:b/>
                <w:color w:val="111111"/>
                <w:sz w:val="22"/>
                <w:szCs w:val="22"/>
                <w:lang w:val="en-US"/>
              </w:rPr>
              <w:t xml:space="preserve"> </w:t>
            </w:r>
            <w:r w:rsidRPr="00386E11">
              <w:rPr>
                <w:rFonts w:ascii="Times New Roman" w:eastAsia="Times New Roman" w:hAnsi="Times New Roman" w:cs="Times New Roman"/>
                <w:b/>
                <w:color w:val="111111"/>
                <w:sz w:val="22"/>
                <w:szCs w:val="22"/>
                <w:lang w:val="en-US"/>
              </w:rPr>
              <w:t>=</w:t>
            </w:r>
            <w:r>
              <w:rPr>
                <w:rFonts w:ascii="Times New Roman" w:eastAsia="Times New Roman" w:hAnsi="Times New Roman" w:cs="Times New Roman"/>
                <w:b/>
                <w:color w:val="111111"/>
                <w:sz w:val="22"/>
                <w:szCs w:val="22"/>
                <w:lang w:val="en-US"/>
              </w:rPr>
              <w:t xml:space="preserve"> </w:t>
            </w:r>
            <w:r w:rsidRPr="00386E11">
              <w:rPr>
                <w:rFonts w:ascii="Times New Roman" w:eastAsia="Times New Roman" w:hAnsi="Times New Roman" w:cs="Times New Roman"/>
                <w:b/>
                <w:color w:val="111111"/>
                <w:sz w:val="22"/>
                <w:szCs w:val="22"/>
                <w:lang w:val="en-US"/>
              </w:rPr>
              <w:t>1</w:t>
            </w:r>
            <w:r>
              <w:rPr>
                <w:rFonts w:ascii="Times New Roman" w:eastAsia="Times New Roman" w:hAnsi="Times New Roman" w:cs="Times New Roman"/>
                <w:b/>
                <w:color w:val="111111"/>
                <w:sz w:val="22"/>
                <w:szCs w:val="22"/>
                <w:lang w:val="en-US"/>
              </w:rPr>
              <w:t>,</w:t>
            </w:r>
            <w:r w:rsidRPr="00386E11">
              <w:rPr>
                <w:rFonts w:ascii="Times New Roman" w:eastAsia="Times New Roman" w:hAnsi="Times New Roman" w:cs="Times New Roman"/>
                <w:b/>
                <w:color w:val="111111"/>
                <w:sz w:val="22"/>
                <w:szCs w:val="22"/>
                <w:lang w:val="en-US"/>
              </w:rPr>
              <w:t>399)</w:t>
            </w:r>
          </w:p>
        </w:tc>
        <w:tc>
          <w:tcPr>
            <w:tcW w:w="1350" w:type="dxa"/>
            <w:tcBorders>
              <w:top w:val="single" w:sz="8" w:space="0" w:color="000000"/>
              <w:left w:val="single" w:sz="4" w:space="0" w:color="auto"/>
              <w:bottom w:val="single" w:sz="8" w:space="0" w:color="000000"/>
              <w:right w:val="single" w:sz="4" w:space="0" w:color="auto"/>
            </w:tcBorders>
            <w:shd w:val="clear" w:color="auto" w:fill="FFFFFF"/>
            <w:tcMar>
              <w:top w:w="0" w:type="dxa"/>
              <w:left w:w="0" w:type="dxa"/>
              <w:bottom w:w="0" w:type="dxa"/>
              <w:right w:w="0" w:type="dxa"/>
            </w:tcMar>
            <w:vAlign w:val="center"/>
          </w:tcPr>
          <w:p w14:paraId="47658361" w14:textId="77777777" w:rsidR="009C7453" w:rsidRPr="00386E11" w:rsidRDefault="009C7453" w:rsidP="002874DF">
            <w:pPr>
              <w:spacing w:before="40" w:after="40"/>
              <w:ind w:left="100" w:right="100"/>
              <w:jc w:val="center"/>
              <w:rPr>
                <w:rFonts w:ascii="Times New Roman" w:eastAsia="Times New Roman" w:hAnsi="Times New Roman" w:cs="Times New Roman"/>
                <w:b/>
                <w:color w:val="111111"/>
                <w:sz w:val="22"/>
                <w:szCs w:val="22"/>
                <w:lang w:val="en-US"/>
              </w:rPr>
            </w:pPr>
            <w:r w:rsidRPr="00371C24">
              <w:rPr>
                <w:rFonts w:ascii="Times New Roman" w:eastAsia="Times New Roman" w:hAnsi="Times New Roman" w:cs="Times New Roman"/>
                <w:b/>
                <w:i/>
                <w:iCs/>
                <w:color w:val="111111"/>
                <w:sz w:val="22"/>
                <w:szCs w:val="22"/>
                <w:lang w:val="en-US"/>
              </w:rPr>
              <w:t>P</w:t>
            </w:r>
            <w:r w:rsidRPr="00386E11">
              <w:rPr>
                <w:rFonts w:ascii="Times New Roman" w:eastAsia="Times New Roman" w:hAnsi="Times New Roman" w:cs="Times New Roman"/>
                <w:b/>
                <w:color w:val="111111"/>
                <w:sz w:val="22"/>
                <w:szCs w:val="22"/>
                <w:lang w:val="en-US"/>
              </w:rPr>
              <w:t xml:space="preserve"> value</w:t>
            </w:r>
          </w:p>
          <w:p w14:paraId="1C6DF715" w14:textId="77777777" w:rsidR="009C7453" w:rsidRPr="00386E11" w:rsidRDefault="009C7453" w:rsidP="002874DF">
            <w:pPr>
              <w:spacing w:before="40" w:after="40"/>
              <w:ind w:left="100" w:right="100"/>
              <w:jc w:val="center"/>
              <w:rPr>
                <w:rFonts w:ascii="Times New Roman" w:hAnsi="Times New Roman" w:cs="Times New Roman"/>
                <w:sz w:val="22"/>
                <w:szCs w:val="22"/>
                <w:lang w:val="en-US"/>
              </w:rPr>
            </w:pPr>
            <w:r w:rsidRPr="00386E11">
              <w:rPr>
                <w:rFonts w:ascii="Times New Roman" w:hAnsi="Times New Roman" w:cs="Times New Roman"/>
                <w:sz w:val="22"/>
                <w:szCs w:val="22"/>
                <w:lang w:val="en-US"/>
              </w:rPr>
              <w:t>(</w:t>
            </w:r>
            <w:r w:rsidRPr="00386E11">
              <w:rPr>
                <w:rFonts w:ascii="Times New Roman" w:eastAsia="Times New Roman" w:hAnsi="Times New Roman" w:cs="Times New Roman"/>
                <w:b/>
                <w:color w:val="111111"/>
                <w:sz w:val="22"/>
                <w:szCs w:val="22"/>
                <w:lang w:val="en-US"/>
              </w:rPr>
              <w:t>all 3 groups)</w:t>
            </w:r>
          </w:p>
        </w:tc>
        <w:tc>
          <w:tcPr>
            <w:tcW w:w="1710" w:type="dxa"/>
            <w:tcBorders>
              <w:top w:val="single" w:sz="8" w:space="0" w:color="000000"/>
              <w:left w:val="single" w:sz="4" w:space="0" w:color="auto"/>
              <w:bottom w:val="single" w:sz="8" w:space="0" w:color="000000"/>
            </w:tcBorders>
            <w:shd w:val="clear" w:color="auto" w:fill="FFFFFF"/>
            <w:vAlign w:val="center"/>
          </w:tcPr>
          <w:p w14:paraId="41ACA81C" w14:textId="77777777" w:rsidR="009C7453" w:rsidRPr="00386E11" w:rsidRDefault="009C7453" w:rsidP="002874DF">
            <w:pPr>
              <w:spacing w:before="40" w:after="40"/>
              <w:ind w:left="100" w:right="100"/>
              <w:jc w:val="center"/>
              <w:rPr>
                <w:rFonts w:ascii="Times New Roman" w:eastAsia="Times New Roman" w:hAnsi="Times New Roman" w:cs="Times New Roman"/>
                <w:b/>
                <w:color w:val="111111"/>
                <w:sz w:val="22"/>
                <w:szCs w:val="22"/>
                <w:lang w:val="en-US"/>
              </w:rPr>
            </w:pPr>
            <w:r w:rsidRPr="00371C24">
              <w:rPr>
                <w:rFonts w:ascii="Times New Roman" w:eastAsia="Times New Roman" w:hAnsi="Times New Roman" w:cs="Times New Roman"/>
                <w:b/>
                <w:i/>
                <w:iCs/>
                <w:color w:val="111111"/>
                <w:sz w:val="22"/>
                <w:szCs w:val="22"/>
                <w:lang w:val="en-US"/>
              </w:rPr>
              <w:t>P</w:t>
            </w:r>
            <w:r w:rsidRPr="00386E11">
              <w:rPr>
                <w:rFonts w:ascii="Times New Roman" w:eastAsia="Times New Roman" w:hAnsi="Times New Roman" w:cs="Times New Roman"/>
                <w:b/>
                <w:color w:val="111111"/>
                <w:sz w:val="22"/>
                <w:szCs w:val="22"/>
                <w:lang w:val="en-US"/>
              </w:rPr>
              <w:t xml:space="preserve"> value</w:t>
            </w:r>
          </w:p>
          <w:p w14:paraId="17BA1EF4" w14:textId="77777777" w:rsidR="009C7453" w:rsidRPr="00386E11" w:rsidRDefault="009C7453" w:rsidP="002874DF">
            <w:pPr>
              <w:spacing w:before="40" w:after="40"/>
              <w:ind w:left="100" w:right="100"/>
              <w:jc w:val="center"/>
              <w:rPr>
                <w:rFonts w:ascii="Times New Roman" w:eastAsia="Times New Roman" w:hAnsi="Times New Roman" w:cs="Times New Roman"/>
                <w:b/>
                <w:color w:val="111111"/>
                <w:sz w:val="22"/>
                <w:szCs w:val="22"/>
                <w:highlight w:val="yellow"/>
                <w:lang w:val="en-US"/>
              </w:rPr>
            </w:pPr>
            <w:r w:rsidRPr="00386E11">
              <w:rPr>
                <w:rFonts w:ascii="Times New Roman" w:eastAsia="Times New Roman" w:hAnsi="Times New Roman" w:cs="Times New Roman"/>
                <w:b/>
                <w:color w:val="111111"/>
                <w:sz w:val="22"/>
                <w:szCs w:val="22"/>
                <w:lang w:val="en-US"/>
              </w:rPr>
              <w:t xml:space="preserve">(no MICRO </w:t>
            </w:r>
            <w:r>
              <w:rPr>
                <w:rFonts w:ascii="Times New Roman" w:eastAsia="Times New Roman" w:hAnsi="Times New Roman" w:cs="Times New Roman"/>
                <w:b/>
                <w:color w:val="111111"/>
                <w:sz w:val="22"/>
                <w:szCs w:val="22"/>
                <w:lang w:val="en-US"/>
              </w:rPr>
              <w:t>vs.</w:t>
            </w:r>
            <w:r w:rsidRPr="00386E11">
              <w:rPr>
                <w:rFonts w:ascii="Times New Roman" w:eastAsia="Times New Roman" w:hAnsi="Times New Roman" w:cs="Times New Roman"/>
                <w:b/>
                <w:color w:val="111111"/>
                <w:sz w:val="22"/>
                <w:szCs w:val="22"/>
                <w:lang w:val="en-US"/>
              </w:rPr>
              <w:t xml:space="preserve"> any MICRO)</w:t>
            </w:r>
          </w:p>
        </w:tc>
      </w:tr>
      <w:tr w:rsidR="00660B20" w:rsidRPr="00386E11" w14:paraId="1B051BF7" w14:textId="77777777" w:rsidTr="002874DF">
        <w:trPr>
          <w:gridAfter w:val="1"/>
          <w:wAfter w:w="260" w:type="dxa"/>
          <w:cantSplit/>
          <w:trHeight w:val="545"/>
          <w:jc w:val="center"/>
        </w:trPr>
        <w:tc>
          <w:tcPr>
            <w:tcW w:w="3383" w:type="dxa"/>
            <w:tcBorders>
              <w:right w:val="single" w:sz="4" w:space="0" w:color="auto"/>
            </w:tcBorders>
            <w:shd w:val="clear" w:color="auto" w:fill="FFFFFF"/>
            <w:tcMar>
              <w:top w:w="0" w:type="dxa"/>
              <w:left w:w="0" w:type="dxa"/>
              <w:bottom w:w="0" w:type="dxa"/>
              <w:right w:w="0" w:type="dxa"/>
            </w:tcMar>
            <w:vAlign w:val="center"/>
          </w:tcPr>
          <w:p w14:paraId="3919DE44" w14:textId="77777777" w:rsidR="00660B20" w:rsidRPr="00386E11" w:rsidRDefault="00660B20" w:rsidP="00660B20">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Sex (male), n (%)</w:t>
            </w:r>
          </w:p>
        </w:tc>
        <w:tc>
          <w:tcPr>
            <w:tcW w:w="1171" w:type="dxa"/>
            <w:tcBorders>
              <w:left w:val="single" w:sz="4" w:space="0" w:color="auto"/>
              <w:right w:val="single" w:sz="4" w:space="0" w:color="auto"/>
            </w:tcBorders>
            <w:shd w:val="clear" w:color="auto" w:fill="FFFFFF"/>
          </w:tcPr>
          <w:p w14:paraId="3070B544" w14:textId="77777777"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0</w:t>
            </w:r>
          </w:p>
        </w:tc>
        <w:tc>
          <w:tcPr>
            <w:tcW w:w="1924"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6EE6AE05" w14:textId="54035F9B"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1725 (64%)</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22AED820" w14:textId="20779D5E"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191 (63%)</w:t>
            </w:r>
          </w:p>
        </w:tc>
        <w:tc>
          <w:tcPr>
            <w:tcW w:w="180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28A60317" w14:textId="27DCF3BF"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628 (62%)</w:t>
            </w:r>
          </w:p>
        </w:tc>
        <w:tc>
          <w:tcPr>
            <w:tcW w:w="1980" w:type="dxa"/>
            <w:gridSpan w:val="3"/>
            <w:tcBorders>
              <w:left w:val="single" w:sz="4" w:space="0" w:color="auto"/>
              <w:right w:val="single" w:sz="4" w:space="0" w:color="auto"/>
            </w:tcBorders>
            <w:shd w:val="clear" w:color="auto" w:fill="FFFFFF"/>
            <w:tcMar>
              <w:top w:w="0" w:type="dxa"/>
              <w:left w:w="0" w:type="dxa"/>
              <w:bottom w:w="0" w:type="dxa"/>
              <w:right w:w="0" w:type="dxa"/>
            </w:tcMar>
            <w:vAlign w:val="center"/>
          </w:tcPr>
          <w:p w14:paraId="03D15D6E" w14:textId="627F9CA2"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906 (65%)</w:t>
            </w:r>
          </w:p>
        </w:tc>
        <w:tc>
          <w:tcPr>
            <w:tcW w:w="135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1F9F0CC" w14:textId="54A8E02C"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0.4121</w:t>
            </w:r>
          </w:p>
        </w:tc>
        <w:tc>
          <w:tcPr>
            <w:tcW w:w="1710" w:type="dxa"/>
            <w:tcBorders>
              <w:left w:val="single" w:sz="4" w:space="0" w:color="auto"/>
            </w:tcBorders>
            <w:shd w:val="clear" w:color="auto" w:fill="FFFFFF"/>
            <w:vAlign w:val="center"/>
          </w:tcPr>
          <w:p w14:paraId="3C977F8D" w14:textId="6DACD258"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highlight w:val="yellow"/>
                <w:lang w:val="en-US"/>
              </w:rPr>
            </w:pPr>
            <w:r>
              <w:rPr>
                <w:rFonts w:ascii="Times New Roman" w:eastAsia="Times New Roman" w:hAnsi="Times New Roman" w:cs="Times New Roman"/>
                <w:color w:val="111111"/>
                <w:sz w:val="20"/>
                <w:szCs w:val="20"/>
              </w:rPr>
              <w:t>0.8374</w:t>
            </w:r>
          </w:p>
        </w:tc>
      </w:tr>
      <w:tr w:rsidR="00660B20" w:rsidRPr="00386E11" w14:paraId="04EEB277" w14:textId="77777777" w:rsidTr="002874DF">
        <w:trPr>
          <w:gridAfter w:val="1"/>
          <w:wAfter w:w="260" w:type="dxa"/>
          <w:cantSplit/>
          <w:jc w:val="center"/>
        </w:trPr>
        <w:tc>
          <w:tcPr>
            <w:tcW w:w="3383" w:type="dxa"/>
            <w:tcBorders>
              <w:right w:val="single" w:sz="4" w:space="0" w:color="auto"/>
            </w:tcBorders>
            <w:shd w:val="clear" w:color="auto" w:fill="FFFFFF"/>
            <w:tcMar>
              <w:top w:w="0" w:type="dxa"/>
              <w:left w:w="0" w:type="dxa"/>
              <w:bottom w:w="0" w:type="dxa"/>
              <w:right w:w="0" w:type="dxa"/>
            </w:tcMar>
            <w:vAlign w:val="center"/>
          </w:tcPr>
          <w:p w14:paraId="2E0EA11B" w14:textId="77777777" w:rsidR="00660B20" w:rsidRPr="00386E11" w:rsidRDefault="00660B20" w:rsidP="00660B20">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Age (years)</w:t>
            </w:r>
          </w:p>
        </w:tc>
        <w:tc>
          <w:tcPr>
            <w:tcW w:w="1171" w:type="dxa"/>
            <w:tcBorders>
              <w:left w:val="single" w:sz="4" w:space="0" w:color="auto"/>
              <w:right w:val="single" w:sz="4" w:space="0" w:color="auto"/>
            </w:tcBorders>
            <w:shd w:val="clear" w:color="auto" w:fill="FFFFFF"/>
          </w:tcPr>
          <w:p w14:paraId="02476280" w14:textId="77777777"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0</w:t>
            </w:r>
          </w:p>
        </w:tc>
        <w:tc>
          <w:tcPr>
            <w:tcW w:w="1924"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079A8C3D" w14:textId="1A0E7C6C"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71 (61-80)</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4F02BB6E" w14:textId="38C7F7DA"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65 (56-72)</w:t>
            </w:r>
          </w:p>
        </w:tc>
        <w:tc>
          <w:tcPr>
            <w:tcW w:w="180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36DD4F6E" w14:textId="6A7C3E02"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75 (66-83)</w:t>
            </w:r>
          </w:p>
        </w:tc>
        <w:tc>
          <w:tcPr>
            <w:tcW w:w="1980" w:type="dxa"/>
            <w:gridSpan w:val="3"/>
            <w:tcBorders>
              <w:left w:val="single" w:sz="4" w:space="0" w:color="auto"/>
              <w:right w:val="single" w:sz="4" w:space="0" w:color="auto"/>
            </w:tcBorders>
            <w:shd w:val="clear" w:color="auto" w:fill="FFFFFF"/>
            <w:tcMar>
              <w:top w:w="0" w:type="dxa"/>
              <w:left w:w="0" w:type="dxa"/>
              <w:bottom w:w="0" w:type="dxa"/>
              <w:right w:w="0" w:type="dxa"/>
            </w:tcMar>
            <w:vAlign w:val="center"/>
          </w:tcPr>
          <w:p w14:paraId="633D0FC4" w14:textId="3B63CE6F"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70 (60-78)</w:t>
            </w:r>
          </w:p>
        </w:tc>
        <w:tc>
          <w:tcPr>
            <w:tcW w:w="135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3892C61E" w14:textId="7EF34DE4"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b/>
                <w:color w:val="111111"/>
                <w:sz w:val="20"/>
                <w:szCs w:val="20"/>
              </w:rPr>
              <w:t>&lt;0.0001</w:t>
            </w:r>
          </w:p>
        </w:tc>
        <w:tc>
          <w:tcPr>
            <w:tcW w:w="1710" w:type="dxa"/>
            <w:tcBorders>
              <w:left w:val="single" w:sz="4" w:space="0" w:color="auto"/>
            </w:tcBorders>
            <w:shd w:val="clear" w:color="auto" w:fill="FFFFFF"/>
            <w:vAlign w:val="center"/>
          </w:tcPr>
          <w:p w14:paraId="71C746A9" w14:textId="57000E4D" w:rsidR="00660B20" w:rsidRPr="00386E11" w:rsidRDefault="00660B20" w:rsidP="00660B20">
            <w:pPr>
              <w:spacing w:before="40" w:after="40"/>
              <w:ind w:left="100" w:right="100"/>
              <w:jc w:val="center"/>
              <w:rPr>
                <w:rFonts w:ascii="Times New Roman" w:eastAsia="Times New Roman" w:hAnsi="Times New Roman" w:cs="Times New Roman"/>
                <w:b/>
                <w:color w:val="111111"/>
                <w:sz w:val="22"/>
                <w:szCs w:val="22"/>
                <w:highlight w:val="yellow"/>
                <w:lang w:val="en-US"/>
              </w:rPr>
            </w:pPr>
            <w:r>
              <w:rPr>
                <w:rFonts w:ascii="Times New Roman" w:eastAsia="Times New Roman" w:hAnsi="Times New Roman" w:cs="Times New Roman"/>
                <w:b/>
                <w:color w:val="111111"/>
                <w:sz w:val="20"/>
                <w:szCs w:val="20"/>
              </w:rPr>
              <w:t>&lt;0.0001</w:t>
            </w:r>
          </w:p>
        </w:tc>
      </w:tr>
      <w:tr w:rsidR="00660B20" w:rsidRPr="00386E11" w14:paraId="3BE6424C" w14:textId="77777777" w:rsidTr="002874DF">
        <w:trPr>
          <w:gridAfter w:val="1"/>
          <w:wAfter w:w="260" w:type="dxa"/>
          <w:cantSplit/>
          <w:jc w:val="center"/>
        </w:trPr>
        <w:tc>
          <w:tcPr>
            <w:tcW w:w="3383" w:type="dxa"/>
            <w:tcBorders>
              <w:right w:val="single" w:sz="4" w:space="0" w:color="auto"/>
            </w:tcBorders>
            <w:shd w:val="clear" w:color="auto" w:fill="FFFFFF"/>
            <w:tcMar>
              <w:top w:w="0" w:type="dxa"/>
              <w:left w:w="0" w:type="dxa"/>
              <w:bottom w:w="0" w:type="dxa"/>
              <w:right w:w="0" w:type="dxa"/>
            </w:tcMar>
            <w:vAlign w:val="center"/>
          </w:tcPr>
          <w:p w14:paraId="54413674" w14:textId="77777777" w:rsidR="00660B20" w:rsidRPr="00386E11" w:rsidRDefault="00660B20" w:rsidP="00660B20">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Type of diabetes, n (%)</w:t>
            </w:r>
          </w:p>
        </w:tc>
        <w:tc>
          <w:tcPr>
            <w:tcW w:w="1171" w:type="dxa"/>
            <w:tcBorders>
              <w:left w:val="single" w:sz="4" w:space="0" w:color="auto"/>
              <w:right w:val="single" w:sz="4" w:space="0" w:color="auto"/>
            </w:tcBorders>
            <w:shd w:val="clear" w:color="auto" w:fill="FFFFFF"/>
          </w:tcPr>
          <w:p w14:paraId="64D2D4F5" w14:textId="77777777" w:rsidR="00660B20" w:rsidRPr="00386E11" w:rsidRDefault="00660B20" w:rsidP="00660B20">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0</w:t>
            </w:r>
          </w:p>
        </w:tc>
        <w:tc>
          <w:tcPr>
            <w:tcW w:w="1924"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0740AC86" w14:textId="77777777" w:rsidR="00660B20" w:rsidRPr="00386E11" w:rsidRDefault="00660B20" w:rsidP="00660B20">
            <w:pPr>
              <w:spacing w:before="40" w:after="40"/>
              <w:ind w:left="100" w:right="100"/>
              <w:jc w:val="center"/>
              <w:rPr>
                <w:rFonts w:ascii="Times New Roman" w:hAnsi="Times New Roman" w:cs="Times New Roman"/>
                <w:sz w:val="22"/>
                <w:szCs w:val="22"/>
                <w:lang w:val="en-US"/>
              </w:rPr>
            </w:pP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57274B46" w14:textId="77777777" w:rsidR="00660B20" w:rsidRPr="00386E11" w:rsidRDefault="00660B20" w:rsidP="00660B20">
            <w:pPr>
              <w:spacing w:before="40" w:after="40"/>
              <w:ind w:left="100" w:right="100"/>
              <w:jc w:val="center"/>
              <w:rPr>
                <w:rFonts w:ascii="Times New Roman" w:hAnsi="Times New Roman" w:cs="Times New Roman"/>
                <w:sz w:val="22"/>
                <w:szCs w:val="22"/>
                <w:lang w:val="en-US"/>
              </w:rPr>
            </w:pPr>
          </w:p>
        </w:tc>
        <w:tc>
          <w:tcPr>
            <w:tcW w:w="180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97F97EB" w14:textId="77777777" w:rsidR="00660B20" w:rsidRPr="00386E11" w:rsidRDefault="00660B20" w:rsidP="00660B20">
            <w:pPr>
              <w:spacing w:before="40" w:after="40"/>
              <w:ind w:left="100" w:right="100"/>
              <w:jc w:val="center"/>
              <w:rPr>
                <w:rFonts w:ascii="Times New Roman" w:hAnsi="Times New Roman" w:cs="Times New Roman"/>
                <w:sz w:val="22"/>
                <w:szCs w:val="22"/>
                <w:lang w:val="en-US"/>
              </w:rPr>
            </w:pPr>
          </w:p>
        </w:tc>
        <w:tc>
          <w:tcPr>
            <w:tcW w:w="1980" w:type="dxa"/>
            <w:gridSpan w:val="3"/>
            <w:tcBorders>
              <w:left w:val="single" w:sz="4" w:space="0" w:color="auto"/>
              <w:right w:val="single" w:sz="4" w:space="0" w:color="auto"/>
            </w:tcBorders>
            <w:shd w:val="clear" w:color="auto" w:fill="FFFFFF"/>
            <w:tcMar>
              <w:top w:w="0" w:type="dxa"/>
              <w:left w:w="0" w:type="dxa"/>
              <w:bottom w:w="0" w:type="dxa"/>
              <w:right w:w="0" w:type="dxa"/>
            </w:tcMar>
            <w:vAlign w:val="center"/>
          </w:tcPr>
          <w:p w14:paraId="4EF3E3E4" w14:textId="77777777" w:rsidR="00660B20" w:rsidRPr="00386E11" w:rsidRDefault="00660B20" w:rsidP="00660B20">
            <w:pPr>
              <w:spacing w:before="40" w:after="40"/>
              <w:ind w:left="100" w:right="100"/>
              <w:jc w:val="center"/>
              <w:rPr>
                <w:rFonts w:ascii="Times New Roman" w:hAnsi="Times New Roman" w:cs="Times New Roman"/>
                <w:sz w:val="22"/>
                <w:szCs w:val="22"/>
                <w:lang w:val="en-US"/>
              </w:rPr>
            </w:pPr>
          </w:p>
        </w:tc>
        <w:tc>
          <w:tcPr>
            <w:tcW w:w="135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7D7A93A4" w14:textId="38317E29"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b/>
                <w:color w:val="111111"/>
                <w:sz w:val="20"/>
                <w:szCs w:val="20"/>
              </w:rPr>
              <w:t>0.0115</w:t>
            </w:r>
          </w:p>
        </w:tc>
        <w:tc>
          <w:tcPr>
            <w:tcW w:w="1710" w:type="dxa"/>
            <w:tcBorders>
              <w:left w:val="single" w:sz="4" w:space="0" w:color="auto"/>
            </w:tcBorders>
            <w:shd w:val="clear" w:color="auto" w:fill="FFFFFF"/>
            <w:vAlign w:val="center"/>
          </w:tcPr>
          <w:p w14:paraId="627EF768" w14:textId="5DC1AABB" w:rsidR="00660B20" w:rsidRPr="00386E11" w:rsidRDefault="00660B20" w:rsidP="00660B20">
            <w:pPr>
              <w:spacing w:before="40" w:after="40"/>
              <w:ind w:left="100" w:right="100"/>
              <w:jc w:val="center"/>
              <w:rPr>
                <w:rFonts w:ascii="Times New Roman" w:eastAsia="Times New Roman" w:hAnsi="Times New Roman" w:cs="Times New Roman"/>
                <w:b/>
                <w:color w:val="111111"/>
                <w:sz w:val="22"/>
                <w:szCs w:val="22"/>
                <w:highlight w:val="yellow"/>
                <w:lang w:val="en-US"/>
              </w:rPr>
            </w:pPr>
            <w:r>
              <w:rPr>
                <w:rFonts w:ascii="Times New Roman" w:eastAsia="Times New Roman" w:hAnsi="Times New Roman" w:cs="Times New Roman"/>
                <w:color w:val="111111"/>
                <w:sz w:val="20"/>
                <w:szCs w:val="20"/>
              </w:rPr>
              <w:t>0.7438</w:t>
            </w:r>
          </w:p>
        </w:tc>
      </w:tr>
      <w:tr w:rsidR="00660B20" w:rsidRPr="00386E11" w14:paraId="13D5C9EA" w14:textId="77777777" w:rsidTr="002874DF">
        <w:trPr>
          <w:gridAfter w:val="1"/>
          <w:wAfter w:w="260" w:type="dxa"/>
          <w:cantSplit/>
          <w:jc w:val="center"/>
        </w:trPr>
        <w:tc>
          <w:tcPr>
            <w:tcW w:w="3383" w:type="dxa"/>
            <w:tcBorders>
              <w:right w:val="single" w:sz="4" w:space="0" w:color="auto"/>
            </w:tcBorders>
            <w:shd w:val="clear" w:color="auto" w:fill="FFFFFF"/>
            <w:tcMar>
              <w:top w:w="0" w:type="dxa"/>
              <w:left w:w="0" w:type="dxa"/>
              <w:bottom w:w="0" w:type="dxa"/>
              <w:right w:w="0" w:type="dxa"/>
            </w:tcMar>
            <w:vAlign w:val="center"/>
          </w:tcPr>
          <w:p w14:paraId="0B8A3E92" w14:textId="77777777" w:rsidR="00660B20" w:rsidRPr="00386E11" w:rsidRDefault="00660B20" w:rsidP="00660B20">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b/>
              <w:t>type 1</w:t>
            </w:r>
          </w:p>
        </w:tc>
        <w:tc>
          <w:tcPr>
            <w:tcW w:w="1171" w:type="dxa"/>
            <w:tcBorders>
              <w:left w:val="single" w:sz="4" w:space="0" w:color="auto"/>
              <w:right w:val="single" w:sz="4" w:space="0" w:color="auto"/>
            </w:tcBorders>
            <w:shd w:val="clear" w:color="auto" w:fill="FFFFFF"/>
          </w:tcPr>
          <w:p w14:paraId="518F1C2A" w14:textId="77777777"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lang w:val="en-US"/>
              </w:rPr>
            </w:pPr>
          </w:p>
        </w:tc>
        <w:tc>
          <w:tcPr>
            <w:tcW w:w="1924"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7A3848C7" w14:textId="69BFBED8"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58 (2%)</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5C4CEC1C" w14:textId="7C09486B"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8 (3%)</w:t>
            </w:r>
          </w:p>
        </w:tc>
        <w:tc>
          <w:tcPr>
            <w:tcW w:w="180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0E0AC4B8" w14:textId="0B2C3CEA"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33 (3%)</w:t>
            </w:r>
          </w:p>
        </w:tc>
        <w:tc>
          <w:tcPr>
            <w:tcW w:w="1980" w:type="dxa"/>
            <w:gridSpan w:val="3"/>
            <w:tcBorders>
              <w:left w:val="single" w:sz="4" w:space="0" w:color="auto"/>
              <w:right w:val="single" w:sz="4" w:space="0" w:color="auto"/>
            </w:tcBorders>
            <w:shd w:val="clear" w:color="auto" w:fill="FFFFFF"/>
            <w:tcMar>
              <w:top w:w="0" w:type="dxa"/>
              <w:left w:w="0" w:type="dxa"/>
              <w:bottom w:w="0" w:type="dxa"/>
              <w:right w:w="0" w:type="dxa"/>
            </w:tcMar>
            <w:vAlign w:val="center"/>
          </w:tcPr>
          <w:p w14:paraId="4E297274" w14:textId="3B29A337"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17 (1%)</w:t>
            </w:r>
          </w:p>
        </w:tc>
        <w:tc>
          <w:tcPr>
            <w:tcW w:w="135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27189B0B" w14:textId="77777777" w:rsidR="00660B20" w:rsidRPr="00386E11" w:rsidRDefault="00660B20" w:rsidP="00660B20">
            <w:pPr>
              <w:spacing w:before="40" w:after="40"/>
              <w:ind w:left="100" w:right="100"/>
              <w:jc w:val="center"/>
              <w:rPr>
                <w:rFonts w:ascii="Times New Roman" w:hAnsi="Times New Roman" w:cs="Times New Roman"/>
                <w:sz w:val="22"/>
                <w:szCs w:val="22"/>
                <w:lang w:val="en-US"/>
              </w:rPr>
            </w:pPr>
          </w:p>
        </w:tc>
        <w:tc>
          <w:tcPr>
            <w:tcW w:w="1710" w:type="dxa"/>
            <w:tcBorders>
              <w:left w:val="single" w:sz="4" w:space="0" w:color="auto"/>
            </w:tcBorders>
            <w:shd w:val="clear" w:color="auto" w:fill="FFFFFF"/>
            <w:vAlign w:val="center"/>
          </w:tcPr>
          <w:p w14:paraId="7600B2BC" w14:textId="77777777" w:rsidR="00660B20" w:rsidRPr="00386E11" w:rsidRDefault="00660B20" w:rsidP="00660B20">
            <w:pPr>
              <w:spacing w:before="40" w:after="40"/>
              <w:ind w:left="100" w:right="100"/>
              <w:jc w:val="center"/>
              <w:rPr>
                <w:rFonts w:ascii="Times New Roman" w:hAnsi="Times New Roman" w:cs="Times New Roman"/>
                <w:sz w:val="22"/>
                <w:szCs w:val="22"/>
                <w:highlight w:val="yellow"/>
                <w:lang w:val="en-US"/>
              </w:rPr>
            </w:pPr>
          </w:p>
        </w:tc>
      </w:tr>
      <w:tr w:rsidR="00660B20" w:rsidRPr="00386E11" w14:paraId="44E90A16" w14:textId="77777777" w:rsidTr="002874DF">
        <w:trPr>
          <w:gridAfter w:val="1"/>
          <w:wAfter w:w="260" w:type="dxa"/>
          <w:cantSplit/>
          <w:jc w:val="center"/>
        </w:trPr>
        <w:tc>
          <w:tcPr>
            <w:tcW w:w="3383" w:type="dxa"/>
            <w:tcBorders>
              <w:right w:val="single" w:sz="4" w:space="0" w:color="auto"/>
            </w:tcBorders>
            <w:shd w:val="clear" w:color="auto" w:fill="FFFFFF"/>
            <w:tcMar>
              <w:top w:w="0" w:type="dxa"/>
              <w:left w:w="0" w:type="dxa"/>
              <w:bottom w:w="0" w:type="dxa"/>
              <w:right w:w="0" w:type="dxa"/>
            </w:tcMar>
            <w:vAlign w:val="center"/>
          </w:tcPr>
          <w:p w14:paraId="0BAFD3FA" w14:textId="77777777" w:rsidR="00660B20" w:rsidRPr="00386E11" w:rsidRDefault="00660B20" w:rsidP="00660B20">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b/>
              <w:t>type 2</w:t>
            </w:r>
          </w:p>
        </w:tc>
        <w:tc>
          <w:tcPr>
            <w:tcW w:w="1171" w:type="dxa"/>
            <w:tcBorders>
              <w:left w:val="single" w:sz="4" w:space="0" w:color="auto"/>
              <w:right w:val="single" w:sz="4" w:space="0" w:color="auto"/>
            </w:tcBorders>
            <w:shd w:val="clear" w:color="auto" w:fill="FFFFFF"/>
          </w:tcPr>
          <w:p w14:paraId="7363D99C" w14:textId="77777777"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lang w:val="en-US"/>
              </w:rPr>
            </w:pPr>
          </w:p>
        </w:tc>
        <w:tc>
          <w:tcPr>
            <w:tcW w:w="1924"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58A033ED" w14:textId="47675663"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2466 (91%)</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4F4E77D" w14:textId="6269F2E6"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278 (91%)</w:t>
            </w:r>
          </w:p>
        </w:tc>
        <w:tc>
          <w:tcPr>
            <w:tcW w:w="180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2615877" w14:textId="159840B7"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909 (90%)</w:t>
            </w:r>
          </w:p>
        </w:tc>
        <w:tc>
          <w:tcPr>
            <w:tcW w:w="1980" w:type="dxa"/>
            <w:gridSpan w:val="3"/>
            <w:tcBorders>
              <w:left w:val="single" w:sz="4" w:space="0" w:color="auto"/>
              <w:right w:val="single" w:sz="4" w:space="0" w:color="auto"/>
            </w:tcBorders>
            <w:shd w:val="clear" w:color="auto" w:fill="FFFFFF"/>
            <w:tcMar>
              <w:top w:w="0" w:type="dxa"/>
              <w:left w:w="0" w:type="dxa"/>
              <w:bottom w:w="0" w:type="dxa"/>
              <w:right w:w="0" w:type="dxa"/>
            </w:tcMar>
            <w:vAlign w:val="center"/>
          </w:tcPr>
          <w:p w14:paraId="3B8B8D98" w14:textId="0CF77A2F"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1279 (91%)</w:t>
            </w:r>
          </w:p>
        </w:tc>
        <w:tc>
          <w:tcPr>
            <w:tcW w:w="135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73C3DB2E" w14:textId="77777777" w:rsidR="00660B20" w:rsidRPr="00386E11" w:rsidRDefault="00660B20" w:rsidP="00660B20">
            <w:pPr>
              <w:spacing w:before="40" w:after="40"/>
              <w:ind w:left="100" w:right="100"/>
              <w:jc w:val="center"/>
              <w:rPr>
                <w:rFonts w:ascii="Times New Roman" w:hAnsi="Times New Roman" w:cs="Times New Roman"/>
                <w:sz w:val="22"/>
                <w:szCs w:val="22"/>
                <w:lang w:val="en-US"/>
              </w:rPr>
            </w:pPr>
          </w:p>
        </w:tc>
        <w:tc>
          <w:tcPr>
            <w:tcW w:w="1710" w:type="dxa"/>
            <w:tcBorders>
              <w:left w:val="single" w:sz="4" w:space="0" w:color="auto"/>
            </w:tcBorders>
            <w:shd w:val="clear" w:color="auto" w:fill="FFFFFF"/>
            <w:vAlign w:val="center"/>
          </w:tcPr>
          <w:p w14:paraId="3BBC612F" w14:textId="77777777" w:rsidR="00660B20" w:rsidRPr="00386E11" w:rsidRDefault="00660B20" w:rsidP="00660B20">
            <w:pPr>
              <w:spacing w:before="40" w:after="40"/>
              <w:ind w:left="100" w:right="100"/>
              <w:jc w:val="center"/>
              <w:rPr>
                <w:rFonts w:ascii="Times New Roman" w:hAnsi="Times New Roman" w:cs="Times New Roman"/>
                <w:sz w:val="22"/>
                <w:szCs w:val="22"/>
                <w:highlight w:val="yellow"/>
                <w:lang w:val="en-US"/>
              </w:rPr>
            </w:pPr>
          </w:p>
        </w:tc>
      </w:tr>
      <w:tr w:rsidR="00660B20" w:rsidRPr="00386E11" w14:paraId="44695A91" w14:textId="77777777" w:rsidTr="002874DF">
        <w:trPr>
          <w:gridAfter w:val="1"/>
          <w:wAfter w:w="260" w:type="dxa"/>
          <w:cantSplit/>
          <w:jc w:val="center"/>
        </w:trPr>
        <w:tc>
          <w:tcPr>
            <w:tcW w:w="3383" w:type="dxa"/>
            <w:tcBorders>
              <w:right w:val="single" w:sz="4" w:space="0" w:color="auto"/>
            </w:tcBorders>
            <w:shd w:val="clear" w:color="auto" w:fill="FFFFFF"/>
            <w:tcMar>
              <w:top w:w="0" w:type="dxa"/>
              <w:left w:w="0" w:type="dxa"/>
              <w:bottom w:w="0" w:type="dxa"/>
              <w:right w:w="0" w:type="dxa"/>
            </w:tcMar>
            <w:vAlign w:val="center"/>
          </w:tcPr>
          <w:p w14:paraId="3B34C8CE" w14:textId="77777777" w:rsidR="00660B20" w:rsidRPr="00386E11" w:rsidRDefault="00660B20" w:rsidP="00660B20">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b/>
              <w:t>Other</w:t>
            </w:r>
          </w:p>
        </w:tc>
        <w:tc>
          <w:tcPr>
            <w:tcW w:w="1171" w:type="dxa"/>
            <w:tcBorders>
              <w:left w:val="single" w:sz="4" w:space="0" w:color="auto"/>
              <w:right w:val="single" w:sz="4" w:space="0" w:color="auto"/>
            </w:tcBorders>
            <w:shd w:val="clear" w:color="auto" w:fill="FFFFFF"/>
          </w:tcPr>
          <w:p w14:paraId="7308665E" w14:textId="77777777"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lang w:val="en-US"/>
              </w:rPr>
            </w:pPr>
          </w:p>
        </w:tc>
        <w:tc>
          <w:tcPr>
            <w:tcW w:w="1924"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244C14B1" w14:textId="0D171E6A"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189 (7%)</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5C29D8D" w14:textId="4AF68AF8"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18 (6%)</w:t>
            </w:r>
          </w:p>
        </w:tc>
        <w:tc>
          <w:tcPr>
            <w:tcW w:w="180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6622D621" w14:textId="6F3E2A5A"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68 (7%)</w:t>
            </w:r>
          </w:p>
        </w:tc>
        <w:tc>
          <w:tcPr>
            <w:tcW w:w="1980" w:type="dxa"/>
            <w:gridSpan w:val="3"/>
            <w:tcBorders>
              <w:left w:val="single" w:sz="4" w:space="0" w:color="auto"/>
              <w:right w:val="single" w:sz="4" w:space="0" w:color="auto"/>
            </w:tcBorders>
            <w:shd w:val="clear" w:color="auto" w:fill="FFFFFF"/>
            <w:tcMar>
              <w:top w:w="0" w:type="dxa"/>
              <w:left w:w="0" w:type="dxa"/>
              <w:bottom w:w="0" w:type="dxa"/>
              <w:right w:w="0" w:type="dxa"/>
            </w:tcMar>
            <w:vAlign w:val="center"/>
          </w:tcPr>
          <w:p w14:paraId="617D9AC2" w14:textId="3EEBABDE"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103 (7%)</w:t>
            </w:r>
          </w:p>
        </w:tc>
        <w:tc>
          <w:tcPr>
            <w:tcW w:w="135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2AA6FE76" w14:textId="77777777" w:rsidR="00660B20" w:rsidRPr="00386E11" w:rsidRDefault="00660B20" w:rsidP="00660B20">
            <w:pPr>
              <w:spacing w:before="40" w:after="40"/>
              <w:ind w:left="100" w:right="100"/>
              <w:jc w:val="center"/>
              <w:rPr>
                <w:rFonts w:ascii="Times New Roman" w:hAnsi="Times New Roman" w:cs="Times New Roman"/>
                <w:sz w:val="22"/>
                <w:szCs w:val="22"/>
                <w:lang w:val="en-US"/>
              </w:rPr>
            </w:pPr>
          </w:p>
        </w:tc>
        <w:tc>
          <w:tcPr>
            <w:tcW w:w="1710" w:type="dxa"/>
            <w:tcBorders>
              <w:left w:val="single" w:sz="4" w:space="0" w:color="auto"/>
            </w:tcBorders>
            <w:shd w:val="clear" w:color="auto" w:fill="FFFFFF"/>
            <w:vAlign w:val="center"/>
          </w:tcPr>
          <w:p w14:paraId="637CC39D" w14:textId="77777777" w:rsidR="00660B20" w:rsidRPr="00386E11" w:rsidRDefault="00660B20" w:rsidP="00660B20">
            <w:pPr>
              <w:spacing w:before="40" w:after="40"/>
              <w:ind w:left="100" w:right="100"/>
              <w:jc w:val="center"/>
              <w:rPr>
                <w:rFonts w:ascii="Times New Roman" w:hAnsi="Times New Roman" w:cs="Times New Roman"/>
                <w:sz w:val="22"/>
                <w:szCs w:val="22"/>
                <w:highlight w:val="yellow"/>
                <w:lang w:val="en-US"/>
              </w:rPr>
            </w:pPr>
          </w:p>
        </w:tc>
      </w:tr>
      <w:tr w:rsidR="00660B20" w:rsidRPr="00386E11" w14:paraId="17D54D0A" w14:textId="77777777" w:rsidTr="002874DF">
        <w:trPr>
          <w:gridAfter w:val="1"/>
          <w:wAfter w:w="260" w:type="dxa"/>
          <w:cantSplit/>
          <w:jc w:val="center"/>
        </w:trPr>
        <w:tc>
          <w:tcPr>
            <w:tcW w:w="3383" w:type="dxa"/>
            <w:tcBorders>
              <w:right w:val="single" w:sz="4" w:space="0" w:color="auto"/>
            </w:tcBorders>
            <w:shd w:val="clear" w:color="auto" w:fill="FFFFFF"/>
            <w:tcMar>
              <w:top w:w="0" w:type="dxa"/>
              <w:left w:w="0" w:type="dxa"/>
              <w:bottom w:w="0" w:type="dxa"/>
              <w:right w:w="0" w:type="dxa"/>
            </w:tcMar>
            <w:vAlign w:val="center"/>
          </w:tcPr>
          <w:p w14:paraId="18C4422C" w14:textId="77777777" w:rsidR="00660B20" w:rsidRPr="00386E11" w:rsidRDefault="00660B20" w:rsidP="00660B20">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BMI (kg/m</w:t>
            </w:r>
            <w:r w:rsidRPr="00386E11">
              <w:rPr>
                <w:rFonts w:ascii="Times New Roman" w:eastAsia="Times New Roman" w:hAnsi="Times New Roman" w:cs="Times New Roman"/>
                <w:color w:val="111111"/>
                <w:sz w:val="22"/>
                <w:szCs w:val="22"/>
                <w:vertAlign w:val="superscript"/>
                <w:lang w:val="en-US"/>
              </w:rPr>
              <w:t>2</w:t>
            </w:r>
            <w:r w:rsidRPr="00386E11">
              <w:rPr>
                <w:rFonts w:ascii="Times New Roman" w:eastAsia="Times New Roman" w:hAnsi="Times New Roman" w:cs="Times New Roman"/>
                <w:color w:val="111111"/>
                <w:sz w:val="22"/>
                <w:szCs w:val="22"/>
                <w:lang w:val="en-US"/>
              </w:rPr>
              <w:t>)</w:t>
            </w:r>
          </w:p>
        </w:tc>
        <w:tc>
          <w:tcPr>
            <w:tcW w:w="1171" w:type="dxa"/>
            <w:tcBorders>
              <w:left w:val="single" w:sz="4" w:space="0" w:color="auto"/>
              <w:right w:val="single" w:sz="4" w:space="0" w:color="auto"/>
            </w:tcBorders>
            <w:shd w:val="clear" w:color="auto" w:fill="FFFFFF"/>
          </w:tcPr>
          <w:p w14:paraId="3C2B4F20" w14:textId="77777777"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321</w:t>
            </w:r>
          </w:p>
        </w:tc>
        <w:tc>
          <w:tcPr>
            <w:tcW w:w="1924"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648760DB" w14:textId="722D3026"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28.4 (25.0-32.4)</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389B906B" w14:textId="4A9D0D1A"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28.9 (25.5-33.8)</w:t>
            </w:r>
          </w:p>
        </w:tc>
        <w:tc>
          <w:tcPr>
            <w:tcW w:w="180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43003110" w14:textId="060C7C7C"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28.5 (25.2-32.5)</w:t>
            </w:r>
          </w:p>
        </w:tc>
        <w:tc>
          <w:tcPr>
            <w:tcW w:w="1980" w:type="dxa"/>
            <w:gridSpan w:val="3"/>
            <w:tcBorders>
              <w:left w:val="single" w:sz="4" w:space="0" w:color="auto"/>
              <w:right w:val="single" w:sz="4" w:space="0" w:color="auto"/>
            </w:tcBorders>
            <w:shd w:val="clear" w:color="auto" w:fill="FFFFFF"/>
            <w:tcMar>
              <w:top w:w="0" w:type="dxa"/>
              <w:left w:w="0" w:type="dxa"/>
              <w:bottom w:w="0" w:type="dxa"/>
              <w:right w:w="0" w:type="dxa"/>
            </w:tcMar>
            <w:vAlign w:val="center"/>
          </w:tcPr>
          <w:p w14:paraId="796704A2" w14:textId="281052F3"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28.3 (25.0-32.0)</w:t>
            </w:r>
          </w:p>
        </w:tc>
        <w:tc>
          <w:tcPr>
            <w:tcW w:w="135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0029A22F" w14:textId="154B0D12"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b/>
                <w:color w:val="111111"/>
                <w:sz w:val="20"/>
                <w:szCs w:val="20"/>
              </w:rPr>
              <w:t>0.0472</w:t>
            </w:r>
          </w:p>
        </w:tc>
        <w:tc>
          <w:tcPr>
            <w:tcW w:w="1710" w:type="dxa"/>
            <w:tcBorders>
              <w:left w:val="single" w:sz="4" w:space="0" w:color="auto"/>
            </w:tcBorders>
            <w:shd w:val="clear" w:color="auto" w:fill="FFFFFF"/>
            <w:vAlign w:val="center"/>
          </w:tcPr>
          <w:p w14:paraId="583F84C5" w14:textId="7B412861" w:rsidR="00660B20" w:rsidRPr="00386E11" w:rsidRDefault="00660B20" w:rsidP="00660B20">
            <w:pPr>
              <w:spacing w:before="40" w:after="40"/>
              <w:ind w:left="100" w:right="100"/>
              <w:jc w:val="center"/>
              <w:rPr>
                <w:rFonts w:ascii="Times New Roman" w:eastAsia="Times New Roman" w:hAnsi="Times New Roman" w:cs="Times New Roman"/>
                <w:b/>
                <w:color w:val="111111"/>
                <w:sz w:val="22"/>
                <w:szCs w:val="22"/>
                <w:highlight w:val="yellow"/>
                <w:lang w:val="en-US"/>
              </w:rPr>
            </w:pPr>
            <w:r>
              <w:rPr>
                <w:rFonts w:ascii="Times New Roman" w:eastAsia="Times New Roman" w:hAnsi="Times New Roman" w:cs="Times New Roman"/>
                <w:color w:val="111111"/>
                <w:sz w:val="20"/>
                <w:szCs w:val="20"/>
              </w:rPr>
              <w:t>0.0743</w:t>
            </w:r>
          </w:p>
        </w:tc>
      </w:tr>
      <w:tr w:rsidR="00660B20" w:rsidRPr="00386E11" w14:paraId="23FA231A" w14:textId="77777777" w:rsidTr="002874DF">
        <w:trPr>
          <w:gridAfter w:val="1"/>
          <w:wAfter w:w="260" w:type="dxa"/>
          <w:cantSplit/>
          <w:jc w:val="center"/>
        </w:trPr>
        <w:tc>
          <w:tcPr>
            <w:tcW w:w="3383" w:type="dxa"/>
            <w:tcBorders>
              <w:right w:val="single" w:sz="4" w:space="0" w:color="auto"/>
            </w:tcBorders>
            <w:shd w:val="clear" w:color="auto" w:fill="FFFFFF"/>
            <w:tcMar>
              <w:top w:w="0" w:type="dxa"/>
              <w:left w:w="0" w:type="dxa"/>
              <w:bottom w:w="0" w:type="dxa"/>
              <w:right w:w="0" w:type="dxa"/>
            </w:tcMar>
            <w:vAlign w:val="center"/>
          </w:tcPr>
          <w:p w14:paraId="6CF947D4" w14:textId="77777777" w:rsidR="00660B20" w:rsidRPr="00386E11" w:rsidRDefault="00660B20" w:rsidP="00660B20">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diabetes duration (years)</w:t>
            </w:r>
          </w:p>
        </w:tc>
        <w:tc>
          <w:tcPr>
            <w:tcW w:w="1171" w:type="dxa"/>
            <w:tcBorders>
              <w:left w:val="single" w:sz="4" w:space="0" w:color="auto"/>
              <w:right w:val="single" w:sz="4" w:space="0" w:color="auto"/>
            </w:tcBorders>
            <w:shd w:val="clear" w:color="auto" w:fill="FFFFFF"/>
          </w:tcPr>
          <w:p w14:paraId="32458FFF" w14:textId="77777777"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1020</w:t>
            </w:r>
          </w:p>
        </w:tc>
        <w:tc>
          <w:tcPr>
            <w:tcW w:w="1924"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31B1E668" w14:textId="0DB6FDF6"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11.0 (5.0-20.0)</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0E0E32C" w14:textId="40398F6C"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9.0 (5.0-14.0)</w:t>
            </w:r>
          </w:p>
        </w:tc>
        <w:tc>
          <w:tcPr>
            <w:tcW w:w="180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E77DC17" w14:textId="7B3FFFE4"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16.0 (10.0-24.0)</w:t>
            </w:r>
          </w:p>
        </w:tc>
        <w:tc>
          <w:tcPr>
            <w:tcW w:w="1980" w:type="dxa"/>
            <w:gridSpan w:val="3"/>
            <w:tcBorders>
              <w:left w:val="single" w:sz="4" w:space="0" w:color="auto"/>
              <w:right w:val="single" w:sz="4" w:space="0" w:color="auto"/>
            </w:tcBorders>
            <w:shd w:val="clear" w:color="auto" w:fill="FFFFFF"/>
            <w:tcMar>
              <w:top w:w="0" w:type="dxa"/>
              <w:left w:w="0" w:type="dxa"/>
              <w:bottom w:w="0" w:type="dxa"/>
              <w:right w:w="0" w:type="dxa"/>
            </w:tcMar>
            <w:vAlign w:val="center"/>
          </w:tcPr>
          <w:p w14:paraId="77430E4E" w14:textId="6148CFFA"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9.0 (4.0-16.0)</w:t>
            </w:r>
          </w:p>
        </w:tc>
        <w:tc>
          <w:tcPr>
            <w:tcW w:w="135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6288D021" w14:textId="415F974A"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b/>
                <w:color w:val="111111"/>
                <w:sz w:val="20"/>
                <w:szCs w:val="20"/>
              </w:rPr>
              <w:t>&lt;0.0001</w:t>
            </w:r>
          </w:p>
        </w:tc>
        <w:tc>
          <w:tcPr>
            <w:tcW w:w="1710" w:type="dxa"/>
            <w:tcBorders>
              <w:left w:val="single" w:sz="4" w:space="0" w:color="auto"/>
            </w:tcBorders>
            <w:shd w:val="clear" w:color="auto" w:fill="FFFFFF"/>
            <w:vAlign w:val="center"/>
          </w:tcPr>
          <w:p w14:paraId="35A55D54" w14:textId="0B3BDA30" w:rsidR="00660B20" w:rsidRPr="00386E11" w:rsidRDefault="00660B20" w:rsidP="00660B20">
            <w:pPr>
              <w:spacing w:before="40" w:after="40"/>
              <w:ind w:left="100" w:right="100"/>
              <w:jc w:val="center"/>
              <w:rPr>
                <w:rFonts w:ascii="Times New Roman" w:eastAsia="Times New Roman" w:hAnsi="Times New Roman" w:cs="Times New Roman"/>
                <w:b/>
                <w:color w:val="111111"/>
                <w:sz w:val="22"/>
                <w:szCs w:val="22"/>
                <w:highlight w:val="yellow"/>
                <w:lang w:val="en-US"/>
              </w:rPr>
            </w:pPr>
            <w:r>
              <w:rPr>
                <w:rFonts w:ascii="Times New Roman" w:eastAsia="Times New Roman" w:hAnsi="Times New Roman" w:cs="Times New Roman"/>
                <w:b/>
                <w:color w:val="111111"/>
                <w:sz w:val="20"/>
                <w:szCs w:val="20"/>
              </w:rPr>
              <w:t>&lt;0.0001</w:t>
            </w:r>
          </w:p>
        </w:tc>
      </w:tr>
      <w:tr w:rsidR="00660B20" w:rsidRPr="00386E11" w14:paraId="3DE967D2" w14:textId="77777777" w:rsidTr="002874DF">
        <w:trPr>
          <w:gridAfter w:val="1"/>
          <w:wAfter w:w="260" w:type="dxa"/>
          <w:cantSplit/>
          <w:jc w:val="center"/>
        </w:trPr>
        <w:tc>
          <w:tcPr>
            <w:tcW w:w="3383" w:type="dxa"/>
            <w:tcBorders>
              <w:right w:val="single" w:sz="4" w:space="0" w:color="auto"/>
            </w:tcBorders>
            <w:shd w:val="clear" w:color="auto" w:fill="FFFFFF"/>
            <w:tcMar>
              <w:top w:w="0" w:type="dxa"/>
              <w:left w:w="0" w:type="dxa"/>
              <w:bottom w:w="0" w:type="dxa"/>
              <w:right w:w="0" w:type="dxa"/>
            </w:tcMar>
            <w:vAlign w:val="center"/>
          </w:tcPr>
          <w:p w14:paraId="4E217024" w14:textId="77777777" w:rsidR="00660B20" w:rsidRPr="00386E11" w:rsidRDefault="00660B20" w:rsidP="00660B20">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HbA1c (%)</w:t>
            </w:r>
          </w:p>
        </w:tc>
        <w:tc>
          <w:tcPr>
            <w:tcW w:w="1171" w:type="dxa"/>
            <w:tcBorders>
              <w:left w:val="single" w:sz="4" w:space="0" w:color="auto"/>
              <w:right w:val="single" w:sz="4" w:space="0" w:color="auto"/>
            </w:tcBorders>
            <w:shd w:val="clear" w:color="auto" w:fill="FFFFFF"/>
          </w:tcPr>
          <w:p w14:paraId="73D7EACB" w14:textId="77777777"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996</w:t>
            </w:r>
          </w:p>
        </w:tc>
        <w:tc>
          <w:tcPr>
            <w:tcW w:w="1924"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3D576628" w14:textId="122E10EC"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7.7 (6.8-8.9)</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5CF6E279" w14:textId="0C4BEB07"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7.7 (6.8-8.8)</w:t>
            </w:r>
          </w:p>
        </w:tc>
        <w:tc>
          <w:tcPr>
            <w:tcW w:w="180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065B22EA" w14:textId="57843559"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7.6 (6.8-8.7)</w:t>
            </w:r>
          </w:p>
        </w:tc>
        <w:tc>
          <w:tcPr>
            <w:tcW w:w="1980" w:type="dxa"/>
            <w:gridSpan w:val="3"/>
            <w:tcBorders>
              <w:left w:val="single" w:sz="4" w:space="0" w:color="auto"/>
              <w:right w:val="single" w:sz="4" w:space="0" w:color="auto"/>
            </w:tcBorders>
            <w:shd w:val="clear" w:color="auto" w:fill="FFFFFF"/>
            <w:tcMar>
              <w:top w:w="0" w:type="dxa"/>
              <w:left w:w="0" w:type="dxa"/>
              <w:bottom w:w="0" w:type="dxa"/>
              <w:right w:w="0" w:type="dxa"/>
            </w:tcMar>
            <w:vAlign w:val="center"/>
          </w:tcPr>
          <w:p w14:paraId="71570E26" w14:textId="05FF6DF4"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7.8 (6.8-9.1)</w:t>
            </w:r>
          </w:p>
        </w:tc>
        <w:tc>
          <w:tcPr>
            <w:tcW w:w="135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33C6A8EA" w14:textId="3329DC38"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0.1736</w:t>
            </w:r>
          </w:p>
        </w:tc>
        <w:tc>
          <w:tcPr>
            <w:tcW w:w="1710" w:type="dxa"/>
            <w:tcBorders>
              <w:left w:val="single" w:sz="4" w:space="0" w:color="auto"/>
            </w:tcBorders>
            <w:shd w:val="clear" w:color="auto" w:fill="FFFFFF"/>
            <w:vAlign w:val="center"/>
          </w:tcPr>
          <w:p w14:paraId="674ADC11" w14:textId="67F21B1F"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highlight w:val="yellow"/>
                <w:lang w:val="en-US"/>
              </w:rPr>
            </w:pPr>
            <w:r>
              <w:rPr>
                <w:rFonts w:ascii="Times New Roman" w:eastAsia="Times New Roman" w:hAnsi="Times New Roman" w:cs="Times New Roman"/>
                <w:color w:val="111111"/>
                <w:sz w:val="20"/>
                <w:szCs w:val="20"/>
              </w:rPr>
              <w:t>0.6875</w:t>
            </w:r>
          </w:p>
        </w:tc>
      </w:tr>
      <w:tr w:rsidR="00660B20" w:rsidRPr="00386E11" w14:paraId="21C60ED9" w14:textId="77777777" w:rsidTr="002874DF">
        <w:trPr>
          <w:gridAfter w:val="1"/>
          <w:wAfter w:w="260" w:type="dxa"/>
          <w:cantSplit/>
          <w:jc w:val="center"/>
        </w:trPr>
        <w:tc>
          <w:tcPr>
            <w:tcW w:w="3383" w:type="dxa"/>
            <w:tcBorders>
              <w:right w:val="single" w:sz="4" w:space="0" w:color="auto"/>
            </w:tcBorders>
            <w:shd w:val="clear" w:color="auto" w:fill="FFFFFF"/>
            <w:tcMar>
              <w:top w:w="0" w:type="dxa"/>
              <w:left w:w="0" w:type="dxa"/>
              <w:bottom w:w="0" w:type="dxa"/>
              <w:right w:w="0" w:type="dxa"/>
            </w:tcMar>
            <w:vAlign w:val="center"/>
          </w:tcPr>
          <w:p w14:paraId="3E40AF7E" w14:textId="77777777" w:rsidR="00660B20" w:rsidRPr="00386E11" w:rsidRDefault="00660B20" w:rsidP="00660B20">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HbA1c (mmol)</w:t>
            </w:r>
          </w:p>
        </w:tc>
        <w:tc>
          <w:tcPr>
            <w:tcW w:w="1171" w:type="dxa"/>
            <w:tcBorders>
              <w:left w:val="single" w:sz="4" w:space="0" w:color="auto"/>
              <w:right w:val="single" w:sz="4" w:space="0" w:color="auto"/>
            </w:tcBorders>
            <w:shd w:val="clear" w:color="auto" w:fill="FFFFFF"/>
          </w:tcPr>
          <w:p w14:paraId="52994432" w14:textId="77777777"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lang w:val="en-US"/>
              </w:rPr>
            </w:pPr>
          </w:p>
        </w:tc>
        <w:tc>
          <w:tcPr>
            <w:tcW w:w="1924"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5CDA20AF" w14:textId="4E0758BD"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60.7 (50.8-73.8)</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3724B058" w14:textId="0AE43AC2"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60.7 (50.8-72.7)</w:t>
            </w:r>
          </w:p>
        </w:tc>
        <w:tc>
          <w:tcPr>
            <w:tcW w:w="180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58DE07C" w14:textId="70AECDC2"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59.6 (50.8-71.6)</w:t>
            </w:r>
          </w:p>
        </w:tc>
        <w:tc>
          <w:tcPr>
            <w:tcW w:w="1980" w:type="dxa"/>
            <w:gridSpan w:val="3"/>
            <w:tcBorders>
              <w:left w:val="single" w:sz="4" w:space="0" w:color="auto"/>
              <w:right w:val="single" w:sz="4" w:space="0" w:color="auto"/>
            </w:tcBorders>
            <w:shd w:val="clear" w:color="auto" w:fill="FFFFFF"/>
            <w:tcMar>
              <w:top w:w="0" w:type="dxa"/>
              <w:left w:w="0" w:type="dxa"/>
              <w:bottom w:w="0" w:type="dxa"/>
              <w:right w:w="0" w:type="dxa"/>
            </w:tcMar>
            <w:vAlign w:val="center"/>
          </w:tcPr>
          <w:p w14:paraId="7EE9B794" w14:textId="7D188EE6"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61.6 (50.8-76.0)</w:t>
            </w:r>
          </w:p>
        </w:tc>
        <w:tc>
          <w:tcPr>
            <w:tcW w:w="135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6734B45B" w14:textId="322EFE79"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0.1736</w:t>
            </w:r>
          </w:p>
        </w:tc>
        <w:tc>
          <w:tcPr>
            <w:tcW w:w="1710" w:type="dxa"/>
            <w:tcBorders>
              <w:left w:val="single" w:sz="4" w:space="0" w:color="auto"/>
            </w:tcBorders>
            <w:shd w:val="clear" w:color="auto" w:fill="FFFFFF"/>
            <w:vAlign w:val="center"/>
          </w:tcPr>
          <w:p w14:paraId="6BF7F02E" w14:textId="4FE5379B"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highlight w:val="yellow"/>
                <w:lang w:val="en-US"/>
              </w:rPr>
            </w:pPr>
            <w:r>
              <w:rPr>
                <w:rFonts w:ascii="Times New Roman" w:eastAsia="Times New Roman" w:hAnsi="Times New Roman" w:cs="Times New Roman"/>
                <w:color w:val="111111"/>
                <w:sz w:val="20"/>
                <w:szCs w:val="20"/>
              </w:rPr>
              <w:t>0.6875</w:t>
            </w:r>
          </w:p>
        </w:tc>
      </w:tr>
      <w:tr w:rsidR="00660B20" w:rsidRPr="00386E11" w14:paraId="4FFD9405" w14:textId="77777777" w:rsidTr="002874DF">
        <w:trPr>
          <w:gridAfter w:val="1"/>
          <w:wAfter w:w="260" w:type="dxa"/>
          <w:cantSplit/>
          <w:jc w:val="center"/>
        </w:trPr>
        <w:tc>
          <w:tcPr>
            <w:tcW w:w="3383" w:type="dxa"/>
            <w:tcBorders>
              <w:right w:val="single" w:sz="4" w:space="0" w:color="auto"/>
            </w:tcBorders>
            <w:shd w:val="clear" w:color="auto" w:fill="FFFFFF"/>
            <w:tcMar>
              <w:top w:w="0" w:type="dxa"/>
              <w:left w:w="0" w:type="dxa"/>
              <w:bottom w:w="0" w:type="dxa"/>
              <w:right w:w="0" w:type="dxa"/>
            </w:tcMar>
            <w:vAlign w:val="center"/>
          </w:tcPr>
          <w:p w14:paraId="4634514E" w14:textId="77777777" w:rsidR="00660B20" w:rsidRPr="00386E11" w:rsidRDefault="00660B20" w:rsidP="00660B20">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Hypertension, n (%)</w:t>
            </w:r>
          </w:p>
        </w:tc>
        <w:tc>
          <w:tcPr>
            <w:tcW w:w="1171" w:type="dxa"/>
            <w:tcBorders>
              <w:left w:val="single" w:sz="4" w:space="0" w:color="auto"/>
              <w:right w:val="single" w:sz="4" w:space="0" w:color="auto"/>
            </w:tcBorders>
            <w:shd w:val="clear" w:color="auto" w:fill="FFFFFF"/>
          </w:tcPr>
          <w:p w14:paraId="601FF932" w14:textId="77777777"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26</w:t>
            </w:r>
          </w:p>
        </w:tc>
        <w:tc>
          <w:tcPr>
            <w:tcW w:w="1924"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45A7E787" w14:textId="2793125F"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2093 (78%)</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556A0341" w14:textId="503490EA"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198 (65%)</w:t>
            </w:r>
          </w:p>
        </w:tc>
        <w:tc>
          <w:tcPr>
            <w:tcW w:w="180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5F0BACF4" w14:textId="0BA84903"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895 (89%)</w:t>
            </w:r>
          </w:p>
        </w:tc>
        <w:tc>
          <w:tcPr>
            <w:tcW w:w="1980" w:type="dxa"/>
            <w:gridSpan w:val="3"/>
            <w:tcBorders>
              <w:left w:val="single" w:sz="4" w:space="0" w:color="auto"/>
              <w:right w:val="single" w:sz="4" w:space="0" w:color="auto"/>
            </w:tcBorders>
            <w:shd w:val="clear" w:color="auto" w:fill="FFFFFF"/>
            <w:tcMar>
              <w:top w:w="0" w:type="dxa"/>
              <w:left w:w="0" w:type="dxa"/>
              <w:bottom w:w="0" w:type="dxa"/>
              <w:right w:w="0" w:type="dxa"/>
            </w:tcMar>
            <w:vAlign w:val="center"/>
          </w:tcPr>
          <w:p w14:paraId="5DF6EC66" w14:textId="3F402397"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1000 (73%)</w:t>
            </w:r>
          </w:p>
        </w:tc>
        <w:tc>
          <w:tcPr>
            <w:tcW w:w="135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64D7E423" w14:textId="1AA2202A"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b/>
                <w:color w:val="111111"/>
                <w:sz w:val="20"/>
                <w:szCs w:val="20"/>
              </w:rPr>
              <w:t>&lt;0.0001</w:t>
            </w:r>
          </w:p>
        </w:tc>
        <w:tc>
          <w:tcPr>
            <w:tcW w:w="1710" w:type="dxa"/>
            <w:tcBorders>
              <w:left w:val="single" w:sz="4" w:space="0" w:color="auto"/>
            </w:tcBorders>
            <w:shd w:val="clear" w:color="auto" w:fill="FFFFFF"/>
            <w:vAlign w:val="center"/>
          </w:tcPr>
          <w:p w14:paraId="4957FFCF" w14:textId="58B8A999" w:rsidR="00660B20" w:rsidRPr="00386E11" w:rsidRDefault="00660B20" w:rsidP="00660B20">
            <w:pPr>
              <w:spacing w:before="40" w:after="40"/>
              <w:ind w:left="100" w:right="100"/>
              <w:jc w:val="center"/>
              <w:rPr>
                <w:rFonts w:ascii="Times New Roman" w:eastAsia="Times New Roman" w:hAnsi="Times New Roman" w:cs="Times New Roman"/>
                <w:b/>
                <w:color w:val="111111"/>
                <w:sz w:val="22"/>
                <w:szCs w:val="22"/>
                <w:highlight w:val="yellow"/>
                <w:lang w:val="en-US"/>
              </w:rPr>
            </w:pPr>
            <w:r>
              <w:rPr>
                <w:rFonts w:ascii="Times New Roman" w:eastAsia="Times New Roman" w:hAnsi="Times New Roman" w:cs="Times New Roman"/>
                <w:b/>
                <w:color w:val="111111"/>
                <w:sz w:val="20"/>
                <w:szCs w:val="20"/>
              </w:rPr>
              <w:t>&lt;0.0001</w:t>
            </w:r>
          </w:p>
        </w:tc>
      </w:tr>
      <w:tr w:rsidR="00660B20" w:rsidRPr="00386E11" w14:paraId="381A75A8" w14:textId="77777777" w:rsidTr="002874DF">
        <w:trPr>
          <w:gridAfter w:val="1"/>
          <w:wAfter w:w="260" w:type="dxa"/>
          <w:cantSplit/>
          <w:jc w:val="center"/>
        </w:trPr>
        <w:tc>
          <w:tcPr>
            <w:tcW w:w="3383" w:type="dxa"/>
            <w:tcBorders>
              <w:right w:val="single" w:sz="4" w:space="0" w:color="auto"/>
            </w:tcBorders>
            <w:shd w:val="clear" w:color="auto" w:fill="FFFFFF"/>
            <w:tcMar>
              <w:top w:w="0" w:type="dxa"/>
              <w:left w:w="0" w:type="dxa"/>
              <w:bottom w:w="0" w:type="dxa"/>
              <w:right w:w="0" w:type="dxa"/>
            </w:tcMar>
            <w:vAlign w:val="center"/>
          </w:tcPr>
          <w:p w14:paraId="4E246C44" w14:textId="77777777" w:rsidR="00660B20" w:rsidRPr="00386E11" w:rsidRDefault="00660B20" w:rsidP="00660B20">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Smoking status, n (%)</w:t>
            </w:r>
          </w:p>
        </w:tc>
        <w:tc>
          <w:tcPr>
            <w:tcW w:w="1171" w:type="dxa"/>
            <w:tcBorders>
              <w:left w:val="single" w:sz="4" w:space="0" w:color="auto"/>
              <w:right w:val="single" w:sz="4" w:space="0" w:color="auto"/>
            </w:tcBorders>
            <w:shd w:val="clear" w:color="auto" w:fill="FFFFFF"/>
          </w:tcPr>
          <w:p w14:paraId="665A4E7C" w14:textId="77777777" w:rsidR="00660B20" w:rsidRPr="00386E11" w:rsidRDefault="00660B20" w:rsidP="00660B20">
            <w:pPr>
              <w:spacing w:before="40" w:after="40"/>
              <w:ind w:left="100" w:right="100"/>
              <w:jc w:val="center"/>
              <w:rPr>
                <w:rFonts w:ascii="Times New Roman" w:hAnsi="Times New Roman" w:cs="Times New Roman"/>
                <w:sz w:val="22"/>
                <w:szCs w:val="22"/>
                <w:lang w:val="en-US"/>
              </w:rPr>
            </w:pPr>
            <w:r w:rsidRPr="00386E11">
              <w:rPr>
                <w:rFonts w:ascii="Times New Roman" w:hAnsi="Times New Roman" w:cs="Times New Roman"/>
                <w:sz w:val="22"/>
                <w:szCs w:val="22"/>
                <w:lang w:val="en-US"/>
              </w:rPr>
              <w:t>496</w:t>
            </w:r>
          </w:p>
        </w:tc>
        <w:tc>
          <w:tcPr>
            <w:tcW w:w="1924"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3181C676" w14:textId="77777777" w:rsidR="00660B20" w:rsidRPr="00386E11" w:rsidRDefault="00660B20" w:rsidP="00660B20">
            <w:pPr>
              <w:spacing w:before="40" w:after="40"/>
              <w:ind w:left="100" w:right="100"/>
              <w:jc w:val="center"/>
              <w:rPr>
                <w:rFonts w:ascii="Times New Roman" w:hAnsi="Times New Roman" w:cs="Times New Roman"/>
                <w:sz w:val="22"/>
                <w:szCs w:val="22"/>
                <w:lang w:val="en-US"/>
              </w:rPr>
            </w:pP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5AA7676B" w14:textId="77777777" w:rsidR="00660B20" w:rsidRPr="00386E11" w:rsidRDefault="00660B20" w:rsidP="00660B20">
            <w:pPr>
              <w:spacing w:before="40" w:after="40"/>
              <w:ind w:left="100" w:right="100"/>
              <w:jc w:val="center"/>
              <w:rPr>
                <w:rFonts w:ascii="Times New Roman" w:hAnsi="Times New Roman" w:cs="Times New Roman"/>
                <w:sz w:val="22"/>
                <w:szCs w:val="22"/>
                <w:lang w:val="en-US"/>
              </w:rPr>
            </w:pPr>
          </w:p>
        </w:tc>
        <w:tc>
          <w:tcPr>
            <w:tcW w:w="180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633769CE" w14:textId="77777777" w:rsidR="00660B20" w:rsidRPr="00386E11" w:rsidRDefault="00660B20" w:rsidP="00660B20">
            <w:pPr>
              <w:spacing w:before="40" w:after="40"/>
              <w:ind w:left="100" w:right="100"/>
              <w:jc w:val="center"/>
              <w:rPr>
                <w:rFonts w:ascii="Times New Roman" w:hAnsi="Times New Roman" w:cs="Times New Roman"/>
                <w:sz w:val="22"/>
                <w:szCs w:val="22"/>
                <w:lang w:val="en-US"/>
              </w:rPr>
            </w:pPr>
          </w:p>
        </w:tc>
        <w:tc>
          <w:tcPr>
            <w:tcW w:w="1980" w:type="dxa"/>
            <w:gridSpan w:val="3"/>
            <w:tcBorders>
              <w:left w:val="single" w:sz="4" w:space="0" w:color="auto"/>
              <w:right w:val="single" w:sz="4" w:space="0" w:color="auto"/>
            </w:tcBorders>
            <w:shd w:val="clear" w:color="auto" w:fill="FFFFFF"/>
            <w:tcMar>
              <w:top w:w="0" w:type="dxa"/>
              <w:left w:w="0" w:type="dxa"/>
              <w:bottom w:w="0" w:type="dxa"/>
              <w:right w:w="0" w:type="dxa"/>
            </w:tcMar>
            <w:vAlign w:val="center"/>
          </w:tcPr>
          <w:p w14:paraId="5FE3004A" w14:textId="77777777" w:rsidR="00660B20" w:rsidRPr="00386E11" w:rsidRDefault="00660B20" w:rsidP="00660B20">
            <w:pPr>
              <w:spacing w:before="40" w:after="40"/>
              <w:ind w:left="100" w:right="100"/>
              <w:jc w:val="center"/>
              <w:rPr>
                <w:rFonts w:ascii="Times New Roman" w:hAnsi="Times New Roman" w:cs="Times New Roman"/>
                <w:sz w:val="22"/>
                <w:szCs w:val="22"/>
                <w:lang w:val="en-US"/>
              </w:rPr>
            </w:pPr>
          </w:p>
        </w:tc>
        <w:tc>
          <w:tcPr>
            <w:tcW w:w="135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228F0BC6" w14:textId="3F4F3138"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0.1449</w:t>
            </w:r>
          </w:p>
        </w:tc>
        <w:tc>
          <w:tcPr>
            <w:tcW w:w="1710" w:type="dxa"/>
            <w:tcBorders>
              <w:left w:val="single" w:sz="4" w:space="0" w:color="auto"/>
            </w:tcBorders>
            <w:shd w:val="clear" w:color="auto" w:fill="FFFFFF"/>
            <w:vAlign w:val="center"/>
          </w:tcPr>
          <w:p w14:paraId="64C36C31" w14:textId="5C1FF4A1"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highlight w:val="yellow"/>
                <w:lang w:val="en-US"/>
              </w:rPr>
            </w:pPr>
            <w:r>
              <w:rPr>
                <w:rFonts w:ascii="Times New Roman" w:eastAsia="Times New Roman" w:hAnsi="Times New Roman" w:cs="Times New Roman"/>
                <w:color w:val="111111"/>
                <w:sz w:val="20"/>
                <w:szCs w:val="20"/>
              </w:rPr>
              <w:t>0.0572</w:t>
            </w:r>
          </w:p>
        </w:tc>
      </w:tr>
      <w:tr w:rsidR="00660B20" w:rsidRPr="00386E11" w14:paraId="7E6FF787" w14:textId="77777777" w:rsidTr="002874DF">
        <w:trPr>
          <w:gridAfter w:val="1"/>
          <w:wAfter w:w="260" w:type="dxa"/>
          <w:cantSplit/>
          <w:jc w:val="center"/>
        </w:trPr>
        <w:tc>
          <w:tcPr>
            <w:tcW w:w="3383" w:type="dxa"/>
            <w:tcBorders>
              <w:right w:val="single" w:sz="4" w:space="0" w:color="auto"/>
            </w:tcBorders>
            <w:shd w:val="clear" w:color="auto" w:fill="FFFFFF"/>
            <w:tcMar>
              <w:top w:w="0" w:type="dxa"/>
              <w:left w:w="0" w:type="dxa"/>
              <w:bottom w:w="0" w:type="dxa"/>
              <w:right w:w="0" w:type="dxa"/>
            </w:tcMar>
            <w:vAlign w:val="center"/>
          </w:tcPr>
          <w:p w14:paraId="6A209069" w14:textId="77777777" w:rsidR="00660B20" w:rsidRPr="00386E11" w:rsidRDefault="00660B20" w:rsidP="00660B20">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b/>
              <w:t>never-</w:t>
            </w:r>
          </w:p>
        </w:tc>
        <w:tc>
          <w:tcPr>
            <w:tcW w:w="1171" w:type="dxa"/>
            <w:tcBorders>
              <w:left w:val="single" w:sz="4" w:space="0" w:color="auto"/>
              <w:right w:val="single" w:sz="4" w:space="0" w:color="auto"/>
            </w:tcBorders>
            <w:shd w:val="clear" w:color="auto" w:fill="FFFFFF"/>
          </w:tcPr>
          <w:p w14:paraId="7E50F8F0" w14:textId="77777777"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lang w:val="en-US"/>
              </w:rPr>
            </w:pPr>
          </w:p>
        </w:tc>
        <w:tc>
          <w:tcPr>
            <w:tcW w:w="1924"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036B0581" w14:textId="50F8A2AC"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1343 (61%)</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3BBED226" w14:textId="6D8586AF"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183 (65%)</w:t>
            </w:r>
          </w:p>
        </w:tc>
        <w:tc>
          <w:tcPr>
            <w:tcW w:w="180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2290BCB2" w14:textId="368CDE7C"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496 (58%)</w:t>
            </w:r>
          </w:p>
        </w:tc>
        <w:tc>
          <w:tcPr>
            <w:tcW w:w="1980" w:type="dxa"/>
            <w:gridSpan w:val="3"/>
            <w:tcBorders>
              <w:left w:val="single" w:sz="4" w:space="0" w:color="auto"/>
              <w:right w:val="single" w:sz="4" w:space="0" w:color="auto"/>
            </w:tcBorders>
            <w:shd w:val="clear" w:color="auto" w:fill="FFFFFF"/>
            <w:tcMar>
              <w:top w:w="0" w:type="dxa"/>
              <w:left w:w="0" w:type="dxa"/>
              <w:bottom w:w="0" w:type="dxa"/>
              <w:right w:w="0" w:type="dxa"/>
            </w:tcMar>
            <w:vAlign w:val="center"/>
          </w:tcPr>
          <w:p w14:paraId="25A3B7AE" w14:textId="55401F13"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664 (61%)</w:t>
            </w:r>
          </w:p>
        </w:tc>
        <w:tc>
          <w:tcPr>
            <w:tcW w:w="135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4CA5ED6" w14:textId="77777777" w:rsidR="00660B20" w:rsidRPr="00386E11" w:rsidRDefault="00660B20" w:rsidP="00660B20">
            <w:pPr>
              <w:spacing w:before="40" w:after="40"/>
              <w:ind w:left="100" w:right="100"/>
              <w:jc w:val="center"/>
              <w:rPr>
                <w:rFonts w:ascii="Times New Roman" w:hAnsi="Times New Roman" w:cs="Times New Roman"/>
                <w:sz w:val="22"/>
                <w:szCs w:val="22"/>
                <w:lang w:val="en-US"/>
              </w:rPr>
            </w:pPr>
          </w:p>
        </w:tc>
        <w:tc>
          <w:tcPr>
            <w:tcW w:w="1710" w:type="dxa"/>
            <w:tcBorders>
              <w:left w:val="single" w:sz="4" w:space="0" w:color="auto"/>
            </w:tcBorders>
            <w:shd w:val="clear" w:color="auto" w:fill="FFFFFF"/>
            <w:vAlign w:val="center"/>
          </w:tcPr>
          <w:p w14:paraId="32A4FC4D" w14:textId="77777777" w:rsidR="00660B20" w:rsidRPr="00386E11" w:rsidRDefault="00660B20" w:rsidP="00660B20">
            <w:pPr>
              <w:spacing w:before="40" w:after="40"/>
              <w:ind w:left="100" w:right="100"/>
              <w:jc w:val="center"/>
              <w:rPr>
                <w:rFonts w:ascii="Times New Roman" w:hAnsi="Times New Roman" w:cs="Times New Roman"/>
                <w:sz w:val="22"/>
                <w:szCs w:val="22"/>
                <w:highlight w:val="yellow"/>
                <w:lang w:val="en-US"/>
              </w:rPr>
            </w:pPr>
          </w:p>
        </w:tc>
      </w:tr>
      <w:tr w:rsidR="00660B20" w:rsidRPr="00386E11" w14:paraId="1A39B680" w14:textId="77777777" w:rsidTr="002874DF">
        <w:trPr>
          <w:gridAfter w:val="1"/>
          <w:wAfter w:w="260" w:type="dxa"/>
          <w:cantSplit/>
          <w:jc w:val="center"/>
        </w:trPr>
        <w:tc>
          <w:tcPr>
            <w:tcW w:w="3383" w:type="dxa"/>
            <w:tcBorders>
              <w:right w:val="single" w:sz="4" w:space="0" w:color="auto"/>
            </w:tcBorders>
            <w:shd w:val="clear" w:color="auto" w:fill="FFFFFF"/>
            <w:tcMar>
              <w:top w:w="0" w:type="dxa"/>
              <w:left w:w="0" w:type="dxa"/>
              <w:bottom w:w="0" w:type="dxa"/>
              <w:right w:w="0" w:type="dxa"/>
            </w:tcMar>
            <w:vAlign w:val="center"/>
          </w:tcPr>
          <w:p w14:paraId="2877E2EA" w14:textId="77777777" w:rsidR="00660B20" w:rsidRPr="00386E11" w:rsidRDefault="00660B20" w:rsidP="00660B20">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b/>
              <w:t>former or current</w:t>
            </w:r>
          </w:p>
        </w:tc>
        <w:tc>
          <w:tcPr>
            <w:tcW w:w="1171" w:type="dxa"/>
            <w:tcBorders>
              <w:left w:val="single" w:sz="4" w:space="0" w:color="auto"/>
              <w:right w:val="single" w:sz="4" w:space="0" w:color="auto"/>
            </w:tcBorders>
            <w:shd w:val="clear" w:color="auto" w:fill="FFFFFF"/>
          </w:tcPr>
          <w:p w14:paraId="1A490201" w14:textId="77777777"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lang w:val="en-US"/>
              </w:rPr>
            </w:pPr>
          </w:p>
        </w:tc>
        <w:tc>
          <w:tcPr>
            <w:tcW w:w="1924"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7DDE8F6A" w14:textId="17F5088D"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874 (39%)</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5E30D868" w14:textId="2E55CB3C"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99 (35%)</w:t>
            </w:r>
          </w:p>
        </w:tc>
        <w:tc>
          <w:tcPr>
            <w:tcW w:w="180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2EAF436" w14:textId="5D5F1B34"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352 (42%)</w:t>
            </w:r>
          </w:p>
        </w:tc>
        <w:tc>
          <w:tcPr>
            <w:tcW w:w="1980" w:type="dxa"/>
            <w:gridSpan w:val="3"/>
            <w:tcBorders>
              <w:left w:val="single" w:sz="4" w:space="0" w:color="auto"/>
              <w:right w:val="single" w:sz="4" w:space="0" w:color="auto"/>
            </w:tcBorders>
            <w:shd w:val="clear" w:color="auto" w:fill="FFFFFF"/>
            <w:tcMar>
              <w:top w:w="0" w:type="dxa"/>
              <w:left w:w="0" w:type="dxa"/>
              <w:bottom w:w="0" w:type="dxa"/>
              <w:right w:w="0" w:type="dxa"/>
            </w:tcMar>
            <w:vAlign w:val="center"/>
          </w:tcPr>
          <w:p w14:paraId="5AA77AB5" w14:textId="24A38A6F"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423 (39%)</w:t>
            </w:r>
          </w:p>
        </w:tc>
        <w:tc>
          <w:tcPr>
            <w:tcW w:w="135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661B4958" w14:textId="77777777" w:rsidR="00660B20" w:rsidRPr="00386E11" w:rsidRDefault="00660B20" w:rsidP="00660B20">
            <w:pPr>
              <w:spacing w:before="40" w:after="40"/>
              <w:ind w:left="100" w:right="100"/>
              <w:jc w:val="center"/>
              <w:rPr>
                <w:rFonts w:ascii="Times New Roman" w:hAnsi="Times New Roman" w:cs="Times New Roman"/>
                <w:sz w:val="22"/>
                <w:szCs w:val="22"/>
                <w:lang w:val="en-US"/>
              </w:rPr>
            </w:pPr>
          </w:p>
        </w:tc>
        <w:tc>
          <w:tcPr>
            <w:tcW w:w="1710" w:type="dxa"/>
            <w:tcBorders>
              <w:left w:val="single" w:sz="4" w:space="0" w:color="auto"/>
            </w:tcBorders>
            <w:shd w:val="clear" w:color="auto" w:fill="FFFFFF"/>
            <w:vAlign w:val="center"/>
          </w:tcPr>
          <w:p w14:paraId="3FD99BC5" w14:textId="77777777" w:rsidR="00660B20" w:rsidRPr="00386E11" w:rsidRDefault="00660B20" w:rsidP="00660B20">
            <w:pPr>
              <w:spacing w:before="40" w:after="40"/>
              <w:ind w:left="100" w:right="100"/>
              <w:jc w:val="center"/>
              <w:rPr>
                <w:rFonts w:ascii="Times New Roman" w:hAnsi="Times New Roman" w:cs="Times New Roman"/>
                <w:sz w:val="22"/>
                <w:szCs w:val="22"/>
                <w:highlight w:val="yellow"/>
                <w:lang w:val="en-US"/>
              </w:rPr>
            </w:pPr>
          </w:p>
        </w:tc>
      </w:tr>
      <w:tr w:rsidR="00660B20" w:rsidRPr="00386E11" w14:paraId="343642F5" w14:textId="77777777" w:rsidTr="002874DF">
        <w:trPr>
          <w:gridAfter w:val="1"/>
          <w:wAfter w:w="260" w:type="dxa"/>
          <w:cantSplit/>
          <w:jc w:val="center"/>
        </w:trPr>
        <w:tc>
          <w:tcPr>
            <w:tcW w:w="3383" w:type="dxa"/>
            <w:tcBorders>
              <w:right w:val="single" w:sz="4" w:space="0" w:color="auto"/>
            </w:tcBorders>
            <w:shd w:val="clear" w:color="auto" w:fill="FFFFFF"/>
            <w:tcMar>
              <w:top w:w="0" w:type="dxa"/>
              <w:left w:w="0" w:type="dxa"/>
              <w:bottom w:w="0" w:type="dxa"/>
              <w:right w:w="0" w:type="dxa"/>
            </w:tcMar>
            <w:vAlign w:val="center"/>
          </w:tcPr>
          <w:p w14:paraId="331B0F7D" w14:textId="77777777" w:rsidR="00660B20" w:rsidRPr="00386E11" w:rsidRDefault="00660B20" w:rsidP="00660B20">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Time between symptom onset and hospital admission (days)</w:t>
            </w:r>
          </w:p>
        </w:tc>
        <w:tc>
          <w:tcPr>
            <w:tcW w:w="1171" w:type="dxa"/>
            <w:tcBorders>
              <w:left w:val="single" w:sz="4" w:space="0" w:color="auto"/>
              <w:right w:val="single" w:sz="4" w:space="0" w:color="auto"/>
            </w:tcBorders>
            <w:shd w:val="clear" w:color="auto" w:fill="FFFFFF"/>
          </w:tcPr>
          <w:p w14:paraId="302DF0B9" w14:textId="77777777"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52</w:t>
            </w:r>
          </w:p>
        </w:tc>
        <w:tc>
          <w:tcPr>
            <w:tcW w:w="1924"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6D78B987" w14:textId="3102976C"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5.0 (2.0-9.0)</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4B726575" w14:textId="4B77CE92"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7.0 (3.0-10.0)</w:t>
            </w:r>
          </w:p>
        </w:tc>
        <w:tc>
          <w:tcPr>
            <w:tcW w:w="180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7EAB0541" w14:textId="4E3C83B1"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4.0 (2.0-7.0)</w:t>
            </w:r>
          </w:p>
        </w:tc>
        <w:tc>
          <w:tcPr>
            <w:tcW w:w="1980" w:type="dxa"/>
            <w:gridSpan w:val="3"/>
            <w:tcBorders>
              <w:left w:val="single" w:sz="4" w:space="0" w:color="auto"/>
              <w:right w:val="single" w:sz="4" w:space="0" w:color="auto"/>
            </w:tcBorders>
            <w:shd w:val="clear" w:color="auto" w:fill="FFFFFF"/>
            <w:tcMar>
              <w:top w:w="0" w:type="dxa"/>
              <w:left w:w="0" w:type="dxa"/>
              <w:bottom w:w="0" w:type="dxa"/>
              <w:right w:w="0" w:type="dxa"/>
            </w:tcMar>
            <w:vAlign w:val="center"/>
          </w:tcPr>
          <w:p w14:paraId="01F580F5" w14:textId="0294F02D"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6.0 (2.0-9.0)</w:t>
            </w:r>
          </w:p>
        </w:tc>
        <w:tc>
          <w:tcPr>
            <w:tcW w:w="135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4260F1AC" w14:textId="26CE9DC7"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b/>
                <w:color w:val="111111"/>
                <w:sz w:val="20"/>
                <w:szCs w:val="20"/>
              </w:rPr>
              <w:t>&lt;0.0001</w:t>
            </w:r>
          </w:p>
        </w:tc>
        <w:tc>
          <w:tcPr>
            <w:tcW w:w="1710" w:type="dxa"/>
            <w:tcBorders>
              <w:left w:val="single" w:sz="4" w:space="0" w:color="auto"/>
            </w:tcBorders>
            <w:shd w:val="clear" w:color="auto" w:fill="FFFFFF"/>
            <w:vAlign w:val="center"/>
          </w:tcPr>
          <w:p w14:paraId="1C2435F2" w14:textId="5F87B44F" w:rsidR="00660B20" w:rsidRPr="00386E11" w:rsidRDefault="00660B20" w:rsidP="00660B20">
            <w:pPr>
              <w:spacing w:before="40" w:after="40"/>
              <w:ind w:left="100" w:right="100"/>
              <w:jc w:val="center"/>
              <w:rPr>
                <w:rFonts w:ascii="Times New Roman" w:eastAsia="Times New Roman" w:hAnsi="Times New Roman" w:cs="Times New Roman"/>
                <w:b/>
                <w:color w:val="111111"/>
                <w:sz w:val="22"/>
                <w:szCs w:val="22"/>
                <w:highlight w:val="yellow"/>
                <w:lang w:val="en-US"/>
              </w:rPr>
            </w:pPr>
            <w:r>
              <w:rPr>
                <w:rFonts w:ascii="Times New Roman" w:eastAsia="Times New Roman" w:hAnsi="Times New Roman" w:cs="Times New Roman"/>
                <w:b/>
                <w:color w:val="111111"/>
                <w:sz w:val="20"/>
                <w:szCs w:val="20"/>
              </w:rPr>
              <w:t>&lt;0.0001</w:t>
            </w:r>
          </w:p>
        </w:tc>
      </w:tr>
      <w:tr w:rsidR="00660B20" w:rsidRPr="00386E11" w14:paraId="196EDC8A" w14:textId="77777777" w:rsidTr="002874DF">
        <w:trPr>
          <w:gridAfter w:val="1"/>
          <w:wAfter w:w="260" w:type="dxa"/>
          <w:cantSplit/>
          <w:jc w:val="center"/>
        </w:trPr>
        <w:tc>
          <w:tcPr>
            <w:tcW w:w="3383" w:type="dxa"/>
            <w:tcBorders>
              <w:right w:val="single" w:sz="4" w:space="0" w:color="auto"/>
            </w:tcBorders>
            <w:shd w:val="clear" w:color="auto" w:fill="FFFFFF"/>
            <w:tcMar>
              <w:top w:w="0" w:type="dxa"/>
              <w:left w:w="0" w:type="dxa"/>
              <w:bottom w:w="0" w:type="dxa"/>
              <w:right w:w="0" w:type="dxa"/>
            </w:tcMar>
            <w:vAlign w:val="center"/>
          </w:tcPr>
          <w:p w14:paraId="20B373C4" w14:textId="77777777" w:rsidR="00660B20" w:rsidRPr="00386E11" w:rsidRDefault="00660B20" w:rsidP="00660B20">
            <w:pPr>
              <w:spacing w:before="40" w:after="40"/>
              <w:ind w:left="100" w:right="100"/>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Dyspnea, n (%)</w:t>
            </w:r>
          </w:p>
        </w:tc>
        <w:tc>
          <w:tcPr>
            <w:tcW w:w="1171" w:type="dxa"/>
            <w:tcBorders>
              <w:left w:val="single" w:sz="4" w:space="0" w:color="auto"/>
              <w:right w:val="single" w:sz="4" w:space="0" w:color="auto"/>
            </w:tcBorders>
            <w:shd w:val="clear" w:color="auto" w:fill="FFFFFF"/>
          </w:tcPr>
          <w:p w14:paraId="1F6CF9FA" w14:textId="77777777"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40</w:t>
            </w:r>
          </w:p>
        </w:tc>
        <w:tc>
          <w:tcPr>
            <w:tcW w:w="1924"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32BEA225" w14:textId="741D2372"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lang w:val="en-US"/>
              </w:rPr>
            </w:pPr>
            <w:r>
              <w:rPr>
                <w:rFonts w:ascii="Times New Roman" w:eastAsia="Times New Roman" w:hAnsi="Times New Roman" w:cs="Times New Roman"/>
                <w:color w:val="111111"/>
                <w:sz w:val="20"/>
                <w:szCs w:val="20"/>
              </w:rPr>
              <w:t>1713 (64%)</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565F335E" w14:textId="1CE5CA12"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highlight w:val="yellow"/>
                <w:lang w:val="en-US"/>
              </w:rPr>
            </w:pPr>
            <w:r>
              <w:rPr>
                <w:rFonts w:ascii="Times New Roman" w:eastAsia="Times New Roman" w:hAnsi="Times New Roman" w:cs="Times New Roman"/>
                <w:color w:val="111111"/>
                <w:sz w:val="20"/>
                <w:szCs w:val="20"/>
              </w:rPr>
              <w:t>201 (67%)</w:t>
            </w:r>
          </w:p>
        </w:tc>
        <w:tc>
          <w:tcPr>
            <w:tcW w:w="180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D427365" w14:textId="3685DF8B"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highlight w:val="yellow"/>
                <w:lang w:val="en-US"/>
              </w:rPr>
            </w:pPr>
            <w:r>
              <w:rPr>
                <w:rFonts w:ascii="Times New Roman" w:eastAsia="Times New Roman" w:hAnsi="Times New Roman" w:cs="Times New Roman"/>
                <w:color w:val="111111"/>
                <w:sz w:val="20"/>
                <w:szCs w:val="20"/>
              </w:rPr>
              <w:t>626 (63%)</w:t>
            </w:r>
          </w:p>
        </w:tc>
        <w:tc>
          <w:tcPr>
            <w:tcW w:w="1980" w:type="dxa"/>
            <w:gridSpan w:val="3"/>
            <w:tcBorders>
              <w:left w:val="single" w:sz="4" w:space="0" w:color="auto"/>
              <w:right w:val="single" w:sz="4" w:space="0" w:color="auto"/>
            </w:tcBorders>
            <w:shd w:val="clear" w:color="auto" w:fill="FFFFFF"/>
            <w:tcMar>
              <w:top w:w="0" w:type="dxa"/>
              <w:left w:w="0" w:type="dxa"/>
              <w:bottom w:w="0" w:type="dxa"/>
              <w:right w:w="0" w:type="dxa"/>
            </w:tcMar>
            <w:vAlign w:val="center"/>
          </w:tcPr>
          <w:p w14:paraId="19519FCB" w14:textId="48DDAA84"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highlight w:val="yellow"/>
                <w:lang w:val="en-US"/>
              </w:rPr>
            </w:pPr>
            <w:r>
              <w:rPr>
                <w:rFonts w:ascii="Times New Roman" w:eastAsia="Times New Roman" w:hAnsi="Times New Roman" w:cs="Times New Roman"/>
                <w:color w:val="111111"/>
                <w:sz w:val="20"/>
                <w:szCs w:val="20"/>
              </w:rPr>
              <w:t>886 (64%)</w:t>
            </w:r>
          </w:p>
        </w:tc>
        <w:tc>
          <w:tcPr>
            <w:tcW w:w="135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6B6BE7C4" w14:textId="7AE36DAE" w:rsidR="00660B20" w:rsidRPr="00386E11" w:rsidRDefault="00660B20" w:rsidP="00660B20">
            <w:pPr>
              <w:spacing w:before="40" w:after="40"/>
              <w:ind w:left="100" w:right="100"/>
              <w:jc w:val="center"/>
              <w:rPr>
                <w:rFonts w:ascii="Times New Roman" w:eastAsia="Times New Roman" w:hAnsi="Times New Roman" w:cs="Times New Roman"/>
                <w:b/>
                <w:color w:val="111111"/>
                <w:sz w:val="22"/>
                <w:szCs w:val="22"/>
                <w:highlight w:val="yellow"/>
                <w:lang w:val="en-US"/>
              </w:rPr>
            </w:pPr>
            <w:r>
              <w:rPr>
                <w:rFonts w:ascii="Times New Roman" w:eastAsia="Times New Roman" w:hAnsi="Times New Roman" w:cs="Times New Roman"/>
                <w:color w:val="111111"/>
                <w:sz w:val="20"/>
                <w:szCs w:val="20"/>
              </w:rPr>
              <w:t>0.3884</w:t>
            </w:r>
          </w:p>
        </w:tc>
        <w:tc>
          <w:tcPr>
            <w:tcW w:w="1710" w:type="dxa"/>
            <w:tcBorders>
              <w:left w:val="single" w:sz="4" w:space="0" w:color="auto"/>
            </w:tcBorders>
            <w:shd w:val="clear" w:color="auto" w:fill="FFFFFF"/>
            <w:vAlign w:val="center"/>
          </w:tcPr>
          <w:p w14:paraId="25A72CD0" w14:textId="01F3A35A" w:rsidR="00660B20" w:rsidRPr="00386E11" w:rsidRDefault="00660B20" w:rsidP="00660B20">
            <w:pPr>
              <w:spacing w:before="40" w:after="40"/>
              <w:ind w:left="100" w:right="100"/>
              <w:jc w:val="center"/>
              <w:rPr>
                <w:rFonts w:ascii="Times New Roman" w:eastAsia="Times New Roman" w:hAnsi="Times New Roman" w:cs="Times New Roman"/>
                <w:b/>
                <w:color w:val="111111"/>
                <w:sz w:val="22"/>
                <w:szCs w:val="22"/>
                <w:lang w:val="en-US"/>
              </w:rPr>
            </w:pPr>
            <w:r>
              <w:rPr>
                <w:rFonts w:ascii="Times New Roman" w:eastAsia="Times New Roman" w:hAnsi="Times New Roman" w:cs="Times New Roman"/>
                <w:color w:val="111111"/>
                <w:sz w:val="20"/>
                <w:szCs w:val="20"/>
              </w:rPr>
              <w:t>0.1833</w:t>
            </w:r>
          </w:p>
        </w:tc>
      </w:tr>
      <w:tr w:rsidR="00660B20" w:rsidRPr="00386E11" w14:paraId="23673212" w14:textId="77777777" w:rsidTr="002874DF">
        <w:trPr>
          <w:gridAfter w:val="1"/>
          <w:wAfter w:w="260" w:type="dxa"/>
          <w:cantSplit/>
          <w:jc w:val="center"/>
        </w:trPr>
        <w:tc>
          <w:tcPr>
            <w:tcW w:w="3383" w:type="dxa"/>
            <w:tcBorders>
              <w:bottom w:val="single" w:sz="8" w:space="0" w:color="000000"/>
              <w:right w:val="single" w:sz="4" w:space="0" w:color="auto"/>
            </w:tcBorders>
            <w:shd w:val="clear" w:color="auto" w:fill="FFFFFF"/>
            <w:tcMar>
              <w:top w:w="0" w:type="dxa"/>
              <w:left w:w="0" w:type="dxa"/>
              <w:bottom w:w="0" w:type="dxa"/>
              <w:right w:w="0" w:type="dxa"/>
            </w:tcMar>
            <w:vAlign w:val="center"/>
          </w:tcPr>
          <w:p w14:paraId="4D0F5DB8" w14:textId="77777777" w:rsidR="00660B20" w:rsidRPr="00386E11" w:rsidRDefault="00660B20" w:rsidP="00660B20">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Positive SARS-CoV-2 PCR, n (%)</w:t>
            </w:r>
          </w:p>
        </w:tc>
        <w:tc>
          <w:tcPr>
            <w:tcW w:w="1171" w:type="dxa"/>
            <w:tcBorders>
              <w:left w:val="single" w:sz="4" w:space="0" w:color="auto"/>
              <w:bottom w:val="single" w:sz="8" w:space="0" w:color="000000"/>
              <w:right w:val="single" w:sz="4" w:space="0" w:color="auto"/>
            </w:tcBorders>
            <w:shd w:val="clear" w:color="auto" w:fill="FFFFFF"/>
          </w:tcPr>
          <w:p w14:paraId="618B2F89" w14:textId="77777777"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89</w:t>
            </w:r>
          </w:p>
        </w:tc>
        <w:tc>
          <w:tcPr>
            <w:tcW w:w="1924" w:type="dxa"/>
            <w:gridSpan w:val="2"/>
            <w:tcBorders>
              <w:left w:val="single" w:sz="4" w:space="0" w:color="auto"/>
              <w:bottom w:val="single" w:sz="8" w:space="0" w:color="000000"/>
              <w:right w:val="single" w:sz="4" w:space="0" w:color="auto"/>
            </w:tcBorders>
            <w:shd w:val="clear" w:color="auto" w:fill="FFFFFF"/>
            <w:tcMar>
              <w:top w:w="0" w:type="dxa"/>
              <w:left w:w="0" w:type="dxa"/>
              <w:bottom w:w="0" w:type="dxa"/>
              <w:right w:w="0" w:type="dxa"/>
            </w:tcMar>
            <w:vAlign w:val="center"/>
          </w:tcPr>
          <w:p w14:paraId="33AB96DA" w14:textId="7ACE5FFA"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2474 (94%)</w:t>
            </w:r>
          </w:p>
        </w:tc>
        <w:tc>
          <w:tcPr>
            <w:tcW w:w="1980" w:type="dxa"/>
            <w:tcBorders>
              <w:left w:val="single" w:sz="4" w:space="0" w:color="auto"/>
              <w:bottom w:val="single" w:sz="8" w:space="0" w:color="000000"/>
              <w:right w:val="single" w:sz="4" w:space="0" w:color="auto"/>
            </w:tcBorders>
            <w:shd w:val="clear" w:color="auto" w:fill="FFFFFF"/>
            <w:tcMar>
              <w:top w:w="0" w:type="dxa"/>
              <w:left w:w="0" w:type="dxa"/>
              <w:bottom w:w="0" w:type="dxa"/>
              <w:right w:w="0" w:type="dxa"/>
            </w:tcMar>
            <w:vAlign w:val="center"/>
          </w:tcPr>
          <w:p w14:paraId="58C6FB3E" w14:textId="5A44E113"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288 (97%)</w:t>
            </w:r>
          </w:p>
        </w:tc>
        <w:tc>
          <w:tcPr>
            <w:tcW w:w="1802" w:type="dxa"/>
            <w:tcBorders>
              <w:left w:val="single" w:sz="4" w:space="0" w:color="auto"/>
              <w:bottom w:val="single" w:sz="8" w:space="0" w:color="000000"/>
              <w:right w:val="single" w:sz="4" w:space="0" w:color="auto"/>
            </w:tcBorders>
            <w:shd w:val="clear" w:color="auto" w:fill="FFFFFF"/>
            <w:tcMar>
              <w:top w:w="0" w:type="dxa"/>
              <w:left w:w="0" w:type="dxa"/>
              <w:bottom w:w="0" w:type="dxa"/>
              <w:right w:w="0" w:type="dxa"/>
            </w:tcMar>
            <w:vAlign w:val="center"/>
          </w:tcPr>
          <w:p w14:paraId="64A14F64" w14:textId="1F7B6BFF"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925 (95%)</w:t>
            </w:r>
          </w:p>
        </w:tc>
        <w:tc>
          <w:tcPr>
            <w:tcW w:w="1980" w:type="dxa"/>
            <w:gridSpan w:val="3"/>
            <w:tcBorders>
              <w:left w:val="single" w:sz="4" w:space="0" w:color="auto"/>
              <w:bottom w:val="single" w:sz="8" w:space="0" w:color="000000"/>
              <w:right w:val="single" w:sz="4" w:space="0" w:color="auto"/>
            </w:tcBorders>
            <w:shd w:val="clear" w:color="auto" w:fill="FFFFFF"/>
            <w:tcMar>
              <w:top w:w="0" w:type="dxa"/>
              <w:left w:w="0" w:type="dxa"/>
              <w:bottom w:w="0" w:type="dxa"/>
              <w:right w:w="0" w:type="dxa"/>
            </w:tcMar>
            <w:vAlign w:val="center"/>
          </w:tcPr>
          <w:p w14:paraId="1B6F8F50" w14:textId="5CEAE429"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1261 (94%)</w:t>
            </w:r>
          </w:p>
        </w:tc>
        <w:tc>
          <w:tcPr>
            <w:tcW w:w="1350" w:type="dxa"/>
            <w:tcBorders>
              <w:left w:val="single" w:sz="4" w:space="0" w:color="auto"/>
              <w:bottom w:val="single" w:sz="8" w:space="0" w:color="000000"/>
              <w:right w:val="single" w:sz="4" w:space="0" w:color="auto"/>
            </w:tcBorders>
            <w:shd w:val="clear" w:color="auto" w:fill="FFFFFF"/>
            <w:tcMar>
              <w:top w:w="0" w:type="dxa"/>
              <w:left w:w="0" w:type="dxa"/>
              <w:bottom w:w="0" w:type="dxa"/>
              <w:right w:w="0" w:type="dxa"/>
            </w:tcMar>
            <w:vAlign w:val="center"/>
          </w:tcPr>
          <w:p w14:paraId="21D9BDB1" w14:textId="3A3FE085"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0.1001</w:t>
            </w:r>
          </w:p>
        </w:tc>
        <w:tc>
          <w:tcPr>
            <w:tcW w:w="1710" w:type="dxa"/>
            <w:tcBorders>
              <w:left w:val="single" w:sz="4" w:space="0" w:color="auto"/>
              <w:bottom w:val="single" w:sz="8" w:space="0" w:color="000000"/>
            </w:tcBorders>
            <w:shd w:val="clear" w:color="auto" w:fill="FFFFFF"/>
            <w:vAlign w:val="center"/>
          </w:tcPr>
          <w:p w14:paraId="394EE9AC" w14:textId="3F95302C"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highlight w:val="yellow"/>
                <w:lang w:val="en-US"/>
              </w:rPr>
            </w:pPr>
            <w:r>
              <w:rPr>
                <w:rFonts w:ascii="Times New Roman" w:eastAsia="Times New Roman" w:hAnsi="Times New Roman" w:cs="Times New Roman"/>
                <w:color w:val="111111"/>
                <w:sz w:val="20"/>
                <w:szCs w:val="20"/>
              </w:rPr>
              <w:t>0.1500</w:t>
            </w:r>
          </w:p>
        </w:tc>
      </w:tr>
      <w:tr w:rsidR="00660B20" w:rsidRPr="00386E11" w14:paraId="36604DAD" w14:textId="77777777" w:rsidTr="002874DF">
        <w:trPr>
          <w:cantSplit/>
          <w:jc w:val="center"/>
        </w:trPr>
        <w:tc>
          <w:tcPr>
            <w:tcW w:w="3383" w:type="dxa"/>
            <w:tcBorders>
              <w:right w:val="single" w:sz="4" w:space="0" w:color="auto"/>
            </w:tcBorders>
            <w:shd w:val="clear" w:color="auto" w:fill="FFFFFF"/>
            <w:tcMar>
              <w:top w:w="0" w:type="dxa"/>
              <w:left w:w="0" w:type="dxa"/>
              <w:bottom w:w="0" w:type="dxa"/>
              <w:right w:w="0" w:type="dxa"/>
            </w:tcMar>
            <w:vAlign w:val="center"/>
          </w:tcPr>
          <w:p w14:paraId="48F89410" w14:textId="77777777" w:rsidR="00660B20" w:rsidRPr="00386E11" w:rsidRDefault="00660B20" w:rsidP="00660B20">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Admission plasma glucose (g/L)</w:t>
            </w:r>
          </w:p>
        </w:tc>
        <w:tc>
          <w:tcPr>
            <w:tcW w:w="1178" w:type="dxa"/>
            <w:gridSpan w:val="2"/>
            <w:tcBorders>
              <w:left w:val="single" w:sz="4" w:space="0" w:color="auto"/>
              <w:right w:val="single" w:sz="4" w:space="0" w:color="auto"/>
            </w:tcBorders>
            <w:shd w:val="clear" w:color="auto" w:fill="FFFFFF"/>
          </w:tcPr>
          <w:p w14:paraId="0354F425" w14:textId="77777777"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1215</w:t>
            </w:r>
          </w:p>
        </w:tc>
        <w:tc>
          <w:tcPr>
            <w:tcW w:w="19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6D26EA1C" w14:textId="5965EA5D" w:rsidR="00660B20" w:rsidRPr="00386E11" w:rsidRDefault="00660B20" w:rsidP="00660B20">
            <w:pPr>
              <w:spacing w:before="40" w:after="40"/>
              <w:ind w:left="100" w:right="100"/>
              <w:jc w:val="center"/>
              <w:rPr>
                <w:rFonts w:ascii="Times New Roman" w:hAnsi="Times New Roman" w:cs="Times New Roman"/>
                <w:sz w:val="22"/>
                <w:szCs w:val="22"/>
                <w:highlight w:val="yellow"/>
                <w:lang w:val="en-US"/>
              </w:rPr>
            </w:pPr>
            <w:r>
              <w:rPr>
                <w:rFonts w:ascii="Times New Roman" w:eastAsia="Times New Roman" w:hAnsi="Times New Roman" w:cs="Times New Roman"/>
                <w:color w:val="111111"/>
                <w:sz w:val="20"/>
                <w:szCs w:val="20"/>
              </w:rPr>
              <w:t>9.4 (7.0-13.3)</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08F016A2" w14:textId="35DCDE95" w:rsidR="00660B20" w:rsidRPr="00386E11" w:rsidRDefault="00660B20" w:rsidP="00660B20">
            <w:pPr>
              <w:spacing w:before="40" w:after="40"/>
              <w:ind w:left="100" w:right="100"/>
              <w:jc w:val="center"/>
              <w:rPr>
                <w:rFonts w:ascii="Times New Roman" w:hAnsi="Times New Roman" w:cs="Times New Roman"/>
                <w:sz w:val="22"/>
                <w:szCs w:val="22"/>
                <w:highlight w:val="yellow"/>
                <w:lang w:val="en-US"/>
              </w:rPr>
            </w:pPr>
            <w:r>
              <w:rPr>
                <w:rFonts w:ascii="Times New Roman" w:eastAsia="Times New Roman" w:hAnsi="Times New Roman" w:cs="Times New Roman"/>
                <w:color w:val="111111"/>
                <w:sz w:val="20"/>
                <w:szCs w:val="20"/>
              </w:rPr>
              <w:t>9.6 (6.8-12.9)</w:t>
            </w:r>
          </w:p>
        </w:tc>
        <w:tc>
          <w:tcPr>
            <w:tcW w:w="1847"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7DA102F7" w14:textId="7553CA13" w:rsidR="00660B20" w:rsidRPr="00386E11" w:rsidRDefault="00660B20" w:rsidP="00660B20">
            <w:pPr>
              <w:spacing w:before="40" w:after="40"/>
              <w:ind w:left="100" w:right="100"/>
              <w:jc w:val="center"/>
              <w:rPr>
                <w:rFonts w:ascii="Times New Roman" w:hAnsi="Times New Roman" w:cs="Times New Roman"/>
                <w:sz w:val="22"/>
                <w:szCs w:val="22"/>
                <w:highlight w:val="yellow"/>
                <w:lang w:val="en-US"/>
              </w:rPr>
            </w:pPr>
            <w:r>
              <w:rPr>
                <w:rFonts w:ascii="Times New Roman" w:eastAsia="Times New Roman" w:hAnsi="Times New Roman" w:cs="Times New Roman"/>
                <w:color w:val="111111"/>
                <w:sz w:val="20"/>
                <w:szCs w:val="20"/>
              </w:rPr>
              <w:t>9.4 (6.9-13.5)</w:t>
            </w:r>
          </w:p>
        </w:tc>
        <w:tc>
          <w:tcPr>
            <w:tcW w:w="1935"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24FBADD3" w14:textId="2A7C33D7" w:rsidR="00660B20" w:rsidRPr="00386E11" w:rsidRDefault="00660B20" w:rsidP="00660B20">
            <w:pPr>
              <w:spacing w:before="40" w:after="40"/>
              <w:ind w:left="100" w:right="100"/>
              <w:jc w:val="center"/>
              <w:rPr>
                <w:rFonts w:ascii="Times New Roman" w:hAnsi="Times New Roman" w:cs="Times New Roman"/>
                <w:sz w:val="22"/>
                <w:szCs w:val="22"/>
                <w:highlight w:val="yellow"/>
                <w:lang w:val="en-US"/>
              </w:rPr>
            </w:pPr>
            <w:r>
              <w:rPr>
                <w:rFonts w:ascii="Times New Roman" w:eastAsia="Times New Roman" w:hAnsi="Times New Roman" w:cs="Times New Roman"/>
                <w:color w:val="111111"/>
                <w:sz w:val="20"/>
                <w:szCs w:val="20"/>
              </w:rPr>
              <w:t>9.4 (7.0-13.4)</w:t>
            </w:r>
          </w:p>
        </w:tc>
        <w:tc>
          <w:tcPr>
            <w:tcW w:w="135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6648474D" w14:textId="79DD792C" w:rsidR="00660B20" w:rsidRPr="00386E11" w:rsidRDefault="00660B20" w:rsidP="00660B20">
            <w:pPr>
              <w:spacing w:before="40" w:after="40"/>
              <w:ind w:left="100" w:right="100"/>
              <w:jc w:val="center"/>
              <w:rPr>
                <w:rFonts w:ascii="Times New Roman" w:hAnsi="Times New Roman" w:cs="Times New Roman"/>
                <w:sz w:val="22"/>
                <w:szCs w:val="22"/>
                <w:highlight w:val="yellow"/>
                <w:lang w:val="en-US"/>
              </w:rPr>
            </w:pPr>
            <w:r>
              <w:rPr>
                <w:rFonts w:ascii="Times New Roman" w:eastAsia="Times New Roman" w:hAnsi="Times New Roman" w:cs="Times New Roman"/>
                <w:color w:val="111111"/>
                <w:sz w:val="20"/>
                <w:szCs w:val="20"/>
              </w:rPr>
              <w:t>0.8304</w:t>
            </w:r>
          </w:p>
        </w:tc>
        <w:tc>
          <w:tcPr>
            <w:tcW w:w="1970" w:type="dxa"/>
            <w:gridSpan w:val="2"/>
            <w:tcBorders>
              <w:left w:val="single" w:sz="4" w:space="0" w:color="auto"/>
            </w:tcBorders>
            <w:shd w:val="clear" w:color="auto" w:fill="FFFFFF"/>
            <w:vAlign w:val="center"/>
          </w:tcPr>
          <w:p w14:paraId="7DE43208" w14:textId="407E846C" w:rsidR="00660B20" w:rsidRPr="00386E11" w:rsidRDefault="00660B20" w:rsidP="00660B20">
            <w:pPr>
              <w:spacing w:before="40" w:after="40"/>
              <w:ind w:left="100" w:right="100"/>
              <w:jc w:val="center"/>
              <w:rPr>
                <w:rFonts w:ascii="Times New Roman" w:eastAsia="Times New Roman" w:hAnsi="Times New Roman" w:cs="Times New Roman"/>
                <w:b/>
                <w:color w:val="111111"/>
                <w:sz w:val="22"/>
                <w:szCs w:val="22"/>
                <w:highlight w:val="yellow"/>
                <w:lang w:val="en-US"/>
              </w:rPr>
            </w:pPr>
            <w:r>
              <w:rPr>
                <w:rFonts w:ascii="Times New Roman" w:eastAsia="Times New Roman" w:hAnsi="Times New Roman" w:cs="Times New Roman"/>
                <w:color w:val="111111"/>
                <w:sz w:val="20"/>
                <w:szCs w:val="20"/>
              </w:rPr>
              <w:t>0.6565</w:t>
            </w:r>
          </w:p>
        </w:tc>
      </w:tr>
      <w:tr w:rsidR="00660B20" w:rsidRPr="00386E11" w14:paraId="098D0A1F" w14:textId="77777777" w:rsidTr="002874DF">
        <w:trPr>
          <w:cantSplit/>
          <w:jc w:val="center"/>
        </w:trPr>
        <w:tc>
          <w:tcPr>
            <w:tcW w:w="3383" w:type="dxa"/>
            <w:tcBorders>
              <w:right w:val="single" w:sz="4" w:space="0" w:color="auto"/>
            </w:tcBorders>
            <w:shd w:val="clear" w:color="auto" w:fill="FFFFFF"/>
            <w:tcMar>
              <w:top w:w="0" w:type="dxa"/>
              <w:left w:w="0" w:type="dxa"/>
              <w:bottom w:w="0" w:type="dxa"/>
              <w:right w:w="0" w:type="dxa"/>
            </w:tcMar>
            <w:vAlign w:val="center"/>
          </w:tcPr>
          <w:p w14:paraId="2790A790" w14:textId="77777777" w:rsidR="00660B20" w:rsidRPr="00386E11" w:rsidRDefault="00660B20" w:rsidP="00660B20">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Plasma creatinine (µ</w:t>
            </w:r>
            <w:proofErr w:type="spellStart"/>
            <w:r w:rsidRPr="00386E11">
              <w:rPr>
                <w:rFonts w:ascii="Times New Roman" w:eastAsia="Times New Roman" w:hAnsi="Times New Roman" w:cs="Times New Roman"/>
                <w:color w:val="111111"/>
                <w:sz w:val="22"/>
                <w:szCs w:val="22"/>
                <w:lang w:val="en-US"/>
              </w:rPr>
              <w:t>mol</w:t>
            </w:r>
            <w:proofErr w:type="spellEnd"/>
            <w:r w:rsidRPr="00386E11">
              <w:rPr>
                <w:rFonts w:ascii="Times New Roman" w:eastAsia="Times New Roman" w:hAnsi="Times New Roman" w:cs="Times New Roman"/>
                <w:color w:val="111111"/>
                <w:sz w:val="22"/>
                <w:szCs w:val="22"/>
                <w:lang w:val="en-US"/>
              </w:rPr>
              <w:t>/L)</w:t>
            </w:r>
          </w:p>
        </w:tc>
        <w:tc>
          <w:tcPr>
            <w:tcW w:w="1178" w:type="dxa"/>
            <w:gridSpan w:val="2"/>
            <w:tcBorders>
              <w:left w:val="single" w:sz="4" w:space="0" w:color="auto"/>
              <w:right w:val="single" w:sz="4" w:space="0" w:color="auto"/>
            </w:tcBorders>
            <w:shd w:val="clear" w:color="auto" w:fill="FFFFFF"/>
          </w:tcPr>
          <w:p w14:paraId="7378FE40" w14:textId="77777777"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193</w:t>
            </w:r>
          </w:p>
        </w:tc>
        <w:tc>
          <w:tcPr>
            <w:tcW w:w="19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03BECD46" w14:textId="50AAEB64"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89 (66-131)</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49D598D2" w14:textId="48153218"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69 (56-84)</w:t>
            </w:r>
          </w:p>
        </w:tc>
        <w:tc>
          <w:tcPr>
            <w:tcW w:w="1847"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22549871" w14:textId="702FA998"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134 (103-194)</w:t>
            </w:r>
          </w:p>
        </w:tc>
        <w:tc>
          <w:tcPr>
            <w:tcW w:w="1935"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2268ECF6" w14:textId="6F8A151E"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77 (62-95)</w:t>
            </w:r>
          </w:p>
        </w:tc>
        <w:tc>
          <w:tcPr>
            <w:tcW w:w="135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2E575EE7" w14:textId="1F590521"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b/>
                <w:color w:val="111111"/>
                <w:sz w:val="20"/>
                <w:szCs w:val="20"/>
              </w:rPr>
              <w:t>&lt;0.0001</w:t>
            </w:r>
          </w:p>
        </w:tc>
        <w:tc>
          <w:tcPr>
            <w:tcW w:w="1970" w:type="dxa"/>
            <w:gridSpan w:val="2"/>
            <w:tcBorders>
              <w:left w:val="single" w:sz="4" w:space="0" w:color="auto"/>
            </w:tcBorders>
            <w:shd w:val="clear" w:color="auto" w:fill="FFFFFF"/>
            <w:vAlign w:val="center"/>
          </w:tcPr>
          <w:p w14:paraId="68E08CF9" w14:textId="352685C0"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highlight w:val="yellow"/>
                <w:lang w:val="en-US"/>
              </w:rPr>
            </w:pPr>
            <w:r>
              <w:rPr>
                <w:rFonts w:ascii="Times New Roman" w:eastAsia="Times New Roman" w:hAnsi="Times New Roman" w:cs="Times New Roman"/>
                <w:b/>
                <w:color w:val="111111"/>
                <w:sz w:val="20"/>
                <w:szCs w:val="20"/>
              </w:rPr>
              <w:t>&lt;0.0001</w:t>
            </w:r>
          </w:p>
        </w:tc>
      </w:tr>
      <w:tr w:rsidR="00660B20" w:rsidRPr="00386E11" w14:paraId="7567804E" w14:textId="77777777" w:rsidTr="002874DF">
        <w:trPr>
          <w:cantSplit/>
          <w:jc w:val="center"/>
        </w:trPr>
        <w:tc>
          <w:tcPr>
            <w:tcW w:w="3383" w:type="dxa"/>
            <w:tcBorders>
              <w:right w:val="single" w:sz="4" w:space="0" w:color="auto"/>
            </w:tcBorders>
            <w:shd w:val="clear" w:color="auto" w:fill="FFFFFF"/>
            <w:tcMar>
              <w:top w:w="0" w:type="dxa"/>
              <w:left w:w="0" w:type="dxa"/>
              <w:bottom w:w="0" w:type="dxa"/>
              <w:right w:w="0" w:type="dxa"/>
            </w:tcMar>
            <w:vAlign w:val="center"/>
          </w:tcPr>
          <w:p w14:paraId="02C9FCB1" w14:textId="77777777" w:rsidR="00660B20" w:rsidRPr="00386E11" w:rsidRDefault="00660B20" w:rsidP="00660B20">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eGFR (CKD-EPI) (ml/min/1.73 m²)</w:t>
            </w:r>
          </w:p>
        </w:tc>
        <w:tc>
          <w:tcPr>
            <w:tcW w:w="1178" w:type="dxa"/>
            <w:gridSpan w:val="2"/>
            <w:tcBorders>
              <w:left w:val="single" w:sz="4" w:space="0" w:color="auto"/>
              <w:right w:val="single" w:sz="4" w:space="0" w:color="auto"/>
            </w:tcBorders>
            <w:shd w:val="clear" w:color="auto" w:fill="FFFFFF"/>
          </w:tcPr>
          <w:p w14:paraId="19EFB2F9" w14:textId="77777777"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193</w:t>
            </w:r>
          </w:p>
        </w:tc>
        <w:tc>
          <w:tcPr>
            <w:tcW w:w="19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BB1B56E" w14:textId="21E5EA86"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67.7 (41.1-89.3)</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0B8A0592" w14:textId="0C62CD02"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90.4 (79.6-102.2)</w:t>
            </w:r>
          </w:p>
        </w:tc>
        <w:tc>
          <w:tcPr>
            <w:tcW w:w="1847"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490465E4" w14:textId="455F6D4A"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39.9 (24.9-53.1)</w:t>
            </w:r>
          </w:p>
        </w:tc>
        <w:tc>
          <w:tcPr>
            <w:tcW w:w="1935"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48C5A9FA" w14:textId="78F0861F"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81.7 (65.9-94.8)</w:t>
            </w:r>
          </w:p>
        </w:tc>
        <w:tc>
          <w:tcPr>
            <w:tcW w:w="135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6216C6F7" w14:textId="3E565616"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b/>
                <w:color w:val="111111"/>
                <w:sz w:val="20"/>
                <w:szCs w:val="20"/>
              </w:rPr>
              <w:t>&lt;0.0001</w:t>
            </w:r>
          </w:p>
        </w:tc>
        <w:tc>
          <w:tcPr>
            <w:tcW w:w="1970" w:type="dxa"/>
            <w:gridSpan w:val="2"/>
            <w:tcBorders>
              <w:left w:val="single" w:sz="4" w:space="0" w:color="auto"/>
            </w:tcBorders>
            <w:shd w:val="clear" w:color="auto" w:fill="FFFFFF"/>
            <w:vAlign w:val="center"/>
          </w:tcPr>
          <w:p w14:paraId="1EDBE832" w14:textId="11316987" w:rsidR="00660B20" w:rsidRPr="00386E11" w:rsidRDefault="00660B20" w:rsidP="00660B20">
            <w:pPr>
              <w:spacing w:before="40" w:after="40"/>
              <w:ind w:left="100" w:right="100"/>
              <w:jc w:val="center"/>
              <w:rPr>
                <w:rFonts w:ascii="Times New Roman" w:eastAsia="Times New Roman" w:hAnsi="Times New Roman" w:cs="Times New Roman"/>
                <w:b/>
                <w:color w:val="111111"/>
                <w:sz w:val="22"/>
                <w:szCs w:val="22"/>
                <w:lang w:val="en-US"/>
              </w:rPr>
            </w:pPr>
            <w:r>
              <w:rPr>
                <w:rFonts w:ascii="Times New Roman" w:eastAsia="Times New Roman" w:hAnsi="Times New Roman" w:cs="Times New Roman"/>
                <w:b/>
                <w:color w:val="111111"/>
                <w:sz w:val="20"/>
                <w:szCs w:val="20"/>
              </w:rPr>
              <w:t>&lt;0.0001</w:t>
            </w:r>
          </w:p>
        </w:tc>
      </w:tr>
      <w:tr w:rsidR="00660B20" w:rsidRPr="00386E11" w14:paraId="2D63DCFD" w14:textId="77777777" w:rsidTr="002874DF">
        <w:trPr>
          <w:cantSplit/>
          <w:jc w:val="center"/>
        </w:trPr>
        <w:tc>
          <w:tcPr>
            <w:tcW w:w="3383" w:type="dxa"/>
            <w:tcBorders>
              <w:right w:val="single" w:sz="4" w:space="0" w:color="auto"/>
            </w:tcBorders>
            <w:shd w:val="clear" w:color="auto" w:fill="FFFFFF"/>
            <w:tcMar>
              <w:top w:w="0" w:type="dxa"/>
              <w:left w:w="0" w:type="dxa"/>
              <w:bottom w:w="0" w:type="dxa"/>
              <w:right w:w="0" w:type="dxa"/>
            </w:tcMar>
            <w:vAlign w:val="center"/>
          </w:tcPr>
          <w:p w14:paraId="1EB22EBE" w14:textId="77777777" w:rsidR="00660B20" w:rsidRPr="00386E11" w:rsidRDefault="00660B20" w:rsidP="00660B20">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AST (ULN)</w:t>
            </w:r>
          </w:p>
        </w:tc>
        <w:tc>
          <w:tcPr>
            <w:tcW w:w="1178" w:type="dxa"/>
            <w:gridSpan w:val="2"/>
            <w:tcBorders>
              <w:left w:val="single" w:sz="4" w:space="0" w:color="auto"/>
              <w:right w:val="single" w:sz="4" w:space="0" w:color="auto"/>
            </w:tcBorders>
            <w:shd w:val="clear" w:color="auto" w:fill="FFFFFF"/>
          </w:tcPr>
          <w:p w14:paraId="34B7F2FC" w14:textId="77777777"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474</w:t>
            </w:r>
          </w:p>
        </w:tc>
        <w:tc>
          <w:tcPr>
            <w:tcW w:w="19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0FF17DB9" w14:textId="2FAA2A39"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1.1 (0.7-1.6)</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3E70E352" w14:textId="2E229FCE"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1.1 (0.8-1.7)</w:t>
            </w:r>
          </w:p>
        </w:tc>
        <w:tc>
          <w:tcPr>
            <w:tcW w:w="1847"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0BCD94B6" w14:textId="0159662D"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1.0 (0.7-1.6)</w:t>
            </w:r>
          </w:p>
        </w:tc>
        <w:tc>
          <w:tcPr>
            <w:tcW w:w="1935"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68CECE60" w14:textId="5DB172A2"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1.1 (0.8-1.6)</w:t>
            </w:r>
          </w:p>
        </w:tc>
        <w:tc>
          <w:tcPr>
            <w:tcW w:w="135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60D024EB" w14:textId="7B87AA15"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0.3766</w:t>
            </w:r>
          </w:p>
        </w:tc>
        <w:tc>
          <w:tcPr>
            <w:tcW w:w="1970" w:type="dxa"/>
            <w:gridSpan w:val="2"/>
            <w:tcBorders>
              <w:left w:val="single" w:sz="4" w:space="0" w:color="auto"/>
            </w:tcBorders>
            <w:shd w:val="clear" w:color="auto" w:fill="FFFFFF"/>
            <w:vAlign w:val="center"/>
          </w:tcPr>
          <w:p w14:paraId="2C2548BA" w14:textId="1E94EF40"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lang w:val="en-US"/>
              </w:rPr>
            </w:pPr>
            <w:r>
              <w:rPr>
                <w:rFonts w:ascii="Times New Roman" w:eastAsia="Times New Roman" w:hAnsi="Times New Roman" w:cs="Times New Roman"/>
                <w:color w:val="111111"/>
                <w:sz w:val="20"/>
                <w:szCs w:val="20"/>
              </w:rPr>
              <w:t>0.1797</w:t>
            </w:r>
          </w:p>
        </w:tc>
      </w:tr>
      <w:tr w:rsidR="00660B20" w:rsidRPr="00386E11" w14:paraId="777E1D34" w14:textId="77777777" w:rsidTr="002874DF">
        <w:trPr>
          <w:cantSplit/>
          <w:jc w:val="center"/>
        </w:trPr>
        <w:tc>
          <w:tcPr>
            <w:tcW w:w="3383" w:type="dxa"/>
            <w:tcBorders>
              <w:right w:val="single" w:sz="4" w:space="0" w:color="auto"/>
            </w:tcBorders>
            <w:shd w:val="clear" w:color="auto" w:fill="FFFFFF"/>
            <w:tcMar>
              <w:top w:w="0" w:type="dxa"/>
              <w:left w:w="0" w:type="dxa"/>
              <w:bottom w:w="0" w:type="dxa"/>
              <w:right w:w="0" w:type="dxa"/>
            </w:tcMar>
            <w:vAlign w:val="center"/>
          </w:tcPr>
          <w:p w14:paraId="6B21B272" w14:textId="77777777" w:rsidR="00660B20" w:rsidRPr="00386E11" w:rsidRDefault="00660B20" w:rsidP="00660B20">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ALT (ULN)</w:t>
            </w:r>
          </w:p>
        </w:tc>
        <w:tc>
          <w:tcPr>
            <w:tcW w:w="1178" w:type="dxa"/>
            <w:gridSpan w:val="2"/>
            <w:tcBorders>
              <w:left w:val="single" w:sz="4" w:space="0" w:color="auto"/>
              <w:right w:val="single" w:sz="4" w:space="0" w:color="auto"/>
            </w:tcBorders>
            <w:shd w:val="clear" w:color="auto" w:fill="FFFFFF"/>
          </w:tcPr>
          <w:p w14:paraId="06C7A5C5" w14:textId="77777777"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439</w:t>
            </w:r>
          </w:p>
        </w:tc>
        <w:tc>
          <w:tcPr>
            <w:tcW w:w="19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342F2ED7" w14:textId="52AB3B66"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0.6 (0.4-1.0)</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124B165" w14:textId="0E128708"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0.8 (0.5-1.2)</w:t>
            </w:r>
          </w:p>
        </w:tc>
        <w:tc>
          <w:tcPr>
            <w:tcW w:w="1847"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47B62783" w14:textId="77D3029D"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0.6 (0.4-0.9)</w:t>
            </w:r>
          </w:p>
        </w:tc>
        <w:tc>
          <w:tcPr>
            <w:tcW w:w="1935"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3216B2CB" w14:textId="75183087"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0.6 (0.5-1.0)</w:t>
            </w:r>
          </w:p>
        </w:tc>
        <w:tc>
          <w:tcPr>
            <w:tcW w:w="135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2BD5E64C" w14:textId="3C0A8FAC"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b/>
                <w:color w:val="111111"/>
                <w:sz w:val="20"/>
                <w:szCs w:val="20"/>
              </w:rPr>
              <w:t>&lt;0.0001</w:t>
            </w:r>
          </w:p>
        </w:tc>
        <w:tc>
          <w:tcPr>
            <w:tcW w:w="1970" w:type="dxa"/>
            <w:gridSpan w:val="2"/>
            <w:tcBorders>
              <w:left w:val="single" w:sz="4" w:space="0" w:color="auto"/>
            </w:tcBorders>
            <w:shd w:val="clear" w:color="auto" w:fill="FFFFFF"/>
            <w:vAlign w:val="center"/>
          </w:tcPr>
          <w:p w14:paraId="47F0AF33" w14:textId="7C369139" w:rsidR="00660B20" w:rsidRPr="00386E11" w:rsidRDefault="00660B20" w:rsidP="00660B20">
            <w:pPr>
              <w:spacing w:before="40" w:after="40"/>
              <w:ind w:left="100" w:right="100"/>
              <w:jc w:val="center"/>
              <w:rPr>
                <w:rFonts w:ascii="Times New Roman" w:eastAsia="Times New Roman" w:hAnsi="Times New Roman" w:cs="Times New Roman"/>
                <w:b/>
                <w:color w:val="111111"/>
                <w:sz w:val="22"/>
                <w:szCs w:val="22"/>
                <w:lang w:val="en-US"/>
              </w:rPr>
            </w:pPr>
            <w:r>
              <w:rPr>
                <w:rFonts w:ascii="Times New Roman" w:eastAsia="Times New Roman" w:hAnsi="Times New Roman" w:cs="Times New Roman"/>
                <w:b/>
                <w:color w:val="111111"/>
                <w:sz w:val="20"/>
                <w:szCs w:val="20"/>
              </w:rPr>
              <w:t>&lt;0.0001</w:t>
            </w:r>
          </w:p>
        </w:tc>
      </w:tr>
      <w:tr w:rsidR="00660B20" w:rsidRPr="00386E11" w14:paraId="3CCFAA0F" w14:textId="77777777" w:rsidTr="002874DF">
        <w:trPr>
          <w:cantSplit/>
          <w:jc w:val="center"/>
        </w:trPr>
        <w:tc>
          <w:tcPr>
            <w:tcW w:w="3383" w:type="dxa"/>
            <w:tcBorders>
              <w:right w:val="single" w:sz="4" w:space="0" w:color="auto"/>
            </w:tcBorders>
            <w:shd w:val="clear" w:color="auto" w:fill="FFFFFF"/>
            <w:tcMar>
              <w:top w:w="0" w:type="dxa"/>
              <w:left w:w="0" w:type="dxa"/>
              <w:bottom w:w="0" w:type="dxa"/>
              <w:right w:w="0" w:type="dxa"/>
            </w:tcMar>
            <w:vAlign w:val="center"/>
          </w:tcPr>
          <w:p w14:paraId="3C334063" w14:textId="77777777" w:rsidR="00660B20" w:rsidRPr="00386E11" w:rsidRDefault="00660B20" w:rsidP="00660B20">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GGT (ULN)</w:t>
            </w:r>
          </w:p>
        </w:tc>
        <w:tc>
          <w:tcPr>
            <w:tcW w:w="1178" w:type="dxa"/>
            <w:gridSpan w:val="2"/>
            <w:tcBorders>
              <w:left w:val="single" w:sz="4" w:space="0" w:color="auto"/>
              <w:right w:val="single" w:sz="4" w:space="0" w:color="auto"/>
            </w:tcBorders>
            <w:shd w:val="clear" w:color="auto" w:fill="FFFFFF"/>
          </w:tcPr>
          <w:p w14:paraId="1539F068" w14:textId="77777777"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592</w:t>
            </w:r>
          </w:p>
        </w:tc>
        <w:tc>
          <w:tcPr>
            <w:tcW w:w="19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6AC88279" w14:textId="546E2C72"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0.9 (0.5-1.8)</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29423ABE" w14:textId="21ABEB41"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1.0 (0.6-2.0)</w:t>
            </w:r>
          </w:p>
        </w:tc>
        <w:tc>
          <w:tcPr>
            <w:tcW w:w="1847"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6CD45C51" w14:textId="5B6CEE49"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0.9 (0.5-1.7)</w:t>
            </w:r>
          </w:p>
        </w:tc>
        <w:tc>
          <w:tcPr>
            <w:tcW w:w="1935"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29E692B4" w14:textId="7CFE3FE8"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0.9 (0.6-1.8)</w:t>
            </w:r>
          </w:p>
        </w:tc>
        <w:tc>
          <w:tcPr>
            <w:tcW w:w="135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0D96BFDC" w14:textId="40E69BDF"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b/>
                <w:color w:val="111111"/>
                <w:sz w:val="20"/>
                <w:szCs w:val="20"/>
              </w:rPr>
              <w:t>0.0357</w:t>
            </w:r>
          </w:p>
        </w:tc>
        <w:tc>
          <w:tcPr>
            <w:tcW w:w="1970" w:type="dxa"/>
            <w:gridSpan w:val="2"/>
            <w:tcBorders>
              <w:left w:val="single" w:sz="4" w:space="0" w:color="auto"/>
            </w:tcBorders>
            <w:shd w:val="clear" w:color="auto" w:fill="FFFFFF"/>
            <w:vAlign w:val="center"/>
          </w:tcPr>
          <w:p w14:paraId="6B4B24CD" w14:textId="69F685C3"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lang w:val="en-US"/>
              </w:rPr>
            </w:pPr>
            <w:r>
              <w:rPr>
                <w:rFonts w:ascii="Times New Roman" w:eastAsia="Times New Roman" w:hAnsi="Times New Roman" w:cs="Times New Roman"/>
                <w:b/>
                <w:color w:val="111111"/>
                <w:sz w:val="20"/>
                <w:szCs w:val="20"/>
              </w:rPr>
              <w:t>0.0184</w:t>
            </w:r>
          </w:p>
        </w:tc>
      </w:tr>
      <w:tr w:rsidR="00660B20" w:rsidRPr="00386E11" w14:paraId="74FCDF4E" w14:textId="77777777" w:rsidTr="002874DF">
        <w:trPr>
          <w:cantSplit/>
          <w:jc w:val="center"/>
        </w:trPr>
        <w:tc>
          <w:tcPr>
            <w:tcW w:w="3383" w:type="dxa"/>
            <w:tcBorders>
              <w:right w:val="single" w:sz="4" w:space="0" w:color="auto"/>
            </w:tcBorders>
            <w:shd w:val="clear" w:color="auto" w:fill="FFFFFF"/>
            <w:tcMar>
              <w:top w:w="0" w:type="dxa"/>
              <w:left w:w="0" w:type="dxa"/>
              <w:bottom w:w="0" w:type="dxa"/>
              <w:right w:w="0" w:type="dxa"/>
            </w:tcMar>
            <w:vAlign w:val="center"/>
          </w:tcPr>
          <w:p w14:paraId="05BBD659" w14:textId="77777777" w:rsidR="00660B20" w:rsidRPr="00386E11" w:rsidRDefault="00660B20" w:rsidP="00660B20">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Hemoglobin (g/</w:t>
            </w:r>
            <w:proofErr w:type="spellStart"/>
            <w:r w:rsidRPr="00386E11">
              <w:rPr>
                <w:rFonts w:ascii="Times New Roman" w:eastAsia="Times New Roman" w:hAnsi="Times New Roman" w:cs="Times New Roman"/>
                <w:color w:val="111111"/>
                <w:sz w:val="22"/>
                <w:szCs w:val="22"/>
                <w:lang w:val="en-US"/>
              </w:rPr>
              <w:t>dL</w:t>
            </w:r>
            <w:proofErr w:type="spellEnd"/>
            <w:r w:rsidRPr="00386E11">
              <w:rPr>
                <w:rFonts w:ascii="Times New Roman" w:eastAsia="Times New Roman" w:hAnsi="Times New Roman" w:cs="Times New Roman"/>
                <w:color w:val="111111"/>
                <w:sz w:val="22"/>
                <w:szCs w:val="22"/>
                <w:lang w:val="en-US"/>
              </w:rPr>
              <w:t>)</w:t>
            </w:r>
          </w:p>
        </w:tc>
        <w:tc>
          <w:tcPr>
            <w:tcW w:w="1178" w:type="dxa"/>
            <w:gridSpan w:val="2"/>
            <w:tcBorders>
              <w:left w:val="single" w:sz="4" w:space="0" w:color="auto"/>
              <w:right w:val="single" w:sz="4" w:space="0" w:color="auto"/>
            </w:tcBorders>
            <w:shd w:val="clear" w:color="auto" w:fill="FFFFFF"/>
          </w:tcPr>
          <w:p w14:paraId="121AC018" w14:textId="77777777"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67</w:t>
            </w:r>
          </w:p>
        </w:tc>
        <w:tc>
          <w:tcPr>
            <w:tcW w:w="19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27480F32" w14:textId="31767C2E"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12.7 (11.3-14.2)</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27BA6AA" w14:textId="2986D198"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13.5 (12.2-14.5)</w:t>
            </w:r>
          </w:p>
        </w:tc>
        <w:tc>
          <w:tcPr>
            <w:tcW w:w="1847"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2CB595C2" w14:textId="342388BD"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12.0 (10.7-13.4)</w:t>
            </w:r>
          </w:p>
        </w:tc>
        <w:tc>
          <w:tcPr>
            <w:tcW w:w="1935"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4D3F10B0" w14:textId="5241904D"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13.0 (11.7-14.4)</w:t>
            </w:r>
          </w:p>
        </w:tc>
        <w:tc>
          <w:tcPr>
            <w:tcW w:w="135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07700848" w14:textId="3849CB6A"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b/>
                <w:color w:val="111111"/>
                <w:sz w:val="20"/>
                <w:szCs w:val="20"/>
              </w:rPr>
              <w:t>&lt;0.0001</w:t>
            </w:r>
          </w:p>
        </w:tc>
        <w:tc>
          <w:tcPr>
            <w:tcW w:w="1970" w:type="dxa"/>
            <w:gridSpan w:val="2"/>
            <w:tcBorders>
              <w:left w:val="single" w:sz="4" w:space="0" w:color="auto"/>
            </w:tcBorders>
            <w:shd w:val="clear" w:color="auto" w:fill="FFFFFF"/>
            <w:vAlign w:val="center"/>
          </w:tcPr>
          <w:p w14:paraId="6FFA6B8C" w14:textId="020D7B80" w:rsidR="00660B20" w:rsidRPr="00386E11" w:rsidRDefault="00660B20" w:rsidP="00660B20">
            <w:pPr>
              <w:spacing w:before="40" w:after="40"/>
              <w:ind w:left="100" w:right="100"/>
              <w:jc w:val="center"/>
              <w:rPr>
                <w:rFonts w:ascii="Times New Roman" w:eastAsia="Times New Roman" w:hAnsi="Times New Roman" w:cs="Times New Roman"/>
                <w:b/>
                <w:color w:val="111111"/>
                <w:sz w:val="22"/>
                <w:szCs w:val="22"/>
                <w:lang w:val="en-US"/>
              </w:rPr>
            </w:pPr>
            <w:r>
              <w:rPr>
                <w:rFonts w:ascii="Times New Roman" w:eastAsia="Times New Roman" w:hAnsi="Times New Roman" w:cs="Times New Roman"/>
                <w:b/>
                <w:color w:val="111111"/>
                <w:sz w:val="20"/>
                <w:szCs w:val="20"/>
              </w:rPr>
              <w:t>&lt;0.0001</w:t>
            </w:r>
          </w:p>
        </w:tc>
      </w:tr>
      <w:tr w:rsidR="00660B20" w:rsidRPr="00386E11" w14:paraId="7E7275A3" w14:textId="77777777" w:rsidTr="002874DF">
        <w:trPr>
          <w:cantSplit/>
          <w:jc w:val="center"/>
        </w:trPr>
        <w:tc>
          <w:tcPr>
            <w:tcW w:w="3383" w:type="dxa"/>
            <w:tcBorders>
              <w:right w:val="single" w:sz="4" w:space="0" w:color="auto"/>
            </w:tcBorders>
            <w:shd w:val="clear" w:color="auto" w:fill="FFFFFF"/>
            <w:tcMar>
              <w:top w:w="0" w:type="dxa"/>
              <w:left w:w="0" w:type="dxa"/>
              <w:bottom w:w="0" w:type="dxa"/>
              <w:right w:w="0" w:type="dxa"/>
            </w:tcMar>
            <w:vAlign w:val="center"/>
          </w:tcPr>
          <w:p w14:paraId="240FA082" w14:textId="77777777" w:rsidR="00660B20" w:rsidRPr="00386E11" w:rsidRDefault="00660B20" w:rsidP="00660B20">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lastRenderedPageBreak/>
              <w:t>White blood cell count (10</w:t>
            </w:r>
            <w:r w:rsidRPr="00386E11">
              <w:rPr>
                <w:rFonts w:ascii="Times New Roman" w:eastAsia="Times New Roman" w:hAnsi="Times New Roman" w:cs="Times New Roman"/>
                <w:color w:val="111111"/>
                <w:sz w:val="22"/>
                <w:szCs w:val="22"/>
                <w:vertAlign w:val="superscript"/>
                <w:lang w:val="en-US"/>
              </w:rPr>
              <w:t>3</w:t>
            </w:r>
            <w:r w:rsidRPr="00386E11">
              <w:rPr>
                <w:rFonts w:ascii="Times New Roman" w:eastAsia="Times New Roman" w:hAnsi="Times New Roman" w:cs="Times New Roman"/>
                <w:color w:val="111111"/>
                <w:sz w:val="22"/>
                <w:szCs w:val="22"/>
                <w:lang w:val="en-US"/>
              </w:rPr>
              <w:t>/mm</w:t>
            </w:r>
            <w:r w:rsidRPr="00386E11">
              <w:rPr>
                <w:rFonts w:ascii="Times New Roman" w:eastAsia="Times New Roman" w:hAnsi="Times New Roman" w:cs="Times New Roman"/>
                <w:color w:val="111111"/>
                <w:sz w:val="22"/>
                <w:szCs w:val="22"/>
                <w:vertAlign w:val="superscript"/>
                <w:lang w:val="en-US"/>
              </w:rPr>
              <w:t>3</w:t>
            </w:r>
            <w:r w:rsidRPr="00386E11">
              <w:rPr>
                <w:rFonts w:ascii="Times New Roman" w:eastAsia="Times New Roman" w:hAnsi="Times New Roman" w:cs="Times New Roman"/>
                <w:color w:val="111111"/>
                <w:sz w:val="22"/>
                <w:szCs w:val="22"/>
                <w:lang w:val="en-US"/>
              </w:rPr>
              <w:t>)</w:t>
            </w:r>
          </w:p>
        </w:tc>
        <w:tc>
          <w:tcPr>
            <w:tcW w:w="1178" w:type="dxa"/>
            <w:gridSpan w:val="2"/>
            <w:tcBorders>
              <w:left w:val="single" w:sz="4" w:space="0" w:color="auto"/>
              <w:right w:val="single" w:sz="4" w:space="0" w:color="auto"/>
            </w:tcBorders>
            <w:shd w:val="clear" w:color="auto" w:fill="FFFFFF"/>
          </w:tcPr>
          <w:p w14:paraId="068D67BB" w14:textId="77777777"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70</w:t>
            </w:r>
          </w:p>
        </w:tc>
        <w:tc>
          <w:tcPr>
            <w:tcW w:w="19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79D135DD" w14:textId="5A4796BE"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6570 (5000-8820)</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6A0C63AE" w14:textId="076EEE8A"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5850 (4600-8280)</w:t>
            </w:r>
          </w:p>
        </w:tc>
        <w:tc>
          <w:tcPr>
            <w:tcW w:w="1847"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785908E9" w14:textId="45C1E3BF"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6700 (5100-9160)</w:t>
            </w:r>
          </w:p>
        </w:tc>
        <w:tc>
          <w:tcPr>
            <w:tcW w:w="1935"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0AB7D8C5" w14:textId="3A4AF865"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6600 (5000-8790)</w:t>
            </w:r>
          </w:p>
        </w:tc>
        <w:tc>
          <w:tcPr>
            <w:tcW w:w="135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4A03B670" w14:textId="692804A5"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b/>
                <w:color w:val="111111"/>
                <w:sz w:val="20"/>
                <w:szCs w:val="20"/>
              </w:rPr>
              <w:t>0.0004</w:t>
            </w:r>
          </w:p>
        </w:tc>
        <w:tc>
          <w:tcPr>
            <w:tcW w:w="1970" w:type="dxa"/>
            <w:gridSpan w:val="2"/>
            <w:tcBorders>
              <w:left w:val="single" w:sz="4" w:space="0" w:color="auto"/>
            </w:tcBorders>
            <w:shd w:val="clear" w:color="auto" w:fill="FFFFFF"/>
            <w:vAlign w:val="center"/>
          </w:tcPr>
          <w:p w14:paraId="0B7ABB5C" w14:textId="3F47127F" w:rsidR="00660B20" w:rsidRPr="00386E11" w:rsidRDefault="00660B20" w:rsidP="00660B20">
            <w:pPr>
              <w:spacing w:before="40" w:after="40"/>
              <w:ind w:left="100" w:right="100"/>
              <w:jc w:val="center"/>
              <w:rPr>
                <w:rFonts w:ascii="Times New Roman" w:eastAsia="Times New Roman" w:hAnsi="Times New Roman" w:cs="Times New Roman"/>
                <w:b/>
                <w:color w:val="111111"/>
                <w:sz w:val="22"/>
                <w:szCs w:val="22"/>
                <w:lang w:val="en-US"/>
              </w:rPr>
            </w:pPr>
            <w:r>
              <w:rPr>
                <w:rFonts w:ascii="Times New Roman" w:eastAsia="Times New Roman" w:hAnsi="Times New Roman" w:cs="Times New Roman"/>
                <w:b/>
                <w:color w:val="111111"/>
                <w:sz w:val="20"/>
                <w:szCs w:val="20"/>
              </w:rPr>
              <w:t>&lt;0.0001</w:t>
            </w:r>
          </w:p>
        </w:tc>
      </w:tr>
      <w:tr w:rsidR="00660B20" w:rsidRPr="00386E11" w14:paraId="4553D3D3" w14:textId="77777777" w:rsidTr="002874DF">
        <w:trPr>
          <w:cantSplit/>
          <w:jc w:val="center"/>
        </w:trPr>
        <w:tc>
          <w:tcPr>
            <w:tcW w:w="3383" w:type="dxa"/>
            <w:tcBorders>
              <w:right w:val="single" w:sz="4" w:space="0" w:color="auto"/>
            </w:tcBorders>
            <w:shd w:val="clear" w:color="auto" w:fill="FFFFFF"/>
            <w:tcMar>
              <w:top w:w="0" w:type="dxa"/>
              <w:left w:w="0" w:type="dxa"/>
              <w:bottom w:w="0" w:type="dxa"/>
              <w:right w:w="0" w:type="dxa"/>
            </w:tcMar>
            <w:vAlign w:val="center"/>
          </w:tcPr>
          <w:p w14:paraId="0817D76B" w14:textId="77777777" w:rsidR="00660B20" w:rsidRPr="00386E11" w:rsidRDefault="00660B20" w:rsidP="00660B20">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Lymphocyte count (10</w:t>
            </w:r>
            <w:r w:rsidRPr="00386E11">
              <w:rPr>
                <w:rFonts w:ascii="Times New Roman" w:eastAsia="Times New Roman" w:hAnsi="Times New Roman" w:cs="Times New Roman"/>
                <w:color w:val="111111"/>
                <w:sz w:val="22"/>
                <w:szCs w:val="22"/>
                <w:vertAlign w:val="superscript"/>
                <w:lang w:val="en-US"/>
              </w:rPr>
              <w:t>3</w:t>
            </w:r>
            <w:r w:rsidRPr="00386E11">
              <w:rPr>
                <w:rFonts w:ascii="Times New Roman" w:eastAsia="Times New Roman" w:hAnsi="Times New Roman" w:cs="Times New Roman"/>
                <w:color w:val="111111"/>
                <w:sz w:val="22"/>
                <w:szCs w:val="22"/>
                <w:lang w:val="en-US"/>
              </w:rPr>
              <w:t>/mm</w:t>
            </w:r>
            <w:r w:rsidRPr="00386E11">
              <w:rPr>
                <w:rFonts w:ascii="Times New Roman" w:eastAsia="Times New Roman" w:hAnsi="Times New Roman" w:cs="Times New Roman"/>
                <w:color w:val="111111"/>
                <w:sz w:val="22"/>
                <w:szCs w:val="22"/>
                <w:vertAlign w:val="superscript"/>
                <w:lang w:val="en-US"/>
              </w:rPr>
              <w:t>3</w:t>
            </w:r>
            <w:r w:rsidRPr="00386E11">
              <w:rPr>
                <w:rFonts w:ascii="Times New Roman" w:eastAsia="Times New Roman" w:hAnsi="Times New Roman" w:cs="Times New Roman"/>
                <w:color w:val="111111"/>
                <w:sz w:val="22"/>
                <w:szCs w:val="22"/>
                <w:lang w:val="en-US"/>
              </w:rPr>
              <w:t>)</w:t>
            </w:r>
          </w:p>
        </w:tc>
        <w:tc>
          <w:tcPr>
            <w:tcW w:w="1178" w:type="dxa"/>
            <w:gridSpan w:val="2"/>
            <w:tcBorders>
              <w:left w:val="single" w:sz="4" w:space="0" w:color="auto"/>
              <w:right w:val="single" w:sz="4" w:space="0" w:color="auto"/>
            </w:tcBorders>
            <w:shd w:val="clear" w:color="auto" w:fill="FFFFFF"/>
          </w:tcPr>
          <w:p w14:paraId="15AFD840" w14:textId="77777777"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150</w:t>
            </w:r>
          </w:p>
        </w:tc>
        <w:tc>
          <w:tcPr>
            <w:tcW w:w="19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607C174" w14:textId="249D62D6"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990 (690-1400)</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42954D71" w14:textId="44E57745"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1100 (780-1500)</w:t>
            </w:r>
          </w:p>
        </w:tc>
        <w:tc>
          <w:tcPr>
            <w:tcW w:w="1847"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74C8BAC5" w14:textId="321D6F81"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920 (620-1365)</w:t>
            </w:r>
          </w:p>
        </w:tc>
        <w:tc>
          <w:tcPr>
            <w:tcW w:w="1935"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53B205C9" w14:textId="2E4B6EBF"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1000 (700-1400)</w:t>
            </w:r>
          </w:p>
        </w:tc>
        <w:tc>
          <w:tcPr>
            <w:tcW w:w="135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6F94D159" w14:textId="1EE468C9"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b/>
                <w:color w:val="111111"/>
                <w:sz w:val="20"/>
                <w:szCs w:val="20"/>
              </w:rPr>
              <w:t>&lt;0.0001</w:t>
            </w:r>
          </w:p>
        </w:tc>
        <w:tc>
          <w:tcPr>
            <w:tcW w:w="1970" w:type="dxa"/>
            <w:gridSpan w:val="2"/>
            <w:tcBorders>
              <w:left w:val="single" w:sz="4" w:space="0" w:color="auto"/>
            </w:tcBorders>
            <w:shd w:val="clear" w:color="auto" w:fill="FFFFFF"/>
            <w:vAlign w:val="center"/>
          </w:tcPr>
          <w:p w14:paraId="3B3041A9" w14:textId="3B94A0DD" w:rsidR="00660B20" w:rsidRPr="00386E11" w:rsidRDefault="00660B20" w:rsidP="00660B20">
            <w:pPr>
              <w:spacing w:before="40" w:after="40"/>
              <w:ind w:left="100" w:right="100"/>
              <w:jc w:val="center"/>
              <w:rPr>
                <w:rFonts w:ascii="Times New Roman" w:eastAsia="Times New Roman" w:hAnsi="Times New Roman" w:cs="Times New Roman"/>
                <w:b/>
                <w:color w:val="111111"/>
                <w:sz w:val="22"/>
                <w:szCs w:val="22"/>
                <w:lang w:val="en-US"/>
              </w:rPr>
            </w:pPr>
            <w:r>
              <w:rPr>
                <w:rFonts w:ascii="Times New Roman" w:eastAsia="Times New Roman" w:hAnsi="Times New Roman" w:cs="Times New Roman"/>
                <w:b/>
                <w:color w:val="111111"/>
                <w:sz w:val="20"/>
                <w:szCs w:val="20"/>
              </w:rPr>
              <w:t>&lt;0.0001</w:t>
            </w:r>
          </w:p>
        </w:tc>
      </w:tr>
      <w:tr w:rsidR="00660B20" w:rsidRPr="00386E11" w14:paraId="5DDF3A96" w14:textId="77777777" w:rsidTr="002874DF">
        <w:trPr>
          <w:cantSplit/>
          <w:jc w:val="center"/>
        </w:trPr>
        <w:tc>
          <w:tcPr>
            <w:tcW w:w="3383" w:type="dxa"/>
            <w:tcBorders>
              <w:right w:val="single" w:sz="4" w:space="0" w:color="auto"/>
            </w:tcBorders>
            <w:shd w:val="clear" w:color="auto" w:fill="FFFFFF"/>
            <w:tcMar>
              <w:top w:w="0" w:type="dxa"/>
              <w:left w:w="0" w:type="dxa"/>
              <w:bottom w:w="0" w:type="dxa"/>
              <w:right w:w="0" w:type="dxa"/>
            </w:tcMar>
            <w:vAlign w:val="center"/>
          </w:tcPr>
          <w:p w14:paraId="3BF220EA" w14:textId="77777777" w:rsidR="00660B20" w:rsidRPr="00386E11" w:rsidRDefault="00660B20" w:rsidP="00660B20">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Platelet count (10</w:t>
            </w:r>
            <w:r w:rsidRPr="00386E11">
              <w:rPr>
                <w:rFonts w:ascii="Times New Roman" w:eastAsia="Times New Roman" w:hAnsi="Times New Roman" w:cs="Times New Roman"/>
                <w:color w:val="111111"/>
                <w:sz w:val="22"/>
                <w:szCs w:val="22"/>
                <w:vertAlign w:val="superscript"/>
                <w:lang w:val="en-US"/>
              </w:rPr>
              <w:t>3</w:t>
            </w:r>
            <w:r w:rsidRPr="00386E11">
              <w:rPr>
                <w:rFonts w:ascii="Times New Roman" w:eastAsia="Times New Roman" w:hAnsi="Times New Roman" w:cs="Times New Roman"/>
                <w:color w:val="111111"/>
                <w:sz w:val="22"/>
                <w:szCs w:val="22"/>
                <w:lang w:val="en-US"/>
              </w:rPr>
              <w:t>/mm</w:t>
            </w:r>
            <w:r w:rsidRPr="00386E11">
              <w:rPr>
                <w:rFonts w:ascii="Times New Roman" w:eastAsia="Times New Roman" w:hAnsi="Times New Roman" w:cs="Times New Roman"/>
                <w:color w:val="111111"/>
                <w:sz w:val="22"/>
                <w:szCs w:val="22"/>
                <w:vertAlign w:val="superscript"/>
                <w:lang w:val="en-US"/>
              </w:rPr>
              <w:t>3</w:t>
            </w:r>
            <w:r w:rsidRPr="00386E11">
              <w:rPr>
                <w:rFonts w:ascii="Times New Roman" w:eastAsia="Times New Roman" w:hAnsi="Times New Roman" w:cs="Times New Roman"/>
                <w:color w:val="111111"/>
                <w:sz w:val="22"/>
                <w:szCs w:val="22"/>
                <w:lang w:val="en-US"/>
              </w:rPr>
              <w:t>)</w:t>
            </w:r>
          </w:p>
        </w:tc>
        <w:tc>
          <w:tcPr>
            <w:tcW w:w="1178" w:type="dxa"/>
            <w:gridSpan w:val="2"/>
            <w:tcBorders>
              <w:left w:val="single" w:sz="4" w:space="0" w:color="auto"/>
              <w:right w:val="single" w:sz="4" w:space="0" w:color="auto"/>
            </w:tcBorders>
            <w:shd w:val="clear" w:color="auto" w:fill="FFFFFF"/>
          </w:tcPr>
          <w:p w14:paraId="52E593FD" w14:textId="77777777"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71</w:t>
            </w:r>
          </w:p>
        </w:tc>
        <w:tc>
          <w:tcPr>
            <w:tcW w:w="19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4C6B28BA" w14:textId="4FEC20D1"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201 (155-260)</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46063CEA" w14:textId="30B3C64C"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203 (160-244)</w:t>
            </w:r>
          </w:p>
        </w:tc>
        <w:tc>
          <w:tcPr>
            <w:tcW w:w="1847"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785BB293" w14:textId="7BCB1950"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198 (150-260)</w:t>
            </w:r>
          </w:p>
        </w:tc>
        <w:tc>
          <w:tcPr>
            <w:tcW w:w="1935"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70DE9BDF" w14:textId="39970BBF"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203 (158-263)</w:t>
            </w:r>
          </w:p>
        </w:tc>
        <w:tc>
          <w:tcPr>
            <w:tcW w:w="135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270EBE90" w14:textId="72AA77A0"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0.1775</w:t>
            </w:r>
          </w:p>
        </w:tc>
        <w:tc>
          <w:tcPr>
            <w:tcW w:w="1970" w:type="dxa"/>
            <w:gridSpan w:val="2"/>
            <w:tcBorders>
              <w:left w:val="single" w:sz="4" w:space="0" w:color="auto"/>
            </w:tcBorders>
            <w:shd w:val="clear" w:color="auto" w:fill="FFFFFF"/>
            <w:vAlign w:val="center"/>
          </w:tcPr>
          <w:p w14:paraId="7BB15A39" w14:textId="10BC1BC8"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lang w:val="en-US"/>
              </w:rPr>
            </w:pPr>
            <w:r>
              <w:rPr>
                <w:rFonts w:ascii="Times New Roman" w:eastAsia="Times New Roman" w:hAnsi="Times New Roman" w:cs="Times New Roman"/>
                <w:color w:val="111111"/>
                <w:sz w:val="20"/>
                <w:szCs w:val="20"/>
              </w:rPr>
              <w:t>0.9227</w:t>
            </w:r>
          </w:p>
        </w:tc>
      </w:tr>
      <w:tr w:rsidR="00660B20" w:rsidRPr="00386E11" w14:paraId="308E26C4" w14:textId="77777777" w:rsidTr="002874DF">
        <w:trPr>
          <w:cantSplit/>
          <w:jc w:val="center"/>
        </w:trPr>
        <w:tc>
          <w:tcPr>
            <w:tcW w:w="3383" w:type="dxa"/>
            <w:tcBorders>
              <w:right w:val="single" w:sz="4" w:space="0" w:color="auto"/>
            </w:tcBorders>
            <w:shd w:val="clear" w:color="auto" w:fill="FFFFFF"/>
            <w:tcMar>
              <w:top w:w="0" w:type="dxa"/>
              <w:left w:w="0" w:type="dxa"/>
              <w:bottom w:w="0" w:type="dxa"/>
              <w:right w:w="0" w:type="dxa"/>
            </w:tcMar>
            <w:vAlign w:val="center"/>
          </w:tcPr>
          <w:p w14:paraId="57D76C53" w14:textId="77777777" w:rsidR="00660B20" w:rsidRPr="00386E11" w:rsidRDefault="00660B20" w:rsidP="00660B20">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LDH (UI/L)</w:t>
            </w:r>
          </w:p>
        </w:tc>
        <w:tc>
          <w:tcPr>
            <w:tcW w:w="1178" w:type="dxa"/>
            <w:gridSpan w:val="2"/>
            <w:tcBorders>
              <w:left w:val="single" w:sz="4" w:space="0" w:color="auto"/>
              <w:right w:val="single" w:sz="4" w:space="0" w:color="auto"/>
            </w:tcBorders>
            <w:shd w:val="clear" w:color="auto" w:fill="FFFFFF"/>
          </w:tcPr>
          <w:p w14:paraId="7E639234" w14:textId="77777777"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1328</w:t>
            </w:r>
          </w:p>
        </w:tc>
        <w:tc>
          <w:tcPr>
            <w:tcW w:w="19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4CECBDDD" w14:textId="1B827571"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348 (262-494)</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313CB38F" w14:textId="76E022D9"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336 (268-462)</w:t>
            </w:r>
          </w:p>
        </w:tc>
        <w:tc>
          <w:tcPr>
            <w:tcW w:w="1847"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00C13A7D" w14:textId="0FA5E4E2"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341 (261-469)</w:t>
            </w:r>
          </w:p>
        </w:tc>
        <w:tc>
          <w:tcPr>
            <w:tcW w:w="1935"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0FED701B" w14:textId="6A4A63ED"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360 (260-504)</w:t>
            </w:r>
          </w:p>
        </w:tc>
        <w:tc>
          <w:tcPr>
            <w:tcW w:w="135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22F2731C" w14:textId="42E87348"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0.2477</w:t>
            </w:r>
          </w:p>
        </w:tc>
        <w:tc>
          <w:tcPr>
            <w:tcW w:w="1970" w:type="dxa"/>
            <w:gridSpan w:val="2"/>
            <w:tcBorders>
              <w:left w:val="single" w:sz="4" w:space="0" w:color="auto"/>
            </w:tcBorders>
            <w:shd w:val="clear" w:color="auto" w:fill="FFFFFF"/>
            <w:vAlign w:val="center"/>
          </w:tcPr>
          <w:p w14:paraId="4A36BA19" w14:textId="6A9B787B"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lang w:val="en-US"/>
              </w:rPr>
            </w:pPr>
            <w:r>
              <w:rPr>
                <w:rFonts w:ascii="Times New Roman" w:eastAsia="Times New Roman" w:hAnsi="Times New Roman" w:cs="Times New Roman"/>
                <w:color w:val="111111"/>
                <w:sz w:val="20"/>
                <w:szCs w:val="20"/>
              </w:rPr>
              <w:t>0.6903</w:t>
            </w:r>
          </w:p>
        </w:tc>
      </w:tr>
      <w:tr w:rsidR="00660B20" w:rsidRPr="00386E11" w14:paraId="4FD9E25E" w14:textId="77777777" w:rsidTr="002874DF">
        <w:trPr>
          <w:cantSplit/>
          <w:jc w:val="center"/>
        </w:trPr>
        <w:tc>
          <w:tcPr>
            <w:tcW w:w="3383" w:type="dxa"/>
            <w:tcBorders>
              <w:right w:val="single" w:sz="4" w:space="0" w:color="auto"/>
            </w:tcBorders>
            <w:shd w:val="clear" w:color="auto" w:fill="FFFFFF"/>
            <w:tcMar>
              <w:top w:w="0" w:type="dxa"/>
              <w:left w:w="0" w:type="dxa"/>
              <w:bottom w:w="0" w:type="dxa"/>
              <w:right w:w="0" w:type="dxa"/>
            </w:tcMar>
            <w:vAlign w:val="center"/>
          </w:tcPr>
          <w:p w14:paraId="5871E88C" w14:textId="77777777" w:rsidR="00660B20" w:rsidRPr="00386E11" w:rsidRDefault="00660B20" w:rsidP="00660B20">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CPK (UI/L)</w:t>
            </w:r>
          </w:p>
        </w:tc>
        <w:tc>
          <w:tcPr>
            <w:tcW w:w="1178" w:type="dxa"/>
            <w:gridSpan w:val="2"/>
            <w:tcBorders>
              <w:left w:val="single" w:sz="4" w:space="0" w:color="auto"/>
              <w:right w:val="single" w:sz="4" w:space="0" w:color="auto"/>
            </w:tcBorders>
            <w:shd w:val="clear" w:color="auto" w:fill="FFFFFF"/>
          </w:tcPr>
          <w:p w14:paraId="24F3174E" w14:textId="77777777"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1376</w:t>
            </w:r>
          </w:p>
        </w:tc>
        <w:tc>
          <w:tcPr>
            <w:tcW w:w="19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CD1DA03" w14:textId="6969F307"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132 (66-305)</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39A5744A" w14:textId="209D4669"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107 (59-234)</w:t>
            </w:r>
          </w:p>
        </w:tc>
        <w:tc>
          <w:tcPr>
            <w:tcW w:w="1847"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1B6B1480" w14:textId="4CA2EF14"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165 (73-350)</w:t>
            </w:r>
          </w:p>
        </w:tc>
        <w:tc>
          <w:tcPr>
            <w:tcW w:w="1935"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75FE2F44" w14:textId="21BAB04E"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117 (63-279)</w:t>
            </w:r>
          </w:p>
        </w:tc>
        <w:tc>
          <w:tcPr>
            <w:tcW w:w="135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33682975" w14:textId="120A523E"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b/>
                <w:color w:val="111111"/>
                <w:sz w:val="20"/>
                <w:szCs w:val="20"/>
              </w:rPr>
              <w:t>0.0002</w:t>
            </w:r>
          </w:p>
        </w:tc>
        <w:tc>
          <w:tcPr>
            <w:tcW w:w="1970" w:type="dxa"/>
            <w:gridSpan w:val="2"/>
            <w:tcBorders>
              <w:left w:val="single" w:sz="4" w:space="0" w:color="auto"/>
            </w:tcBorders>
            <w:shd w:val="clear" w:color="auto" w:fill="FFFFFF"/>
            <w:vAlign w:val="center"/>
          </w:tcPr>
          <w:p w14:paraId="3E0B3AC1" w14:textId="3101C6F4" w:rsidR="00660B20" w:rsidRPr="00386E11" w:rsidRDefault="00660B20" w:rsidP="00660B20">
            <w:pPr>
              <w:spacing w:before="40" w:after="40"/>
              <w:ind w:left="100" w:right="100"/>
              <w:jc w:val="center"/>
              <w:rPr>
                <w:rFonts w:ascii="Times New Roman" w:eastAsia="Times New Roman" w:hAnsi="Times New Roman" w:cs="Times New Roman"/>
                <w:b/>
                <w:color w:val="111111"/>
                <w:sz w:val="22"/>
                <w:szCs w:val="22"/>
                <w:lang w:val="en-US"/>
              </w:rPr>
            </w:pPr>
            <w:r>
              <w:rPr>
                <w:rFonts w:ascii="Times New Roman" w:eastAsia="Times New Roman" w:hAnsi="Times New Roman" w:cs="Times New Roman"/>
                <w:b/>
                <w:color w:val="111111"/>
                <w:sz w:val="20"/>
                <w:szCs w:val="20"/>
              </w:rPr>
              <w:t>0.0005</w:t>
            </w:r>
          </w:p>
        </w:tc>
      </w:tr>
      <w:tr w:rsidR="00660B20" w:rsidRPr="00386E11" w14:paraId="0E8C8CD9" w14:textId="77777777" w:rsidTr="002874DF">
        <w:trPr>
          <w:cantSplit/>
          <w:jc w:val="center"/>
        </w:trPr>
        <w:tc>
          <w:tcPr>
            <w:tcW w:w="3383" w:type="dxa"/>
            <w:tcBorders>
              <w:right w:val="single" w:sz="4" w:space="0" w:color="auto"/>
            </w:tcBorders>
            <w:shd w:val="clear" w:color="auto" w:fill="FFFFFF"/>
            <w:tcMar>
              <w:top w:w="0" w:type="dxa"/>
              <w:left w:w="0" w:type="dxa"/>
              <w:bottom w:w="0" w:type="dxa"/>
              <w:right w:w="0" w:type="dxa"/>
            </w:tcMar>
            <w:vAlign w:val="center"/>
          </w:tcPr>
          <w:p w14:paraId="74CE0B55" w14:textId="77777777" w:rsidR="00660B20" w:rsidRPr="00386E11" w:rsidRDefault="00660B20" w:rsidP="00660B20">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C-reactive protein (mg/L)</w:t>
            </w:r>
          </w:p>
        </w:tc>
        <w:tc>
          <w:tcPr>
            <w:tcW w:w="1178" w:type="dxa"/>
            <w:gridSpan w:val="2"/>
            <w:tcBorders>
              <w:left w:val="single" w:sz="4" w:space="0" w:color="auto"/>
              <w:right w:val="single" w:sz="4" w:space="0" w:color="auto"/>
            </w:tcBorders>
            <w:shd w:val="clear" w:color="auto" w:fill="FFFFFF"/>
          </w:tcPr>
          <w:p w14:paraId="1F95BE42" w14:textId="77777777"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184</w:t>
            </w:r>
          </w:p>
        </w:tc>
        <w:tc>
          <w:tcPr>
            <w:tcW w:w="19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4EB09F8D" w14:textId="2C3A3B7C"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86 (40-148)</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68E5B930" w14:textId="5108CA67"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77 (38-136)</w:t>
            </w:r>
          </w:p>
        </w:tc>
        <w:tc>
          <w:tcPr>
            <w:tcW w:w="1847"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4FFE65E4" w14:textId="5949C0C3"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86 (42-147)</w:t>
            </w:r>
          </w:p>
        </w:tc>
        <w:tc>
          <w:tcPr>
            <w:tcW w:w="1935"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6D97B48A" w14:textId="7D74CF87"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88 (41-151)</w:t>
            </w:r>
          </w:p>
        </w:tc>
        <w:tc>
          <w:tcPr>
            <w:tcW w:w="135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6FF614BB" w14:textId="054A7452"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0.2285</w:t>
            </w:r>
          </w:p>
        </w:tc>
        <w:tc>
          <w:tcPr>
            <w:tcW w:w="1970" w:type="dxa"/>
            <w:gridSpan w:val="2"/>
            <w:tcBorders>
              <w:left w:val="single" w:sz="4" w:space="0" w:color="auto"/>
            </w:tcBorders>
            <w:shd w:val="clear" w:color="auto" w:fill="FFFFFF"/>
            <w:vAlign w:val="center"/>
          </w:tcPr>
          <w:p w14:paraId="4E863ADA" w14:textId="145D0E16"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lang w:val="en-US"/>
              </w:rPr>
            </w:pPr>
            <w:r>
              <w:rPr>
                <w:rFonts w:ascii="Times New Roman" w:eastAsia="Times New Roman" w:hAnsi="Times New Roman" w:cs="Times New Roman"/>
                <w:color w:val="111111"/>
                <w:sz w:val="20"/>
                <w:szCs w:val="20"/>
              </w:rPr>
              <w:t>0.1566</w:t>
            </w:r>
          </w:p>
        </w:tc>
      </w:tr>
      <w:tr w:rsidR="00660B20" w:rsidRPr="00386E11" w14:paraId="7ACFCB6A" w14:textId="77777777" w:rsidTr="002874DF">
        <w:trPr>
          <w:cantSplit/>
          <w:jc w:val="center"/>
        </w:trPr>
        <w:tc>
          <w:tcPr>
            <w:tcW w:w="3383" w:type="dxa"/>
            <w:tcBorders>
              <w:bottom w:val="single" w:sz="8" w:space="0" w:color="000000"/>
              <w:right w:val="single" w:sz="4" w:space="0" w:color="auto"/>
            </w:tcBorders>
            <w:shd w:val="clear" w:color="auto" w:fill="FFFFFF"/>
            <w:tcMar>
              <w:top w:w="0" w:type="dxa"/>
              <w:left w:w="0" w:type="dxa"/>
              <w:bottom w:w="0" w:type="dxa"/>
              <w:right w:w="0" w:type="dxa"/>
            </w:tcMar>
            <w:vAlign w:val="center"/>
          </w:tcPr>
          <w:p w14:paraId="41041788" w14:textId="77777777" w:rsidR="00660B20" w:rsidRPr="00386E11" w:rsidRDefault="00660B20" w:rsidP="00660B20">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Fibrinogen (g/L)</w:t>
            </w:r>
          </w:p>
        </w:tc>
        <w:tc>
          <w:tcPr>
            <w:tcW w:w="1178" w:type="dxa"/>
            <w:gridSpan w:val="2"/>
            <w:tcBorders>
              <w:left w:val="single" w:sz="4" w:space="0" w:color="auto"/>
              <w:bottom w:val="single" w:sz="8" w:space="0" w:color="000000"/>
              <w:right w:val="single" w:sz="4" w:space="0" w:color="auto"/>
            </w:tcBorders>
            <w:shd w:val="clear" w:color="auto" w:fill="FFFFFF"/>
          </w:tcPr>
          <w:p w14:paraId="550786CF" w14:textId="77777777"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1339</w:t>
            </w:r>
          </w:p>
        </w:tc>
        <w:tc>
          <w:tcPr>
            <w:tcW w:w="1917" w:type="dxa"/>
            <w:tcBorders>
              <w:left w:val="single" w:sz="4" w:space="0" w:color="auto"/>
              <w:bottom w:val="single" w:sz="8" w:space="0" w:color="000000"/>
              <w:right w:val="single" w:sz="4" w:space="0" w:color="auto"/>
            </w:tcBorders>
            <w:shd w:val="clear" w:color="auto" w:fill="FFFFFF"/>
            <w:tcMar>
              <w:top w:w="0" w:type="dxa"/>
              <w:left w:w="0" w:type="dxa"/>
              <w:bottom w:w="0" w:type="dxa"/>
              <w:right w:w="0" w:type="dxa"/>
            </w:tcMar>
            <w:vAlign w:val="center"/>
          </w:tcPr>
          <w:p w14:paraId="1CCB9B34" w14:textId="50F2207B"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6.3 (5.0-7.4)</w:t>
            </w:r>
          </w:p>
        </w:tc>
        <w:tc>
          <w:tcPr>
            <w:tcW w:w="1980" w:type="dxa"/>
            <w:tcBorders>
              <w:left w:val="single" w:sz="4" w:space="0" w:color="auto"/>
              <w:bottom w:val="single" w:sz="8" w:space="0" w:color="000000"/>
              <w:right w:val="single" w:sz="4" w:space="0" w:color="auto"/>
            </w:tcBorders>
            <w:shd w:val="clear" w:color="auto" w:fill="FFFFFF"/>
            <w:tcMar>
              <w:top w:w="0" w:type="dxa"/>
              <w:left w:w="0" w:type="dxa"/>
              <w:bottom w:w="0" w:type="dxa"/>
              <w:right w:w="0" w:type="dxa"/>
            </w:tcMar>
            <w:vAlign w:val="center"/>
          </w:tcPr>
          <w:p w14:paraId="4A0DD1DD" w14:textId="73D4FB40"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6.2 (5.0-7.4)</w:t>
            </w:r>
          </w:p>
        </w:tc>
        <w:tc>
          <w:tcPr>
            <w:tcW w:w="1847" w:type="dxa"/>
            <w:gridSpan w:val="2"/>
            <w:tcBorders>
              <w:left w:val="single" w:sz="4" w:space="0" w:color="auto"/>
              <w:bottom w:val="single" w:sz="8" w:space="0" w:color="000000"/>
              <w:right w:val="single" w:sz="4" w:space="0" w:color="auto"/>
            </w:tcBorders>
            <w:shd w:val="clear" w:color="auto" w:fill="FFFFFF"/>
            <w:tcMar>
              <w:top w:w="0" w:type="dxa"/>
              <w:left w:w="0" w:type="dxa"/>
              <w:bottom w:w="0" w:type="dxa"/>
              <w:right w:w="0" w:type="dxa"/>
            </w:tcMar>
            <w:vAlign w:val="center"/>
          </w:tcPr>
          <w:p w14:paraId="0F38D910" w14:textId="4CB7CE05"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6.1 (4.8-7.3)</w:t>
            </w:r>
          </w:p>
        </w:tc>
        <w:tc>
          <w:tcPr>
            <w:tcW w:w="1935" w:type="dxa"/>
            <w:gridSpan w:val="2"/>
            <w:tcBorders>
              <w:left w:val="single" w:sz="4" w:space="0" w:color="auto"/>
              <w:bottom w:val="single" w:sz="8" w:space="0" w:color="000000"/>
              <w:right w:val="single" w:sz="4" w:space="0" w:color="auto"/>
            </w:tcBorders>
            <w:shd w:val="clear" w:color="auto" w:fill="FFFFFF"/>
            <w:tcMar>
              <w:top w:w="0" w:type="dxa"/>
              <w:left w:w="0" w:type="dxa"/>
              <w:bottom w:w="0" w:type="dxa"/>
              <w:right w:w="0" w:type="dxa"/>
            </w:tcMar>
            <w:vAlign w:val="center"/>
          </w:tcPr>
          <w:p w14:paraId="12EC031F" w14:textId="426774C0"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6.3 (5.0-7.5)</w:t>
            </w:r>
          </w:p>
        </w:tc>
        <w:tc>
          <w:tcPr>
            <w:tcW w:w="1350" w:type="dxa"/>
            <w:tcBorders>
              <w:left w:val="single" w:sz="4" w:space="0" w:color="auto"/>
              <w:bottom w:val="single" w:sz="8" w:space="0" w:color="000000"/>
              <w:right w:val="single" w:sz="4" w:space="0" w:color="auto"/>
            </w:tcBorders>
            <w:shd w:val="clear" w:color="auto" w:fill="FFFFFF"/>
            <w:tcMar>
              <w:top w:w="0" w:type="dxa"/>
              <w:left w:w="0" w:type="dxa"/>
              <w:bottom w:w="0" w:type="dxa"/>
              <w:right w:w="0" w:type="dxa"/>
            </w:tcMar>
            <w:vAlign w:val="center"/>
          </w:tcPr>
          <w:p w14:paraId="03407A9B" w14:textId="15F6C8E9"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0.2703</w:t>
            </w:r>
          </w:p>
        </w:tc>
        <w:tc>
          <w:tcPr>
            <w:tcW w:w="1970" w:type="dxa"/>
            <w:gridSpan w:val="2"/>
            <w:tcBorders>
              <w:left w:val="single" w:sz="4" w:space="0" w:color="auto"/>
              <w:bottom w:val="single" w:sz="8" w:space="0" w:color="000000"/>
            </w:tcBorders>
            <w:shd w:val="clear" w:color="auto" w:fill="FFFFFF"/>
            <w:vAlign w:val="center"/>
          </w:tcPr>
          <w:p w14:paraId="5BAC4494" w14:textId="37866059"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lang w:val="en-US"/>
              </w:rPr>
            </w:pPr>
            <w:r>
              <w:rPr>
                <w:rFonts w:ascii="Times New Roman" w:eastAsia="Times New Roman" w:hAnsi="Times New Roman" w:cs="Times New Roman"/>
                <w:color w:val="111111"/>
                <w:sz w:val="20"/>
                <w:szCs w:val="20"/>
              </w:rPr>
              <w:t>0.6901</w:t>
            </w:r>
          </w:p>
        </w:tc>
      </w:tr>
      <w:tr w:rsidR="00660B20" w:rsidRPr="00386E11" w14:paraId="096B139C" w14:textId="77777777" w:rsidTr="002874DF">
        <w:trPr>
          <w:gridAfter w:val="1"/>
          <w:wAfter w:w="260" w:type="dxa"/>
          <w:cantSplit/>
          <w:jc w:val="center"/>
        </w:trPr>
        <w:tc>
          <w:tcPr>
            <w:tcW w:w="3383" w:type="dxa"/>
            <w:tcBorders>
              <w:bottom w:val="single" w:sz="4" w:space="0" w:color="auto"/>
              <w:right w:val="single" w:sz="4" w:space="0" w:color="auto"/>
            </w:tcBorders>
            <w:shd w:val="clear" w:color="auto" w:fill="FFFFFF"/>
            <w:tcMar>
              <w:top w:w="0" w:type="dxa"/>
              <w:left w:w="0" w:type="dxa"/>
              <w:bottom w:w="0" w:type="dxa"/>
              <w:right w:w="0" w:type="dxa"/>
            </w:tcMar>
            <w:vAlign w:val="center"/>
          </w:tcPr>
          <w:p w14:paraId="10BB96B3" w14:textId="77777777" w:rsidR="00660B20" w:rsidRPr="00386E11" w:rsidRDefault="00660B20" w:rsidP="00660B20">
            <w:pPr>
              <w:spacing w:before="40" w:after="40"/>
              <w:ind w:left="100" w:right="100"/>
              <w:rPr>
                <w:rFonts w:ascii="Times New Roman" w:eastAsia="Times New Roman" w:hAnsi="Times New Roman" w:cs="Times New Roman"/>
                <w:color w:val="111111"/>
                <w:sz w:val="22"/>
                <w:szCs w:val="22"/>
                <w:lang w:val="en-US"/>
              </w:rPr>
            </w:pPr>
            <w:r>
              <w:rPr>
                <w:rFonts w:ascii="Times New Roman" w:eastAsia="Times New Roman" w:hAnsi="Times New Roman" w:cs="Times New Roman"/>
                <w:color w:val="111111"/>
                <w:sz w:val="22"/>
                <w:szCs w:val="22"/>
                <w:lang w:val="en-US"/>
              </w:rPr>
              <w:t>D</w:t>
            </w:r>
            <w:r w:rsidRPr="00386E11">
              <w:rPr>
                <w:rFonts w:ascii="Times New Roman" w:eastAsia="Times New Roman" w:hAnsi="Times New Roman" w:cs="Times New Roman"/>
                <w:color w:val="111111"/>
                <w:sz w:val="22"/>
                <w:szCs w:val="22"/>
                <w:lang w:val="en-US"/>
              </w:rPr>
              <w:t xml:space="preserve">eath </w:t>
            </w:r>
            <w:r>
              <w:rPr>
                <w:rFonts w:ascii="Times New Roman" w:eastAsia="Times New Roman" w:hAnsi="Times New Roman" w:cs="Times New Roman"/>
                <w:color w:val="111111"/>
                <w:sz w:val="22"/>
                <w:szCs w:val="22"/>
                <w:lang w:val="en-US"/>
              </w:rPr>
              <w:t xml:space="preserve">by day </w:t>
            </w:r>
            <w:r w:rsidRPr="00386E11">
              <w:rPr>
                <w:rFonts w:ascii="Times New Roman" w:eastAsia="Times New Roman" w:hAnsi="Times New Roman" w:cs="Times New Roman"/>
                <w:color w:val="111111"/>
                <w:sz w:val="22"/>
                <w:szCs w:val="22"/>
                <w:lang w:val="en-US"/>
              </w:rPr>
              <w:t>28 after admission</w:t>
            </w:r>
          </w:p>
        </w:tc>
        <w:tc>
          <w:tcPr>
            <w:tcW w:w="1171" w:type="dxa"/>
            <w:tcBorders>
              <w:left w:val="single" w:sz="4" w:space="0" w:color="auto"/>
              <w:bottom w:val="single" w:sz="4" w:space="0" w:color="auto"/>
              <w:right w:val="single" w:sz="4" w:space="0" w:color="auto"/>
            </w:tcBorders>
            <w:shd w:val="clear" w:color="auto" w:fill="FFFFFF"/>
          </w:tcPr>
          <w:p w14:paraId="079107CE" w14:textId="77777777"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0</w:t>
            </w:r>
          </w:p>
        </w:tc>
        <w:tc>
          <w:tcPr>
            <w:tcW w:w="1924" w:type="dxa"/>
            <w:gridSpan w:val="2"/>
            <w:tcBorders>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61E514D8" w14:textId="392AF7AC"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lang w:val="en-US"/>
              </w:rPr>
            </w:pPr>
            <w:r>
              <w:rPr>
                <w:rFonts w:ascii="Times New Roman" w:eastAsia="Times New Roman" w:hAnsi="Times New Roman" w:cs="Times New Roman"/>
                <w:color w:val="111111"/>
                <w:sz w:val="20"/>
                <w:szCs w:val="20"/>
              </w:rPr>
              <w:t>569 (21%)</w:t>
            </w:r>
          </w:p>
        </w:tc>
        <w:tc>
          <w:tcPr>
            <w:tcW w:w="1980" w:type="dxa"/>
            <w:tcBorders>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2C5D865A" w14:textId="406C43F2"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lang w:val="en-US"/>
              </w:rPr>
            </w:pPr>
            <w:r>
              <w:rPr>
                <w:rFonts w:ascii="Times New Roman" w:eastAsia="Times New Roman" w:hAnsi="Times New Roman" w:cs="Times New Roman"/>
                <w:color w:val="111111"/>
                <w:sz w:val="20"/>
                <w:szCs w:val="20"/>
              </w:rPr>
              <w:t>31 (10%)</w:t>
            </w:r>
          </w:p>
        </w:tc>
        <w:tc>
          <w:tcPr>
            <w:tcW w:w="1890" w:type="dxa"/>
            <w:gridSpan w:val="3"/>
            <w:tcBorders>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1AF7E30B" w14:textId="1477792D"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lang w:val="en-US"/>
              </w:rPr>
            </w:pPr>
            <w:r>
              <w:rPr>
                <w:rFonts w:ascii="Times New Roman" w:eastAsia="Times New Roman" w:hAnsi="Times New Roman" w:cs="Times New Roman"/>
                <w:color w:val="111111"/>
                <w:sz w:val="20"/>
                <w:szCs w:val="20"/>
              </w:rPr>
              <w:t>308 (30%)</w:t>
            </w:r>
          </w:p>
        </w:tc>
        <w:tc>
          <w:tcPr>
            <w:tcW w:w="1892" w:type="dxa"/>
            <w:tcBorders>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32CDE740" w14:textId="46707A28"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lang w:val="en-US"/>
              </w:rPr>
            </w:pPr>
            <w:r>
              <w:rPr>
                <w:rFonts w:ascii="Times New Roman" w:eastAsia="Times New Roman" w:hAnsi="Times New Roman" w:cs="Times New Roman"/>
                <w:color w:val="111111"/>
                <w:sz w:val="20"/>
                <w:szCs w:val="20"/>
              </w:rPr>
              <w:t>230 (16%)</w:t>
            </w:r>
          </w:p>
        </w:tc>
        <w:tc>
          <w:tcPr>
            <w:tcW w:w="1350" w:type="dxa"/>
            <w:tcBorders>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202D5C51" w14:textId="640B1CF5"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highlight w:val="yellow"/>
                <w:lang w:val="en-US"/>
              </w:rPr>
            </w:pPr>
            <w:r>
              <w:rPr>
                <w:rFonts w:ascii="Times New Roman" w:eastAsia="Times New Roman" w:hAnsi="Times New Roman" w:cs="Times New Roman"/>
                <w:b/>
                <w:color w:val="111111"/>
                <w:sz w:val="20"/>
                <w:szCs w:val="20"/>
              </w:rPr>
              <w:t>&lt;0.0001</w:t>
            </w:r>
          </w:p>
        </w:tc>
        <w:tc>
          <w:tcPr>
            <w:tcW w:w="1710" w:type="dxa"/>
            <w:tcBorders>
              <w:left w:val="single" w:sz="4" w:space="0" w:color="auto"/>
              <w:bottom w:val="single" w:sz="4" w:space="0" w:color="auto"/>
            </w:tcBorders>
            <w:shd w:val="clear" w:color="auto" w:fill="FFFFFF"/>
            <w:vAlign w:val="center"/>
          </w:tcPr>
          <w:p w14:paraId="073B4FA5" w14:textId="1962C756" w:rsidR="00660B20" w:rsidRPr="00386E11" w:rsidRDefault="00660B20" w:rsidP="00660B20">
            <w:pPr>
              <w:spacing w:before="40" w:after="40"/>
              <w:ind w:left="100" w:right="100"/>
              <w:jc w:val="center"/>
              <w:rPr>
                <w:rFonts w:ascii="Times New Roman" w:eastAsia="Times New Roman" w:hAnsi="Times New Roman" w:cs="Times New Roman"/>
                <w:color w:val="111111"/>
                <w:sz w:val="22"/>
                <w:szCs w:val="22"/>
                <w:highlight w:val="yellow"/>
                <w:lang w:val="en-US"/>
              </w:rPr>
            </w:pPr>
            <w:r>
              <w:rPr>
                <w:rFonts w:ascii="Times New Roman" w:eastAsia="Times New Roman" w:hAnsi="Times New Roman" w:cs="Times New Roman"/>
                <w:b/>
                <w:color w:val="111111"/>
                <w:sz w:val="20"/>
                <w:szCs w:val="20"/>
              </w:rPr>
              <w:t>&lt;0.0001</w:t>
            </w:r>
          </w:p>
        </w:tc>
      </w:tr>
    </w:tbl>
    <w:p w14:paraId="6BDBF0A8" w14:textId="77777777" w:rsidR="009C7453" w:rsidRPr="00386E11" w:rsidRDefault="009C7453" w:rsidP="009C7453">
      <w:pPr>
        <w:pStyle w:val="Heading2"/>
        <w:numPr>
          <w:ilvl w:val="0"/>
          <w:numId w:val="0"/>
        </w:numPr>
        <w:ind w:left="360"/>
        <w:rPr>
          <w:rFonts w:ascii="Times New Roman" w:eastAsia="Times New Roman" w:hAnsi="Times New Roman" w:cs="Times New Roman"/>
          <w:b w:val="0"/>
          <w:bCs w:val="0"/>
          <w:color w:val="111111"/>
          <w:sz w:val="22"/>
          <w:szCs w:val="22"/>
        </w:rPr>
      </w:pPr>
      <w:r w:rsidRPr="00386E11">
        <w:rPr>
          <w:rFonts w:ascii="Times New Roman" w:eastAsia="Times New Roman" w:hAnsi="Times New Roman" w:cs="Times New Roman"/>
          <w:b w:val="0"/>
          <w:bCs w:val="0"/>
          <w:color w:val="111111"/>
          <w:sz w:val="22"/>
          <w:szCs w:val="22"/>
        </w:rPr>
        <w:t>No Micro – patients with ascertained microvascular status and no severe diabetic retinopathy (DR) and no diabetes kidney disease (DKD) and no diabetic foot ulcer (DFU). Any Micro – patients with ascertained microvascular status and at least one complication among severe DR, DKD and DFU. DR corresponds to active or past severe non-proliferative or proliferative DR. DKD, diabetic kidney disease, defined as proteinuria and/or eGFR below 60 ml/min. DFU, active or past diabetic foot ulcer (see definitions in methods). Also applies to subsequent tables.</w:t>
      </w:r>
    </w:p>
    <w:p w14:paraId="6FAC4494" w14:textId="77777777" w:rsidR="009C7453" w:rsidRPr="00386E11" w:rsidRDefault="009C7453" w:rsidP="009C7453">
      <w:pPr>
        <w:pStyle w:val="Heading2"/>
        <w:numPr>
          <w:ilvl w:val="0"/>
          <w:numId w:val="0"/>
        </w:numPr>
        <w:ind w:left="792" w:hanging="432"/>
        <w:rPr>
          <w:rFonts w:ascii="Times New Roman" w:eastAsia="Times New Roman" w:hAnsi="Times New Roman" w:cs="Times New Roman"/>
          <w:b w:val="0"/>
          <w:bCs w:val="0"/>
          <w:color w:val="111111"/>
          <w:sz w:val="22"/>
          <w:szCs w:val="22"/>
        </w:rPr>
      </w:pPr>
      <w:r w:rsidRPr="00386E11">
        <w:rPr>
          <w:rFonts w:ascii="Times New Roman" w:eastAsia="Times New Roman" w:hAnsi="Times New Roman" w:cs="Times New Roman"/>
          <w:b w:val="0"/>
          <w:bCs w:val="0"/>
          <w:color w:val="111111"/>
          <w:sz w:val="22"/>
          <w:szCs w:val="22"/>
        </w:rPr>
        <w:t>AST/ALT</w:t>
      </w:r>
      <w:r>
        <w:rPr>
          <w:rFonts w:ascii="Times New Roman" w:eastAsia="Times New Roman" w:hAnsi="Times New Roman" w:cs="Times New Roman"/>
          <w:b w:val="0"/>
          <w:bCs w:val="0"/>
          <w:color w:val="111111"/>
          <w:sz w:val="22"/>
          <w:szCs w:val="22"/>
        </w:rPr>
        <w:t>:</w:t>
      </w:r>
      <w:r w:rsidRPr="00386E11">
        <w:rPr>
          <w:rFonts w:ascii="Times New Roman" w:eastAsia="Times New Roman" w:hAnsi="Times New Roman" w:cs="Times New Roman"/>
          <w:b w:val="0"/>
          <w:bCs w:val="0"/>
          <w:color w:val="111111"/>
          <w:sz w:val="22"/>
          <w:szCs w:val="22"/>
        </w:rPr>
        <w:t xml:space="preserve"> aspartate/alanine aminotransferase; GGT</w:t>
      </w:r>
      <w:r>
        <w:rPr>
          <w:rFonts w:ascii="Times New Roman" w:eastAsia="Times New Roman" w:hAnsi="Times New Roman" w:cs="Times New Roman"/>
          <w:b w:val="0"/>
          <w:bCs w:val="0"/>
          <w:color w:val="111111"/>
          <w:sz w:val="22"/>
          <w:szCs w:val="22"/>
        </w:rPr>
        <w:t>:</w:t>
      </w:r>
      <w:r w:rsidRPr="00386E11">
        <w:rPr>
          <w:rFonts w:ascii="Times New Roman" w:eastAsia="Times New Roman" w:hAnsi="Times New Roman" w:cs="Times New Roman"/>
          <w:b w:val="0"/>
          <w:bCs w:val="0"/>
          <w:color w:val="111111"/>
          <w:sz w:val="22"/>
          <w:szCs w:val="22"/>
        </w:rPr>
        <w:t xml:space="preserve"> gamma glutamyl transferase; LDH</w:t>
      </w:r>
      <w:r>
        <w:rPr>
          <w:rFonts w:ascii="Times New Roman" w:eastAsia="Times New Roman" w:hAnsi="Times New Roman" w:cs="Times New Roman"/>
          <w:b w:val="0"/>
          <w:bCs w:val="0"/>
          <w:color w:val="111111"/>
          <w:sz w:val="22"/>
          <w:szCs w:val="22"/>
        </w:rPr>
        <w:t>:</w:t>
      </w:r>
      <w:r w:rsidRPr="00386E11">
        <w:rPr>
          <w:rFonts w:ascii="Times New Roman" w:eastAsia="Times New Roman" w:hAnsi="Times New Roman" w:cs="Times New Roman"/>
          <w:b w:val="0"/>
          <w:bCs w:val="0"/>
          <w:color w:val="111111"/>
          <w:sz w:val="22"/>
          <w:szCs w:val="22"/>
        </w:rPr>
        <w:t xml:space="preserve"> </w:t>
      </w:r>
      <w:proofErr w:type="spellStart"/>
      <w:r w:rsidRPr="00386E11">
        <w:rPr>
          <w:rFonts w:ascii="Times New Roman" w:eastAsia="Times New Roman" w:hAnsi="Times New Roman" w:cs="Times New Roman"/>
          <w:b w:val="0"/>
          <w:bCs w:val="0"/>
          <w:color w:val="111111"/>
          <w:sz w:val="22"/>
          <w:szCs w:val="22"/>
        </w:rPr>
        <w:t>lactodehydrogenase</w:t>
      </w:r>
      <w:proofErr w:type="spellEnd"/>
      <w:r w:rsidRPr="00386E11">
        <w:rPr>
          <w:rFonts w:ascii="Times New Roman" w:eastAsia="Times New Roman" w:hAnsi="Times New Roman" w:cs="Times New Roman"/>
          <w:b w:val="0"/>
          <w:bCs w:val="0"/>
          <w:color w:val="111111"/>
          <w:sz w:val="22"/>
          <w:szCs w:val="22"/>
        </w:rPr>
        <w:t>; CPK</w:t>
      </w:r>
      <w:r>
        <w:rPr>
          <w:rFonts w:ascii="Times New Roman" w:eastAsia="Times New Roman" w:hAnsi="Times New Roman" w:cs="Times New Roman"/>
          <w:b w:val="0"/>
          <w:bCs w:val="0"/>
          <w:color w:val="111111"/>
          <w:sz w:val="22"/>
          <w:szCs w:val="22"/>
        </w:rPr>
        <w:t>:</w:t>
      </w:r>
      <w:r w:rsidRPr="00386E11">
        <w:rPr>
          <w:rFonts w:ascii="Times New Roman" w:eastAsia="Times New Roman" w:hAnsi="Times New Roman" w:cs="Times New Roman"/>
          <w:b w:val="0"/>
          <w:bCs w:val="0"/>
          <w:color w:val="111111"/>
          <w:sz w:val="22"/>
          <w:szCs w:val="22"/>
        </w:rPr>
        <w:t xml:space="preserve"> creatine phosphokinase</w:t>
      </w:r>
    </w:p>
    <w:p w14:paraId="3ECFE32B" w14:textId="77777777" w:rsidR="00422B7E" w:rsidRDefault="00422B7E">
      <w:pPr>
        <w:rPr>
          <w:rFonts w:ascii="Times New Roman" w:hAnsi="Times New Roman" w:cs="Times New Roman"/>
          <w:sz w:val="22"/>
          <w:szCs w:val="22"/>
          <w:lang w:val="en-US"/>
        </w:rPr>
      </w:pPr>
      <w:r>
        <w:rPr>
          <w:rFonts w:ascii="Times New Roman" w:hAnsi="Times New Roman" w:cs="Times New Roman"/>
          <w:sz w:val="22"/>
          <w:szCs w:val="22"/>
          <w:lang w:val="en-US"/>
        </w:rPr>
        <w:br w:type="page"/>
      </w:r>
    </w:p>
    <w:p w14:paraId="484AB6C5" w14:textId="77777777" w:rsidR="0035600E" w:rsidRPr="00386E11" w:rsidRDefault="0035600E" w:rsidP="0035600E">
      <w:pPr>
        <w:pStyle w:val="EndNoteBibliography"/>
        <w:spacing w:line="480" w:lineRule="auto"/>
        <w:ind w:left="450" w:hanging="270"/>
        <w:rPr>
          <w:rFonts w:ascii="Times New Roman" w:hAnsi="Times New Roman" w:cs="Times New Roman"/>
          <w:b/>
          <w:sz w:val="22"/>
          <w:szCs w:val="22"/>
        </w:rPr>
      </w:pPr>
      <w:r w:rsidRPr="00386E11">
        <w:rPr>
          <w:rFonts w:ascii="Times New Roman" w:hAnsi="Times New Roman" w:cs="Times New Roman"/>
          <w:b/>
          <w:sz w:val="22"/>
          <w:szCs w:val="22"/>
        </w:rPr>
        <w:lastRenderedPageBreak/>
        <w:t xml:space="preserve">Table </w:t>
      </w:r>
      <w:r>
        <w:rPr>
          <w:rFonts w:ascii="Times New Roman" w:hAnsi="Times New Roman" w:cs="Times New Roman"/>
          <w:b/>
          <w:sz w:val="22"/>
          <w:szCs w:val="22"/>
        </w:rPr>
        <w:t>2</w:t>
      </w:r>
      <w:r w:rsidRPr="00386E11">
        <w:rPr>
          <w:rFonts w:ascii="Times New Roman" w:hAnsi="Times New Roman" w:cs="Times New Roman"/>
          <w:b/>
          <w:sz w:val="22"/>
          <w:szCs w:val="22"/>
        </w:rPr>
        <w:t xml:space="preserve">. Clinical and biological characteristics of </w:t>
      </w:r>
      <w:r>
        <w:rPr>
          <w:rFonts w:ascii="Times New Roman" w:hAnsi="Times New Roman" w:cs="Times New Roman"/>
          <w:b/>
          <w:sz w:val="22"/>
          <w:szCs w:val="22"/>
        </w:rPr>
        <w:t>ABCD COVID-19</w:t>
      </w:r>
      <w:r w:rsidRPr="00386E11">
        <w:rPr>
          <w:rFonts w:ascii="Times New Roman" w:hAnsi="Times New Roman" w:cs="Times New Roman"/>
          <w:b/>
          <w:sz w:val="22"/>
          <w:szCs w:val="22"/>
        </w:rPr>
        <w:t xml:space="preserve"> participants according to microvascular status</w:t>
      </w:r>
    </w:p>
    <w:p w14:paraId="75528EB6" w14:textId="77777777" w:rsidR="0035600E" w:rsidRPr="00386E11" w:rsidRDefault="0035600E" w:rsidP="0035600E">
      <w:pPr>
        <w:rPr>
          <w:rFonts w:ascii="Times New Roman" w:hAnsi="Times New Roman" w:cs="Times New Roman"/>
          <w:sz w:val="22"/>
          <w:szCs w:val="22"/>
          <w:lang w:val="en-US"/>
        </w:rPr>
      </w:pPr>
    </w:p>
    <w:tbl>
      <w:tblPr>
        <w:tblW w:w="12275" w:type="dxa"/>
        <w:jc w:val="center"/>
        <w:tblLayout w:type="fixed"/>
        <w:tblLook w:val="04A0" w:firstRow="1" w:lastRow="0" w:firstColumn="1" w:lastColumn="0" w:noHBand="0" w:noVBand="1"/>
      </w:tblPr>
      <w:tblGrid>
        <w:gridCol w:w="3420"/>
        <w:gridCol w:w="1134"/>
        <w:gridCol w:w="7"/>
        <w:gridCol w:w="1917"/>
        <w:gridCol w:w="1980"/>
        <w:gridCol w:w="1982"/>
        <w:gridCol w:w="1530"/>
        <w:gridCol w:w="88"/>
        <w:gridCol w:w="217"/>
      </w:tblGrid>
      <w:tr w:rsidR="0035600E" w:rsidRPr="003E5699" w14:paraId="6379EC26" w14:textId="77777777" w:rsidTr="003E5699">
        <w:trPr>
          <w:gridAfter w:val="2"/>
          <w:wAfter w:w="305" w:type="dxa"/>
          <w:cantSplit/>
          <w:tblHeader/>
          <w:jc w:val="center"/>
        </w:trPr>
        <w:tc>
          <w:tcPr>
            <w:tcW w:w="3420" w:type="dxa"/>
            <w:tcBorders>
              <w:top w:val="single" w:sz="8" w:space="0" w:color="000000"/>
              <w:bottom w:val="single" w:sz="8" w:space="0" w:color="000000"/>
              <w:right w:val="single" w:sz="4" w:space="0" w:color="auto"/>
            </w:tcBorders>
            <w:shd w:val="clear" w:color="auto" w:fill="FFFFFF"/>
            <w:tcMar>
              <w:top w:w="0" w:type="dxa"/>
              <w:left w:w="0" w:type="dxa"/>
              <w:bottom w:w="0" w:type="dxa"/>
              <w:right w:w="0" w:type="dxa"/>
            </w:tcMar>
            <w:vAlign w:val="center"/>
          </w:tcPr>
          <w:p w14:paraId="7B39D293" w14:textId="77777777" w:rsidR="0035600E" w:rsidRPr="00386E11" w:rsidRDefault="0035600E"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b/>
                <w:color w:val="111111"/>
                <w:sz w:val="22"/>
                <w:szCs w:val="22"/>
                <w:lang w:val="en-US"/>
              </w:rPr>
              <w:t xml:space="preserve"> </w:t>
            </w:r>
          </w:p>
        </w:tc>
        <w:tc>
          <w:tcPr>
            <w:tcW w:w="1134" w:type="dxa"/>
            <w:tcBorders>
              <w:top w:val="single" w:sz="8" w:space="0" w:color="000000"/>
              <w:left w:val="single" w:sz="4" w:space="0" w:color="auto"/>
              <w:bottom w:val="single" w:sz="8" w:space="0" w:color="000000"/>
              <w:right w:val="single" w:sz="4" w:space="0" w:color="auto"/>
            </w:tcBorders>
            <w:shd w:val="clear" w:color="auto" w:fill="auto"/>
          </w:tcPr>
          <w:p w14:paraId="74505858" w14:textId="77777777" w:rsidR="0035600E" w:rsidRDefault="0035600E" w:rsidP="002129C6">
            <w:pPr>
              <w:spacing w:before="40" w:after="40"/>
              <w:ind w:left="100" w:right="100"/>
              <w:jc w:val="center"/>
              <w:rPr>
                <w:rFonts w:ascii="Times New Roman" w:eastAsia="Times New Roman" w:hAnsi="Times New Roman" w:cs="Times New Roman"/>
                <w:b/>
                <w:color w:val="111111"/>
                <w:sz w:val="20"/>
                <w:szCs w:val="20"/>
                <w:lang w:val="en-US"/>
              </w:rPr>
            </w:pPr>
          </w:p>
          <w:p w14:paraId="495A2D6A" w14:textId="77777777" w:rsidR="0035600E" w:rsidRPr="00386E11" w:rsidRDefault="0035600E" w:rsidP="002129C6">
            <w:pPr>
              <w:spacing w:before="40" w:after="40"/>
              <w:ind w:left="100" w:right="100"/>
              <w:jc w:val="center"/>
              <w:rPr>
                <w:rFonts w:ascii="Times New Roman" w:eastAsia="Times New Roman" w:hAnsi="Times New Roman" w:cs="Times New Roman"/>
                <w:b/>
                <w:color w:val="111111"/>
                <w:sz w:val="22"/>
                <w:szCs w:val="22"/>
                <w:lang w:val="en-US"/>
              </w:rPr>
            </w:pPr>
            <w:r w:rsidRPr="00371C24">
              <w:rPr>
                <w:rFonts w:ascii="Times New Roman" w:eastAsia="Times New Roman" w:hAnsi="Times New Roman" w:cs="Times New Roman"/>
                <w:b/>
                <w:color w:val="111111"/>
                <w:sz w:val="20"/>
                <w:szCs w:val="20"/>
                <w:lang w:val="en-US"/>
              </w:rPr>
              <w:t>Lacking</w:t>
            </w:r>
          </w:p>
        </w:tc>
        <w:tc>
          <w:tcPr>
            <w:tcW w:w="1924" w:type="dxa"/>
            <w:gridSpan w:val="2"/>
            <w:tcBorders>
              <w:top w:val="single" w:sz="8" w:space="0" w:color="000000"/>
              <w:left w:val="single" w:sz="4" w:space="0" w:color="auto"/>
              <w:bottom w:val="single" w:sz="8" w:space="0" w:color="000000"/>
              <w:right w:val="single" w:sz="4" w:space="0" w:color="auto"/>
            </w:tcBorders>
            <w:shd w:val="clear" w:color="auto" w:fill="FFFFFF"/>
            <w:tcMar>
              <w:top w:w="0" w:type="dxa"/>
              <w:left w:w="0" w:type="dxa"/>
              <w:bottom w:w="0" w:type="dxa"/>
              <w:right w:w="0" w:type="dxa"/>
            </w:tcMar>
            <w:vAlign w:val="center"/>
          </w:tcPr>
          <w:p w14:paraId="238D28AE"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b/>
                <w:color w:val="111111"/>
                <w:sz w:val="22"/>
                <w:szCs w:val="22"/>
                <w:lang w:val="en-US"/>
              </w:rPr>
              <w:t>All</w:t>
            </w:r>
            <w:r w:rsidRPr="00386E11">
              <w:rPr>
                <w:rFonts w:ascii="Times New Roman" w:eastAsia="Times New Roman" w:hAnsi="Times New Roman" w:cs="Times New Roman"/>
                <w:b/>
                <w:color w:val="111111"/>
                <w:sz w:val="22"/>
                <w:szCs w:val="22"/>
                <w:lang w:val="en-US"/>
              </w:rPr>
              <w:br/>
              <w:t>(n=2713)</w:t>
            </w:r>
          </w:p>
        </w:tc>
        <w:tc>
          <w:tcPr>
            <w:tcW w:w="1980" w:type="dxa"/>
            <w:tcBorders>
              <w:top w:val="single" w:sz="8" w:space="0" w:color="000000"/>
              <w:left w:val="single" w:sz="4" w:space="0" w:color="auto"/>
              <w:bottom w:val="single" w:sz="8" w:space="0" w:color="000000"/>
              <w:right w:val="single" w:sz="4" w:space="0" w:color="auto"/>
            </w:tcBorders>
            <w:shd w:val="clear" w:color="auto" w:fill="FFFFFF"/>
            <w:tcMar>
              <w:top w:w="0" w:type="dxa"/>
              <w:left w:w="0" w:type="dxa"/>
              <w:bottom w:w="0" w:type="dxa"/>
              <w:right w:w="0" w:type="dxa"/>
            </w:tcMar>
            <w:vAlign w:val="center"/>
          </w:tcPr>
          <w:p w14:paraId="795E67A2"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b/>
                <w:color w:val="111111"/>
                <w:sz w:val="22"/>
                <w:szCs w:val="22"/>
                <w:lang w:val="en-US"/>
              </w:rPr>
              <w:t>no MICRO</w:t>
            </w:r>
            <w:r w:rsidRPr="00386E11">
              <w:rPr>
                <w:rFonts w:ascii="Times New Roman" w:eastAsia="Times New Roman" w:hAnsi="Times New Roman" w:cs="Times New Roman"/>
                <w:b/>
                <w:color w:val="111111"/>
                <w:sz w:val="22"/>
                <w:szCs w:val="22"/>
                <w:lang w:val="en-US"/>
              </w:rPr>
              <w:br/>
              <w:t>(n=346)</w:t>
            </w:r>
          </w:p>
        </w:tc>
        <w:tc>
          <w:tcPr>
            <w:tcW w:w="1982" w:type="dxa"/>
            <w:tcBorders>
              <w:top w:val="single" w:sz="8" w:space="0" w:color="000000"/>
              <w:left w:val="single" w:sz="4" w:space="0" w:color="auto"/>
              <w:bottom w:val="single" w:sz="8" w:space="0" w:color="000000"/>
              <w:right w:val="single" w:sz="4" w:space="0" w:color="auto"/>
            </w:tcBorders>
            <w:shd w:val="clear" w:color="auto" w:fill="FFFFFF"/>
            <w:tcMar>
              <w:top w:w="0" w:type="dxa"/>
              <w:left w:w="0" w:type="dxa"/>
              <w:bottom w:w="0" w:type="dxa"/>
              <w:right w:w="0" w:type="dxa"/>
            </w:tcMar>
            <w:vAlign w:val="center"/>
          </w:tcPr>
          <w:p w14:paraId="35BABC8B"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b/>
                <w:color w:val="111111"/>
                <w:sz w:val="22"/>
                <w:szCs w:val="22"/>
                <w:lang w:val="en-US"/>
              </w:rPr>
              <w:t>any MICRO</w:t>
            </w:r>
            <w:r w:rsidRPr="00386E11">
              <w:rPr>
                <w:rFonts w:ascii="Times New Roman" w:eastAsia="Times New Roman" w:hAnsi="Times New Roman" w:cs="Times New Roman"/>
                <w:b/>
                <w:color w:val="111111"/>
                <w:sz w:val="22"/>
                <w:szCs w:val="22"/>
                <w:lang w:val="en-US"/>
              </w:rPr>
              <w:br/>
              <w:t>(n=968)</w:t>
            </w:r>
          </w:p>
        </w:tc>
        <w:tc>
          <w:tcPr>
            <w:tcW w:w="1530" w:type="dxa"/>
            <w:tcBorders>
              <w:top w:val="single" w:sz="8" w:space="0" w:color="000000"/>
              <w:left w:val="single" w:sz="4" w:space="0" w:color="auto"/>
              <w:bottom w:val="single" w:sz="8" w:space="0" w:color="000000"/>
            </w:tcBorders>
            <w:shd w:val="clear" w:color="auto" w:fill="FFFFFF"/>
            <w:vAlign w:val="center"/>
          </w:tcPr>
          <w:p w14:paraId="57E002BA" w14:textId="77777777" w:rsidR="0035600E" w:rsidRPr="00386E11" w:rsidRDefault="0035600E" w:rsidP="002129C6">
            <w:pPr>
              <w:spacing w:before="40" w:after="40"/>
              <w:ind w:left="100" w:right="100"/>
              <w:jc w:val="center"/>
              <w:rPr>
                <w:rFonts w:ascii="Times New Roman" w:eastAsia="Times New Roman" w:hAnsi="Times New Roman" w:cs="Times New Roman"/>
                <w:b/>
                <w:color w:val="111111"/>
                <w:sz w:val="22"/>
                <w:szCs w:val="22"/>
                <w:lang w:val="en-US"/>
              </w:rPr>
            </w:pPr>
            <w:r w:rsidRPr="00371C24">
              <w:rPr>
                <w:rFonts w:ascii="Times New Roman" w:eastAsia="Times New Roman" w:hAnsi="Times New Roman" w:cs="Times New Roman"/>
                <w:b/>
                <w:i/>
                <w:iCs/>
                <w:color w:val="111111"/>
                <w:sz w:val="22"/>
                <w:szCs w:val="22"/>
                <w:lang w:val="en-US"/>
              </w:rPr>
              <w:t>P</w:t>
            </w:r>
            <w:r w:rsidRPr="00386E11">
              <w:rPr>
                <w:rFonts w:ascii="Times New Roman" w:eastAsia="Times New Roman" w:hAnsi="Times New Roman" w:cs="Times New Roman"/>
                <w:b/>
                <w:color w:val="111111"/>
                <w:sz w:val="22"/>
                <w:szCs w:val="22"/>
                <w:lang w:val="en-US"/>
              </w:rPr>
              <w:t xml:space="preserve"> value</w:t>
            </w:r>
          </w:p>
          <w:p w14:paraId="47D5786E" w14:textId="77777777" w:rsidR="0035600E" w:rsidRPr="00386E11" w:rsidRDefault="0035600E" w:rsidP="002129C6">
            <w:pPr>
              <w:spacing w:before="40" w:after="40"/>
              <w:ind w:left="100" w:right="100"/>
              <w:jc w:val="center"/>
              <w:rPr>
                <w:rFonts w:ascii="Times New Roman" w:eastAsia="Times New Roman" w:hAnsi="Times New Roman" w:cs="Times New Roman"/>
                <w:b/>
                <w:color w:val="111111"/>
                <w:sz w:val="22"/>
                <w:szCs w:val="22"/>
                <w:highlight w:val="yellow"/>
                <w:lang w:val="en-US"/>
              </w:rPr>
            </w:pPr>
            <w:r w:rsidRPr="00386E11">
              <w:rPr>
                <w:rFonts w:ascii="Times New Roman" w:eastAsia="Times New Roman" w:hAnsi="Times New Roman" w:cs="Times New Roman"/>
                <w:b/>
                <w:color w:val="111111"/>
                <w:sz w:val="22"/>
                <w:szCs w:val="22"/>
                <w:lang w:val="en-US"/>
              </w:rPr>
              <w:t xml:space="preserve">(no MICRO </w:t>
            </w:r>
            <w:r>
              <w:rPr>
                <w:rFonts w:ascii="Times New Roman" w:eastAsia="Times New Roman" w:hAnsi="Times New Roman" w:cs="Times New Roman"/>
                <w:b/>
                <w:color w:val="111111"/>
                <w:sz w:val="22"/>
                <w:szCs w:val="22"/>
                <w:lang w:val="en-US"/>
              </w:rPr>
              <w:t>vs.</w:t>
            </w:r>
            <w:r w:rsidRPr="00386E11">
              <w:rPr>
                <w:rFonts w:ascii="Times New Roman" w:eastAsia="Times New Roman" w:hAnsi="Times New Roman" w:cs="Times New Roman"/>
                <w:b/>
                <w:color w:val="111111"/>
                <w:sz w:val="22"/>
                <w:szCs w:val="22"/>
                <w:lang w:val="en-US"/>
              </w:rPr>
              <w:t xml:space="preserve"> any MICRO)</w:t>
            </w:r>
          </w:p>
        </w:tc>
      </w:tr>
      <w:tr w:rsidR="0035600E" w:rsidRPr="00386E11" w14:paraId="6B7A15FD" w14:textId="77777777" w:rsidTr="003E5699">
        <w:trPr>
          <w:gridAfter w:val="2"/>
          <w:wAfter w:w="305" w:type="dxa"/>
          <w:cantSplit/>
          <w:trHeight w:val="545"/>
          <w:jc w:val="center"/>
        </w:trPr>
        <w:tc>
          <w:tcPr>
            <w:tcW w:w="3420" w:type="dxa"/>
            <w:tcBorders>
              <w:right w:val="single" w:sz="4" w:space="0" w:color="auto"/>
            </w:tcBorders>
            <w:shd w:val="clear" w:color="auto" w:fill="FFFFFF"/>
            <w:tcMar>
              <w:top w:w="0" w:type="dxa"/>
              <w:left w:w="0" w:type="dxa"/>
              <w:bottom w:w="0" w:type="dxa"/>
              <w:right w:w="0" w:type="dxa"/>
            </w:tcMar>
            <w:vAlign w:val="center"/>
          </w:tcPr>
          <w:p w14:paraId="576565FD" w14:textId="77777777" w:rsidR="0035600E" w:rsidRPr="00386E11" w:rsidRDefault="0035600E"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Sex (male), n (%)</w:t>
            </w:r>
          </w:p>
        </w:tc>
        <w:tc>
          <w:tcPr>
            <w:tcW w:w="1134" w:type="dxa"/>
            <w:tcBorders>
              <w:left w:val="single" w:sz="4" w:space="0" w:color="auto"/>
              <w:right w:val="single" w:sz="4" w:space="0" w:color="auto"/>
            </w:tcBorders>
            <w:shd w:val="clear" w:color="auto" w:fill="FFFFFF"/>
          </w:tcPr>
          <w:p w14:paraId="6806823C"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0</w:t>
            </w:r>
          </w:p>
        </w:tc>
        <w:tc>
          <w:tcPr>
            <w:tcW w:w="1924"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5CBF2424"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1725 (64%)</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2BDA6BF2"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213 (62%)</w:t>
            </w:r>
          </w:p>
        </w:tc>
        <w:tc>
          <w:tcPr>
            <w:tcW w:w="198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756BE7D8"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606 (63%)</w:t>
            </w:r>
          </w:p>
        </w:tc>
        <w:tc>
          <w:tcPr>
            <w:tcW w:w="1530" w:type="dxa"/>
            <w:tcBorders>
              <w:left w:val="single" w:sz="4" w:space="0" w:color="auto"/>
            </w:tcBorders>
            <w:shd w:val="clear" w:color="auto" w:fill="FFFFFF"/>
            <w:vAlign w:val="center"/>
          </w:tcPr>
          <w:p w14:paraId="47AA4DDE"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highlight w:val="yellow"/>
                <w:lang w:val="en-US"/>
              </w:rPr>
            </w:pPr>
            <w:r w:rsidRPr="00386E11">
              <w:rPr>
                <w:rFonts w:ascii="Times New Roman" w:eastAsia="Times New Roman" w:hAnsi="Times New Roman" w:cs="Times New Roman"/>
                <w:color w:val="111111"/>
                <w:sz w:val="22"/>
                <w:szCs w:val="22"/>
                <w:lang w:val="en-US"/>
              </w:rPr>
              <w:t>0.7312</w:t>
            </w:r>
          </w:p>
        </w:tc>
      </w:tr>
      <w:tr w:rsidR="0035600E" w:rsidRPr="00386E11" w14:paraId="4F46B103" w14:textId="77777777" w:rsidTr="003E5699">
        <w:trPr>
          <w:gridAfter w:val="2"/>
          <w:wAfter w:w="305" w:type="dxa"/>
          <w:cantSplit/>
          <w:jc w:val="center"/>
        </w:trPr>
        <w:tc>
          <w:tcPr>
            <w:tcW w:w="3420" w:type="dxa"/>
            <w:tcBorders>
              <w:right w:val="single" w:sz="4" w:space="0" w:color="auto"/>
            </w:tcBorders>
            <w:shd w:val="clear" w:color="auto" w:fill="FFFFFF"/>
            <w:tcMar>
              <w:top w:w="0" w:type="dxa"/>
              <w:left w:w="0" w:type="dxa"/>
              <w:bottom w:w="0" w:type="dxa"/>
              <w:right w:w="0" w:type="dxa"/>
            </w:tcMar>
            <w:vAlign w:val="center"/>
          </w:tcPr>
          <w:p w14:paraId="45AA6AAB" w14:textId="77777777" w:rsidR="0035600E" w:rsidRPr="00386E11" w:rsidRDefault="0035600E"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Age (years)</w:t>
            </w:r>
          </w:p>
        </w:tc>
        <w:tc>
          <w:tcPr>
            <w:tcW w:w="1134" w:type="dxa"/>
            <w:tcBorders>
              <w:left w:val="single" w:sz="4" w:space="0" w:color="auto"/>
              <w:right w:val="single" w:sz="4" w:space="0" w:color="auto"/>
            </w:tcBorders>
            <w:shd w:val="clear" w:color="auto" w:fill="FFFFFF"/>
          </w:tcPr>
          <w:p w14:paraId="35CB015B"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0</w:t>
            </w:r>
          </w:p>
        </w:tc>
        <w:tc>
          <w:tcPr>
            <w:tcW w:w="1924"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47FFD4BA"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71 (61-80)</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3C90C727"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64 (56-72)</w:t>
            </w:r>
          </w:p>
        </w:tc>
        <w:tc>
          <w:tcPr>
            <w:tcW w:w="198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934E602"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75 (66-83)</w:t>
            </w:r>
          </w:p>
        </w:tc>
        <w:tc>
          <w:tcPr>
            <w:tcW w:w="1530" w:type="dxa"/>
            <w:tcBorders>
              <w:left w:val="single" w:sz="4" w:space="0" w:color="auto"/>
            </w:tcBorders>
            <w:shd w:val="clear" w:color="auto" w:fill="FFFFFF"/>
            <w:vAlign w:val="center"/>
          </w:tcPr>
          <w:p w14:paraId="1D688F1B" w14:textId="77777777" w:rsidR="0035600E" w:rsidRPr="00386E11" w:rsidRDefault="0035600E" w:rsidP="002129C6">
            <w:pPr>
              <w:spacing w:before="40" w:after="40"/>
              <w:ind w:left="100" w:right="100"/>
              <w:jc w:val="center"/>
              <w:rPr>
                <w:rFonts w:ascii="Times New Roman" w:eastAsia="Times New Roman" w:hAnsi="Times New Roman" w:cs="Times New Roman"/>
                <w:b/>
                <w:color w:val="111111"/>
                <w:sz w:val="22"/>
                <w:szCs w:val="22"/>
                <w:highlight w:val="yellow"/>
                <w:lang w:val="en-US"/>
              </w:rPr>
            </w:pPr>
            <w:r w:rsidRPr="00386E11">
              <w:rPr>
                <w:rFonts w:ascii="Times New Roman" w:eastAsia="Times New Roman" w:hAnsi="Times New Roman" w:cs="Times New Roman"/>
                <w:b/>
                <w:color w:val="111111"/>
                <w:sz w:val="22"/>
                <w:szCs w:val="22"/>
                <w:lang w:val="en-US"/>
              </w:rPr>
              <w:t>&lt;0.0001</w:t>
            </w:r>
          </w:p>
        </w:tc>
      </w:tr>
      <w:tr w:rsidR="0035600E" w:rsidRPr="00386E11" w14:paraId="0536D8B5" w14:textId="77777777" w:rsidTr="003E5699">
        <w:trPr>
          <w:gridAfter w:val="2"/>
          <w:wAfter w:w="305" w:type="dxa"/>
          <w:cantSplit/>
          <w:jc w:val="center"/>
        </w:trPr>
        <w:tc>
          <w:tcPr>
            <w:tcW w:w="3420" w:type="dxa"/>
            <w:tcBorders>
              <w:right w:val="single" w:sz="4" w:space="0" w:color="auto"/>
            </w:tcBorders>
            <w:shd w:val="clear" w:color="auto" w:fill="FFFFFF"/>
            <w:tcMar>
              <w:top w:w="0" w:type="dxa"/>
              <w:left w:w="0" w:type="dxa"/>
              <w:bottom w:w="0" w:type="dxa"/>
              <w:right w:w="0" w:type="dxa"/>
            </w:tcMar>
            <w:vAlign w:val="center"/>
          </w:tcPr>
          <w:p w14:paraId="66018E63" w14:textId="77777777" w:rsidR="0035600E" w:rsidRPr="00386E11" w:rsidRDefault="0035600E"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Type of diabetes, n (%)</w:t>
            </w:r>
          </w:p>
        </w:tc>
        <w:tc>
          <w:tcPr>
            <w:tcW w:w="1134" w:type="dxa"/>
            <w:tcBorders>
              <w:left w:val="single" w:sz="4" w:space="0" w:color="auto"/>
              <w:right w:val="single" w:sz="4" w:space="0" w:color="auto"/>
            </w:tcBorders>
            <w:shd w:val="clear" w:color="auto" w:fill="FFFFFF"/>
          </w:tcPr>
          <w:p w14:paraId="64C0650C"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0</w:t>
            </w:r>
          </w:p>
        </w:tc>
        <w:tc>
          <w:tcPr>
            <w:tcW w:w="1924"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43F16B94"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FB8EE06"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p>
        </w:tc>
        <w:tc>
          <w:tcPr>
            <w:tcW w:w="198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4902D2E"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p>
        </w:tc>
        <w:tc>
          <w:tcPr>
            <w:tcW w:w="1530" w:type="dxa"/>
            <w:tcBorders>
              <w:left w:val="single" w:sz="4" w:space="0" w:color="auto"/>
            </w:tcBorders>
            <w:shd w:val="clear" w:color="auto" w:fill="FFFFFF"/>
            <w:vAlign w:val="center"/>
          </w:tcPr>
          <w:p w14:paraId="7A21FEBF" w14:textId="77777777" w:rsidR="0035600E" w:rsidRPr="00386E11" w:rsidRDefault="0035600E" w:rsidP="002129C6">
            <w:pPr>
              <w:spacing w:before="40" w:after="40"/>
              <w:ind w:left="100" w:right="100"/>
              <w:jc w:val="center"/>
              <w:rPr>
                <w:rFonts w:ascii="Times New Roman" w:eastAsia="Times New Roman" w:hAnsi="Times New Roman" w:cs="Times New Roman"/>
                <w:b/>
                <w:color w:val="111111"/>
                <w:sz w:val="22"/>
                <w:szCs w:val="22"/>
                <w:highlight w:val="yellow"/>
                <w:lang w:val="en-US"/>
              </w:rPr>
            </w:pPr>
            <w:r w:rsidRPr="00386E11">
              <w:rPr>
                <w:rFonts w:ascii="Times New Roman" w:eastAsia="Times New Roman" w:hAnsi="Times New Roman" w:cs="Times New Roman"/>
                <w:color w:val="111111"/>
                <w:sz w:val="22"/>
                <w:szCs w:val="22"/>
                <w:lang w:val="en-US"/>
              </w:rPr>
              <w:t>0.8414</w:t>
            </w:r>
          </w:p>
        </w:tc>
      </w:tr>
      <w:tr w:rsidR="0035600E" w:rsidRPr="00386E11" w14:paraId="3F572D2C" w14:textId="77777777" w:rsidTr="003E5699">
        <w:trPr>
          <w:gridAfter w:val="2"/>
          <w:wAfter w:w="305" w:type="dxa"/>
          <w:cantSplit/>
          <w:jc w:val="center"/>
        </w:trPr>
        <w:tc>
          <w:tcPr>
            <w:tcW w:w="3420" w:type="dxa"/>
            <w:tcBorders>
              <w:right w:val="single" w:sz="4" w:space="0" w:color="auto"/>
            </w:tcBorders>
            <w:shd w:val="clear" w:color="auto" w:fill="FFFFFF"/>
            <w:tcMar>
              <w:top w:w="0" w:type="dxa"/>
              <w:left w:w="0" w:type="dxa"/>
              <w:bottom w:w="0" w:type="dxa"/>
              <w:right w:w="0" w:type="dxa"/>
            </w:tcMar>
            <w:vAlign w:val="center"/>
          </w:tcPr>
          <w:p w14:paraId="242439D9" w14:textId="77777777" w:rsidR="0035600E" w:rsidRPr="00386E11" w:rsidRDefault="0035600E"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b/>
              <w:t>type 1</w:t>
            </w:r>
          </w:p>
        </w:tc>
        <w:tc>
          <w:tcPr>
            <w:tcW w:w="1134" w:type="dxa"/>
            <w:tcBorders>
              <w:left w:val="single" w:sz="4" w:space="0" w:color="auto"/>
              <w:right w:val="single" w:sz="4" w:space="0" w:color="auto"/>
            </w:tcBorders>
            <w:shd w:val="clear" w:color="auto" w:fill="FFFFFF"/>
          </w:tcPr>
          <w:p w14:paraId="1CCC061D"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lang w:val="en-US"/>
              </w:rPr>
            </w:pPr>
          </w:p>
        </w:tc>
        <w:tc>
          <w:tcPr>
            <w:tcW w:w="1924"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5A133690"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58 (2%)</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2E211CB6"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12 (3%)</w:t>
            </w:r>
          </w:p>
        </w:tc>
        <w:tc>
          <w:tcPr>
            <w:tcW w:w="198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47574942"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29 (3%)</w:t>
            </w:r>
          </w:p>
        </w:tc>
        <w:tc>
          <w:tcPr>
            <w:tcW w:w="1530" w:type="dxa"/>
            <w:tcBorders>
              <w:left w:val="single" w:sz="4" w:space="0" w:color="auto"/>
            </w:tcBorders>
            <w:shd w:val="clear" w:color="auto" w:fill="FFFFFF"/>
            <w:vAlign w:val="center"/>
          </w:tcPr>
          <w:p w14:paraId="7AA24C54" w14:textId="77777777" w:rsidR="0035600E" w:rsidRPr="00386E11" w:rsidRDefault="0035600E" w:rsidP="002129C6">
            <w:pPr>
              <w:spacing w:before="40" w:after="40"/>
              <w:ind w:left="100" w:right="100"/>
              <w:jc w:val="center"/>
              <w:rPr>
                <w:rFonts w:ascii="Times New Roman" w:hAnsi="Times New Roman" w:cs="Times New Roman"/>
                <w:sz w:val="22"/>
                <w:szCs w:val="22"/>
                <w:highlight w:val="yellow"/>
                <w:lang w:val="en-US"/>
              </w:rPr>
            </w:pPr>
          </w:p>
        </w:tc>
      </w:tr>
      <w:tr w:rsidR="0035600E" w:rsidRPr="00386E11" w14:paraId="3087B05E" w14:textId="77777777" w:rsidTr="003E5699">
        <w:trPr>
          <w:gridAfter w:val="2"/>
          <w:wAfter w:w="305" w:type="dxa"/>
          <w:cantSplit/>
          <w:jc w:val="center"/>
        </w:trPr>
        <w:tc>
          <w:tcPr>
            <w:tcW w:w="3420" w:type="dxa"/>
            <w:tcBorders>
              <w:right w:val="single" w:sz="4" w:space="0" w:color="auto"/>
            </w:tcBorders>
            <w:shd w:val="clear" w:color="auto" w:fill="FFFFFF"/>
            <w:tcMar>
              <w:top w:w="0" w:type="dxa"/>
              <w:left w:w="0" w:type="dxa"/>
              <w:bottom w:w="0" w:type="dxa"/>
              <w:right w:w="0" w:type="dxa"/>
            </w:tcMar>
            <w:vAlign w:val="center"/>
          </w:tcPr>
          <w:p w14:paraId="0E6CD82A" w14:textId="77777777" w:rsidR="0035600E" w:rsidRPr="00386E11" w:rsidRDefault="0035600E"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b/>
              <w:t>type 2</w:t>
            </w:r>
          </w:p>
        </w:tc>
        <w:tc>
          <w:tcPr>
            <w:tcW w:w="1134" w:type="dxa"/>
            <w:tcBorders>
              <w:left w:val="single" w:sz="4" w:space="0" w:color="auto"/>
              <w:right w:val="single" w:sz="4" w:space="0" w:color="auto"/>
            </w:tcBorders>
            <w:shd w:val="clear" w:color="auto" w:fill="FFFFFF"/>
          </w:tcPr>
          <w:p w14:paraId="00AD7B4F"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lang w:val="en-US"/>
              </w:rPr>
            </w:pPr>
          </w:p>
        </w:tc>
        <w:tc>
          <w:tcPr>
            <w:tcW w:w="1924"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1A603415"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2466 (91%)</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77BACDD0"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313 (90%)</w:t>
            </w:r>
          </w:p>
        </w:tc>
        <w:tc>
          <w:tcPr>
            <w:tcW w:w="198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54769524"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874 (90%)</w:t>
            </w:r>
          </w:p>
        </w:tc>
        <w:tc>
          <w:tcPr>
            <w:tcW w:w="1530" w:type="dxa"/>
            <w:tcBorders>
              <w:left w:val="single" w:sz="4" w:space="0" w:color="auto"/>
            </w:tcBorders>
            <w:shd w:val="clear" w:color="auto" w:fill="FFFFFF"/>
            <w:vAlign w:val="center"/>
          </w:tcPr>
          <w:p w14:paraId="64446FF3" w14:textId="77777777" w:rsidR="0035600E" w:rsidRPr="00386E11" w:rsidRDefault="0035600E" w:rsidP="002129C6">
            <w:pPr>
              <w:spacing w:before="40" w:after="40"/>
              <w:ind w:left="100" w:right="100"/>
              <w:jc w:val="center"/>
              <w:rPr>
                <w:rFonts w:ascii="Times New Roman" w:hAnsi="Times New Roman" w:cs="Times New Roman"/>
                <w:sz w:val="22"/>
                <w:szCs w:val="22"/>
                <w:highlight w:val="yellow"/>
                <w:lang w:val="en-US"/>
              </w:rPr>
            </w:pPr>
          </w:p>
        </w:tc>
      </w:tr>
      <w:tr w:rsidR="0035600E" w:rsidRPr="00386E11" w14:paraId="595477F4" w14:textId="77777777" w:rsidTr="003E5699">
        <w:trPr>
          <w:gridAfter w:val="2"/>
          <w:wAfter w:w="305" w:type="dxa"/>
          <w:cantSplit/>
          <w:jc w:val="center"/>
        </w:trPr>
        <w:tc>
          <w:tcPr>
            <w:tcW w:w="3420" w:type="dxa"/>
            <w:tcBorders>
              <w:right w:val="single" w:sz="4" w:space="0" w:color="auto"/>
            </w:tcBorders>
            <w:shd w:val="clear" w:color="auto" w:fill="FFFFFF"/>
            <w:tcMar>
              <w:top w:w="0" w:type="dxa"/>
              <w:left w:w="0" w:type="dxa"/>
              <w:bottom w:w="0" w:type="dxa"/>
              <w:right w:w="0" w:type="dxa"/>
            </w:tcMar>
            <w:vAlign w:val="center"/>
          </w:tcPr>
          <w:p w14:paraId="6085DFFC" w14:textId="77777777" w:rsidR="0035600E" w:rsidRPr="00386E11" w:rsidRDefault="0035600E"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b/>
              <w:t>Other</w:t>
            </w:r>
          </w:p>
        </w:tc>
        <w:tc>
          <w:tcPr>
            <w:tcW w:w="1134" w:type="dxa"/>
            <w:tcBorders>
              <w:left w:val="single" w:sz="4" w:space="0" w:color="auto"/>
              <w:right w:val="single" w:sz="4" w:space="0" w:color="auto"/>
            </w:tcBorders>
            <w:shd w:val="clear" w:color="auto" w:fill="FFFFFF"/>
          </w:tcPr>
          <w:p w14:paraId="0AEEBE96"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lang w:val="en-US"/>
              </w:rPr>
            </w:pPr>
          </w:p>
        </w:tc>
        <w:tc>
          <w:tcPr>
            <w:tcW w:w="1924"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04123386"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189 (7%)</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494F438B"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21 (6%)</w:t>
            </w:r>
          </w:p>
        </w:tc>
        <w:tc>
          <w:tcPr>
            <w:tcW w:w="198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00DEF741"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65 (7%)</w:t>
            </w:r>
          </w:p>
        </w:tc>
        <w:tc>
          <w:tcPr>
            <w:tcW w:w="1530" w:type="dxa"/>
            <w:tcBorders>
              <w:left w:val="single" w:sz="4" w:space="0" w:color="auto"/>
            </w:tcBorders>
            <w:shd w:val="clear" w:color="auto" w:fill="FFFFFF"/>
            <w:vAlign w:val="center"/>
          </w:tcPr>
          <w:p w14:paraId="04C01E3B" w14:textId="77777777" w:rsidR="0035600E" w:rsidRPr="00386E11" w:rsidRDefault="0035600E" w:rsidP="002129C6">
            <w:pPr>
              <w:spacing w:before="40" w:after="40"/>
              <w:ind w:left="100" w:right="100"/>
              <w:jc w:val="center"/>
              <w:rPr>
                <w:rFonts w:ascii="Times New Roman" w:hAnsi="Times New Roman" w:cs="Times New Roman"/>
                <w:sz w:val="22"/>
                <w:szCs w:val="22"/>
                <w:highlight w:val="yellow"/>
                <w:lang w:val="en-US"/>
              </w:rPr>
            </w:pPr>
          </w:p>
        </w:tc>
      </w:tr>
      <w:tr w:rsidR="0035600E" w:rsidRPr="00386E11" w14:paraId="5DD6B6E6" w14:textId="77777777" w:rsidTr="003E5699">
        <w:trPr>
          <w:gridAfter w:val="2"/>
          <w:wAfter w:w="305" w:type="dxa"/>
          <w:cantSplit/>
          <w:jc w:val="center"/>
        </w:trPr>
        <w:tc>
          <w:tcPr>
            <w:tcW w:w="3420" w:type="dxa"/>
            <w:tcBorders>
              <w:right w:val="single" w:sz="4" w:space="0" w:color="auto"/>
            </w:tcBorders>
            <w:shd w:val="clear" w:color="auto" w:fill="FFFFFF"/>
            <w:tcMar>
              <w:top w:w="0" w:type="dxa"/>
              <w:left w:w="0" w:type="dxa"/>
              <w:bottom w:w="0" w:type="dxa"/>
              <w:right w:w="0" w:type="dxa"/>
            </w:tcMar>
            <w:vAlign w:val="center"/>
          </w:tcPr>
          <w:p w14:paraId="188AABA9" w14:textId="77777777" w:rsidR="0035600E" w:rsidRPr="00386E11" w:rsidRDefault="0035600E"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BMI (kg/m</w:t>
            </w:r>
            <w:r w:rsidRPr="00386E11">
              <w:rPr>
                <w:rFonts w:ascii="Times New Roman" w:eastAsia="Times New Roman" w:hAnsi="Times New Roman" w:cs="Times New Roman"/>
                <w:color w:val="111111"/>
                <w:sz w:val="22"/>
                <w:szCs w:val="22"/>
                <w:vertAlign w:val="superscript"/>
                <w:lang w:val="en-US"/>
              </w:rPr>
              <w:t>2</w:t>
            </w:r>
            <w:r w:rsidRPr="00386E11">
              <w:rPr>
                <w:rFonts w:ascii="Times New Roman" w:eastAsia="Times New Roman" w:hAnsi="Times New Roman" w:cs="Times New Roman"/>
                <w:color w:val="111111"/>
                <w:sz w:val="22"/>
                <w:szCs w:val="22"/>
                <w:lang w:val="en-US"/>
              </w:rPr>
              <w:t>)</w:t>
            </w:r>
          </w:p>
        </w:tc>
        <w:tc>
          <w:tcPr>
            <w:tcW w:w="1134" w:type="dxa"/>
            <w:tcBorders>
              <w:left w:val="single" w:sz="4" w:space="0" w:color="auto"/>
              <w:right w:val="single" w:sz="4" w:space="0" w:color="auto"/>
            </w:tcBorders>
            <w:shd w:val="clear" w:color="auto" w:fill="FFFFFF"/>
          </w:tcPr>
          <w:p w14:paraId="1AE828B8"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321</w:t>
            </w:r>
          </w:p>
        </w:tc>
        <w:tc>
          <w:tcPr>
            <w:tcW w:w="1924"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576EE8C5"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28.4 (25.0-32.4)</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54E4A3CF"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28.9 (25.6-33.5)</w:t>
            </w:r>
          </w:p>
        </w:tc>
        <w:tc>
          <w:tcPr>
            <w:tcW w:w="198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626D18A9"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28.4 (25.1-32.5)</w:t>
            </w:r>
          </w:p>
        </w:tc>
        <w:tc>
          <w:tcPr>
            <w:tcW w:w="1530" w:type="dxa"/>
            <w:tcBorders>
              <w:left w:val="single" w:sz="4" w:space="0" w:color="auto"/>
            </w:tcBorders>
            <w:shd w:val="clear" w:color="auto" w:fill="FFFFFF"/>
            <w:vAlign w:val="center"/>
          </w:tcPr>
          <w:p w14:paraId="0E57EAC8" w14:textId="77777777" w:rsidR="0035600E" w:rsidRPr="00386E11" w:rsidRDefault="0035600E" w:rsidP="002129C6">
            <w:pPr>
              <w:spacing w:before="40" w:after="40"/>
              <w:ind w:left="100" w:right="100"/>
              <w:jc w:val="center"/>
              <w:rPr>
                <w:rFonts w:ascii="Times New Roman" w:eastAsia="Times New Roman" w:hAnsi="Times New Roman" w:cs="Times New Roman"/>
                <w:b/>
                <w:color w:val="111111"/>
                <w:sz w:val="22"/>
                <w:szCs w:val="22"/>
                <w:highlight w:val="yellow"/>
                <w:lang w:val="en-US"/>
              </w:rPr>
            </w:pPr>
            <w:r w:rsidRPr="00386E11">
              <w:rPr>
                <w:rFonts w:ascii="Times New Roman" w:eastAsia="Times New Roman" w:hAnsi="Times New Roman" w:cs="Times New Roman"/>
                <w:color w:val="111111"/>
                <w:sz w:val="22"/>
                <w:szCs w:val="22"/>
                <w:lang w:val="en-US"/>
              </w:rPr>
              <w:t>0.0647</w:t>
            </w:r>
          </w:p>
        </w:tc>
      </w:tr>
      <w:tr w:rsidR="0035600E" w:rsidRPr="00386E11" w14:paraId="2431C4D9" w14:textId="77777777" w:rsidTr="003E5699">
        <w:trPr>
          <w:gridAfter w:val="2"/>
          <w:wAfter w:w="305" w:type="dxa"/>
          <w:cantSplit/>
          <w:jc w:val="center"/>
        </w:trPr>
        <w:tc>
          <w:tcPr>
            <w:tcW w:w="3420" w:type="dxa"/>
            <w:tcBorders>
              <w:right w:val="single" w:sz="4" w:space="0" w:color="auto"/>
            </w:tcBorders>
            <w:shd w:val="clear" w:color="auto" w:fill="FFFFFF"/>
            <w:tcMar>
              <w:top w:w="0" w:type="dxa"/>
              <w:left w:w="0" w:type="dxa"/>
              <w:bottom w:w="0" w:type="dxa"/>
              <w:right w:w="0" w:type="dxa"/>
            </w:tcMar>
            <w:vAlign w:val="center"/>
          </w:tcPr>
          <w:p w14:paraId="113370E5" w14:textId="77777777" w:rsidR="0035600E" w:rsidRPr="00386E11" w:rsidRDefault="0035600E"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diabetes duration (years)</w:t>
            </w:r>
          </w:p>
        </w:tc>
        <w:tc>
          <w:tcPr>
            <w:tcW w:w="1134" w:type="dxa"/>
            <w:tcBorders>
              <w:left w:val="single" w:sz="4" w:space="0" w:color="auto"/>
              <w:right w:val="single" w:sz="4" w:space="0" w:color="auto"/>
            </w:tcBorders>
            <w:shd w:val="clear" w:color="auto" w:fill="FFFFFF"/>
          </w:tcPr>
          <w:p w14:paraId="7D7EC4C6"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1020</w:t>
            </w:r>
          </w:p>
        </w:tc>
        <w:tc>
          <w:tcPr>
            <w:tcW w:w="1924"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034FD9FE"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11.0 (5.0-20.0)</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296A94B4"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10.0 (5.0-16.0)</w:t>
            </w:r>
          </w:p>
        </w:tc>
        <w:tc>
          <w:tcPr>
            <w:tcW w:w="198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78D79668"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15.0 (10.0-23.0)</w:t>
            </w:r>
          </w:p>
        </w:tc>
        <w:tc>
          <w:tcPr>
            <w:tcW w:w="1530" w:type="dxa"/>
            <w:tcBorders>
              <w:left w:val="single" w:sz="4" w:space="0" w:color="auto"/>
            </w:tcBorders>
            <w:shd w:val="clear" w:color="auto" w:fill="FFFFFF"/>
            <w:vAlign w:val="center"/>
          </w:tcPr>
          <w:p w14:paraId="01B1FC89" w14:textId="77777777" w:rsidR="0035600E" w:rsidRPr="00386E11" w:rsidRDefault="0035600E" w:rsidP="002129C6">
            <w:pPr>
              <w:spacing w:before="40" w:after="40"/>
              <w:ind w:left="100" w:right="100"/>
              <w:jc w:val="center"/>
              <w:rPr>
                <w:rFonts w:ascii="Times New Roman" w:eastAsia="Times New Roman" w:hAnsi="Times New Roman" w:cs="Times New Roman"/>
                <w:b/>
                <w:color w:val="111111"/>
                <w:sz w:val="22"/>
                <w:szCs w:val="22"/>
                <w:highlight w:val="yellow"/>
                <w:lang w:val="en-US"/>
              </w:rPr>
            </w:pPr>
            <w:r w:rsidRPr="00386E11">
              <w:rPr>
                <w:rFonts w:ascii="Times New Roman" w:eastAsia="Times New Roman" w:hAnsi="Times New Roman" w:cs="Times New Roman"/>
                <w:b/>
                <w:color w:val="111111"/>
                <w:sz w:val="22"/>
                <w:szCs w:val="22"/>
                <w:lang w:val="en-US"/>
              </w:rPr>
              <w:t>&lt;0.0001</w:t>
            </w:r>
          </w:p>
        </w:tc>
      </w:tr>
      <w:tr w:rsidR="0035600E" w:rsidRPr="00386E11" w14:paraId="55AE9550" w14:textId="77777777" w:rsidTr="003E5699">
        <w:trPr>
          <w:gridAfter w:val="2"/>
          <w:wAfter w:w="305" w:type="dxa"/>
          <w:cantSplit/>
          <w:jc w:val="center"/>
        </w:trPr>
        <w:tc>
          <w:tcPr>
            <w:tcW w:w="3420" w:type="dxa"/>
            <w:tcBorders>
              <w:right w:val="single" w:sz="4" w:space="0" w:color="auto"/>
            </w:tcBorders>
            <w:shd w:val="clear" w:color="auto" w:fill="FFFFFF"/>
            <w:tcMar>
              <w:top w:w="0" w:type="dxa"/>
              <w:left w:w="0" w:type="dxa"/>
              <w:bottom w:w="0" w:type="dxa"/>
              <w:right w:w="0" w:type="dxa"/>
            </w:tcMar>
            <w:vAlign w:val="center"/>
          </w:tcPr>
          <w:p w14:paraId="245991B4" w14:textId="77777777" w:rsidR="0035600E" w:rsidRPr="00386E11" w:rsidRDefault="0035600E"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HbA1c (%)</w:t>
            </w:r>
          </w:p>
        </w:tc>
        <w:tc>
          <w:tcPr>
            <w:tcW w:w="1134" w:type="dxa"/>
            <w:tcBorders>
              <w:left w:val="single" w:sz="4" w:space="0" w:color="auto"/>
              <w:right w:val="single" w:sz="4" w:space="0" w:color="auto"/>
            </w:tcBorders>
            <w:shd w:val="clear" w:color="auto" w:fill="FFFFFF"/>
          </w:tcPr>
          <w:p w14:paraId="1B375AD8"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996</w:t>
            </w:r>
          </w:p>
        </w:tc>
        <w:tc>
          <w:tcPr>
            <w:tcW w:w="1924"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35A4C9A4"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7.7 (6.8-8.9)</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0DD862C3"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7.8 (6.8-9.0)</w:t>
            </w:r>
          </w:p>
        </w:tc>
        <w:tc>
          <w:tcPr>
            <w:tcW w:w="198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41517F93"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7.6 (6.8-8.7)</w:t>
            </w:r>
          </w:p>
        </w:tc>
        <w:tc>
          <w:tcPr>
            <w:tcW w:w="1530" w:type="dxa"/>
            <w:tcBorders>
              <w:left w:val="single" w:sz="4" w:space="0" w:color="auto"/>
            </w:tcBorders>
            <w:shd w:val="clear" w:color="auto" w:fill="FFFFFF"/>
            <w:vAlign w:val="center"/>
          </w:tcPr>
          <w:p w14:paraId="6E97EEBC"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highlight w:val="yellow"/>
                <w:lang w:val="en-US"/>
              </w:rPr>
            </w:pPr>
            <w:r w:rsidRPr="00386E11">
              <w:rPr>
                <w:rFonts w:ascii="Times New Roman" w:eastAsia="Times New Roman" w:hAnsi="Times New Roman" w:cs="Times New Roman"/>
                <w:color w:val="111111"/>
                <w:sz w:val="22"/>
                <w:szCs w:val="22"/>
                <w:lang w:val="en-US"/>
              </w:rPr>
              <w:t>0.1319</w:t>
            </w:r>
          </w:p>
        </w:tc>
      </w:tr>
      <w:tr w:rsidR="0035600E" w:rsidRPr="00386E11" w14:paraId="69032FCB" w14:textId="77777777" w:rsidTr="003E5699">
        <w:trPr>
          <w:gridAfter w:val="2"/>
          <w:wAfter w:w="305" w:type="dxa"/>
          <w:cantSplit/>
          <w:jc w:val="center"/>
        </w:trPr>
        <w:tc>
          <w:tcPr>
            <w:tcW w:w="3420" w:type="dxa"/>
            <w:tcBorders>
              <w:right w:val="single" w:sz="4" w:space="0" w:color="auto"/>
            </w:tcBorders>
            <w:shd w:val="clear" w:color="auto" w:fill="FFFFFF"/>
            <w:tcMar>
              <w:top w:w="0" w:type="dxa"/>
              <w:left w:w="0" w:type="dxa"/>
              <w:bottom w:w="0" w:type="dxa"/>
              <w:right w:w="0" w:type="dxa"/>
            </w:tcMar>
            <w:vAlign w:val="center"/>
          </w:tcPr>
          <w:p w14:paraId="25A2F103" w14:textId="77777777" w:rsidR="0035600E" w:rsidRPr="00386E11" w:rsidRDefault="0035600E"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HbA1c (mmol)</w:t>
            </w:r>
          </w:p>
        </w:tc>
        <w:tc>
          <w:tcPr>
            <w:tcW w:w="1134" w:type="dxa"/>
            <w:tcBorders>
              <w:left w:val="single" w:sz="4" w:space="0" w:color="auto"/>
              <w:right w:val="single" w:sz="4" w:space="0" w:color="auto"/>
            </w:tcBorders>
            <w:shd w:val="clear" w:color="auto" w:fill="FFFFFF"/>
          </w:tcPr>
          <w:p w14:paraId="7704B67C"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lang w:val="en-US"/>
              </w:rPr>
            </w:pPr>
          </w:p>
        </w:tc>
        <w:tc>
          <w:tcPr>
            <w:tcW w:w="1924"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0AD9AE4F"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60.7 (50.8-73.8)</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5C00B888"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61.8 (50.8-74.9)</w:t>
            </w:r>
          </w:p>
        </w:tc>
        <w:tc>
          <w:tcPr>
            <w:tcW w:w="198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22B41D36"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59.6 (50.8-71.6)</w:t>
            </w:r>
          </w:p>
        </w:tc>
        <w:tc>
          <w:tcPr>
            <w:tcW w:w="1530" w:type="dxa"/>
            <w:tcBorders>
              <w:left w:val="single" w:sz="4" w:space="0" w:color="auto"/>
            </w:tcBorders>
            <w:shd w:val="clear" w:color="auto" w:fill="FFFFFF"/>
            <w:vAlign w:val="center"/>
          </w:tcPr>
          <w:p w14:paraId="72D1785B"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highlight w:val="yellow"/>
                <w:lang w:val="en-US"/>
              </w:rPr>
            </w:pPr>
            <w:r w:rsidRPr="00386E11">
              <w:rPr>
                <w:rFonts w:ascii="Times New Roman" w:eastAsia="Times New Roman" w:hAnsi="Times New Roman" w:cs="Times New Roman"/>
                <w:color w:val="111111"/>
                <w:sz w:val="22"/>
                <w:szCs w:val="22"/>
                <w:lang w:val="en-US"/>
              </w:rPr>
              <w:t>0.1319</w:t>
            </w:r>
          </w:p>
        </w:tc>
      </w:tr>
      <w:tr w:rsidR="0035600E" w:rsidRPr="00386E11" w14:paraId="6CC8DDF9" w14:textId="77777777" w:rsidTr="003E5699">
        <w:trPr>
          <w:gridAfter w:val="2"/>
          <w:wAfter w:w="305" w:type="dxa"/>
          <w:cantSplit/>
          <w:jc w:val="center"/>
        </w:trPr>
        <w:tc>
          <w:tcPr>
            <w:tcW w:w="3420" w:type="dxa"/>
            <w:tcBorders>
              <w:right w:val="single" w:sz="4" w:space="0" w:color="auto"/>
            </w:tcBorders>
            <w:shd w:val="clear" w:color="auto" w:fill="FFFFFF"/>
            <w:tcMar>
              <w:top w:w="0" w:type="dxa"/>
              <w:left w:w="0" w:type="dxa"/>
              <w:bottom w:w="0" w:type="dxa"/>
              <w:right w:w="0" w:type="dxa"/>
            </w:tcMar>
            <w:vAlign w:val="center"/>
          </w:tcPr>
          <w:p w14:paraId="3A4D7EF3" w14:textId="77777777" w:rsidR="0035600E" w:rsidRPr="00386E11" w:rsidRDefault="0035600E"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Hypertension, n (%)</w:t>
            </w:r>
          </w:p>
        </w:tc>
        <w:tc>
          <w:tcPr>
            <w:tcW w:w="1134" w:type="dxa"/>
            <w:tcBorders>
              <w:left w:val="single" w:sz="4" w:space="0" w:color="auto"/>
              <w:right w:val="single" w:sz="4" w:space="0" w:color="auto"/>
            </w:tcBorders>
            <w:shd w:val="clear" w:color="auto" w:fill="FFFFFF"/>
          </w:tcPr>
          <w:p w14:paraId="4A0C01F3"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26</w:t>
            </w:r>
          </w:p>
        </w:tc>
        <w:tc>
          <w:tcPr>
            <w:tcW w:w="1924"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49B3A0AB"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2093 (78%)</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0B278E5A"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234 (68%)</w:t>
            </w:r>
          </w:p>
        </w:tc>
        <w:tc>
          <w:tcPr>
            <w:tcW w:w="198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078CB817"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859 (89%)</w:t>
            </w:r>
          </w:p>
        </w:tc>
        <w:tc>
          <w:tcPr>
            <w:tcW w:w="1530" w:type="dxa"/>
            <w:tcBorders>
              <w:left w:val="single" w:sz="4" w:space="0" w:color="auto"/>
            </w:tcBorders>
            <w:shd w:val="clear" w:color="auto" w:fill="FFFFFF"/>
            <w:vAlign w:val="center"/>
          </w:tcPr>
          <w:p w14:paraId="3C7EEFF8" w14:textId="77777777" w:rsidR="0035600E" w:rsidRPr="00386E11" w:rsidRDefault="0035600E" w:rsidP="002129C6">
            <w:pPr>
              <w:spacing w:before="40" w:after="40"/>
              <w:ind w:left="100" w:right="100"/>
              <w:jc w:val="center"/>
              <w:rPr>
                <w:rFonts w:ascii="Times New Roman" w:eastAsia="Times New Roman" w:hAnsi="Times New Roman" w:cs="Times New Roman"/>
                <w:b/>
                <w:color w:val="111111"/>
                <w:sz w:val="22"/>
                <w:szCs w:val="22"/>
                <w:highlight w:val="yellow"/>
                <w:lang w:val="en-US"/>
              </w:rPr>
            </w:pPr>
            <w:r w:rsidRPr="00386E11">
              <w:rPr>
                <w:rFonts w:ascii="Times New Roman" w:eastAsia="Times New Roman" w:hAnsi="Times New Roman" w:cs="Times New Roman"/>
                <w:b/>
                <w:color w:val="111111"/>
                <w:sz w:val="22"/>
                <w:szCs w:val="22"/>
                <w:lang w:val="en-US"/>
              </w:rPr>
              <w:t>&lt;0.0001</w:t>
            </w:r>
          </w:p>
        </w:tc>
      </w:tr>
      <w:tr w:rsidR="0035600E" w:rsidRPr="00386E11" w14:paraId="722F99CD" w14:textId="77777777" w:rsidTr="003E5699">
        <w:trPr>
          <w:gridAfter w:val="2"/>
          <w:wAfter w:w="305" w:type="dxa"/>
          <w:cantSplit/>
          <w:jc w:val="center"/>
        </w:trPr>
        <w:tc>
          <w:tcPr>
            <w:tcW w:w="3420" w:type="dxa"/>
            <w:tcBorders>
              <w:right w:val="single" w:sz="4" w:space="0" w:color="auto"/>
            </w:tcBorders>
            <w:shd w:val="clear" w:color="auto" w:fill="FFFFFF"/>
            <w:tcMar>
              <w:top w:w="0" w:type="dxa"/>
              <w:left w:w="0" w:type="dxa"/>
              <w:bottom w:w="0" w:type="dxa"/>
              <w:right w:w="0" w:type="dxa"/>
            </w:tcMar>
            <w:vAlign w:val="center"/>
          </w:tcPr>
          <w:p w14:paraId="70F89456" w14:textId="77777777" w:rsidR="0035600E" w:rsidRPr="00386E11" w:rsidRDefault="0035600E"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Smoking status, n (%)</w:t>
            </w:r>
          </w:p>
        </w:tc>
        <w:tc>
          <w:tcPr>
            <w:tcW w:w="1134" w:type="dxa"/>
            <w:tcBorders>
              <w:left w:val="single" w:sz="4" w:space="0" w:color="auto"/>
              <w:right w:val="single" w:sz="4" w:space="0" w:color="auto"/>
            </w:tcBorders>
            <w:shd w:val="clear" w:color="auto" w:fill="FFFFFF"/>
          </w:tcPr>
          <w:p w14:paraId="0B5FA341"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hAnsi="Times New Roman" w:cs="Times New Roman"/>
                <w:sz w:val="22"/>
                <w:szCs w:val="22"/>
                <w:lang w:val="en-US"/>
              </w:rPr>
              <w:t>496</w:t>
            </w:r>
          </w:p>
        </w:tc>
        <w:tc>
          <w:tcPr>
            <w:tcW w:w="1924"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6F069967"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6B37E55F"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p>
        </w:tc>
        <w:tc>
          <w:tcPr>
            <w:tcW w:w="198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5A676F83"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p>
        </w:tc>
        <w:tc>
          <w:tcPr>
            <w:tcW w:w="1530" w:type="dxa"/>
            <w:tcBorders>
              <w:left w:val="single" w:sz="4" w:space="0" w:color="auto"/>
            </w:tcBorders>
            <w:shd w:val="clear" w:color="auto" w:fill="FFFFFF"/>
            <w:vAlign w:val="center"/>
          </w:tcPr>
          <w:p w14:paraId="4D2DD41F"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highlight w:val="yellow"/>
                <w:lang w:val="en-US"/>
              </w:rPr>
            </w:pPr>
            <w:r w:rsidRPr="00386E11">
              <w:rPr>
                <w:rFonts w:ascii="Times New Roman" w:eastAsia="Times New Roman" w:hAnsi="Times New Roman" w:cs="Times New Roman"/>
                <w:color w:val="111111"/>
                <w:sz w:val="22"/>
                <w:szCs w:val="22"/>
                <w:lang w:val="en-US"/>
              </w:rPr>
              <w:t>0.0508</w:t>
            </w:r>
          </w:p>
        </w:tc>
      </w:tr>
      <w:tr w:rsidR="0035600E" w:rsidRPr="00386E11" w14:paraId="383EE325" w14:textId="77777777" w:rsidTr="003E5699">
        <w:trPr>
          <w:gridAfter w:val="2"/>
          <w:wAfter w:w="305" w:type="dxa"/>
          <w:cantSplit/>
          <w:jc w:val="center"/>
        </w:trPr>
        <w:tc>
          <w:tcPr>
            <w:tcW w:w="3420" w:type="dxa"/>
            <w:tcBorders>
              <w:right w:val="single" w:sz="4" w:space="0" w:color="auto"/>
            </w:tcBorders>
            <w:shd w:val="clear" w:color="auto" w:fill="FFFFFF"/>
            <w:tcMar>
              <w:top w:w="0" w:type="dxa"/>
              <w:left w:w="0" w:type="dxa"/>
              <w:bottom w:w="0" w:type="dxa"/>
              <w:right w:w="0" w:type="dxa"/>
            </w:tcMar>
            <w:vAlign w:val="center"/>
          </w:tcPr>
          <w:p w14:paraId="272C46EF" w14:textId="77777777" w:rsidR="0035600E" w:rsidRPr="00386E11" w:rsidRDefault="0035600E"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b/>
              <w:t>never-</w:t>
            </w:r>
          </w:p>
        </w:tc>
        <w:tc>
          <w:tcPr>
            <w:tcW w:w="1134" w:type="dxa"/>
            <w:tcBorders>
              <w:left w:val="single" w:sz="4" w:space="0" w:color="auto"/>
              <w:right w:val="single" w:sz="4" w:space="0" w:color="auto"/>
            </w:tcBorders>
            <w:shd w:val="clear" w:color="auto" w:fill="FFFFFF"/>
          </w:tcPr>
          <w:p w14:paraId="68AA033B"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lang w:val="en-US"/>
              </w:rPr>
            </w:pPr>
          </w:p>
        </w:tc>
        <w:tc>
          <w:tcPr>
            <w:tcW w:w="1924"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5D4AE86A"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1343 (61%)</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DC31FA0"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208 (65%)</w:t>
            </w:r>
          </w:p>
        </w:tc>
        <w:tc>
          <w:tcPr>
            <w:tcW w:w="198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61A0ECED"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471 (58%)</w:t>
            </w:r>
          </w:p>
        </w:tc>
        <w:tc>
          <w:tcPr>
            <w:tcW w:w="1530" w:type="dxa"/>
            <w:tcBorders>
              <w:left w:val="single" w:sz="4" w:space="0" w:color="auto"/>
            </w:tcBorders>
            <w:shd w:val="clear" w:color="auto" w:fill="FFFFFF"/>
            <w:vAlign w:val="center"/>
          </w:tcPr>
          <w:p w14:paraId="75AE3BF3" w14:textId="77777777" w:rsidR="0035600E" w:rsidRPr="00386E11" w:rsidRDefault="0035600E" w:rsidP="002129C6">
            <w:pPr>
              <w:spacing w:before="40" w:after="40"/>
              <w:ind w:left="100" w:right="100"/>
              <w:jc w:val="center"/>
              <w:rPr>
                <w:rFonts w:ascii="Times New Roman" w:hAnsi="Times New Roman" w:cs="Times New Roman"/>
                <w:sz w:val="22"/>
                <w:szCs w:val="22"/>
                <w:highlight w:val="yellow"/>
                <w:lang w:val="en-US"/>
              </w:rPr>
            </w:pPr>
          </w:p>
        </w:tc>
      </w:tr>
      <w:tr w:rsidR="0035600E" w:rsidRPr="00386E11" w14:paraId="1F9B1C94" w14:textId="77777777" w:rsidTr="003E5699">
        <w:trPr>
          <w:gridAfter w:val="2"/>
          <w:wAfter w:w="305" w:type="dxa"/>
          <w:cantSplit/>
          <w:jc w:val="center"/>
        </w:trPr>
        <w:tc>
          <w:tcPr>
            <w:tcW w:w="3420" w:type="dxa"/>
            <w:tcBorders>
              <w:right w:val="single" w:sz="4" w:space="0" w:color="auto"/>
            </w:tcBorders>
            <w:shd w:val="clear" w:color="auto" w:fill="FFFFFF"/>
            <w:tcMar>
              <w:top w:w="0" w:type="dxa"/>
              <w:left w:w="0" w:type="dxa"/>
              <w:bottom w:w="0" w:type="dxa"/>
              <w:right w:w="0" w:type="dxa"/>
            </w:tcMar>
            <w:vAlign w:val="center"/>
          </w:tcPr>
          <w:p w14:paraId="5F9CE4AC" w14:textId="77777777" w:rsidR="0035600E" w:rsidRPr="00386E11" w:rsidRDefault="0035600E"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b/>
              <w:t>former or current</w:t>
            </w:r>
          </w:p>
        </w:tc>
        <w:tc>
          <w:tcPr>
            <w:tcW w:w="1134" w:type="dxa"/>
            <w:tcBorders>
              <w:left w:val="single" w:sz="4" w:space="0" w:color="auto"/>
              <w:right w:val="single" w:sz="4" w:space="0" w:color="auto"/>
            </w:tcBorders>
            <w:shd w:val="clear" w:color="auto" w:fill="FFFFFF"/>
          </w:tcPr>
          <w:p w14:paraId="20FD7959"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lang w:val="en-US"/>
              </w:rPr>
            </w:pPr>
          </w:p>
        </w:tc>
        <w:tc>
          <w:tcPr>
            <w:tcW w:w="1924"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3724FD29"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874 (39%)</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2110DFB8"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114 (35%)</w:t>
            </w:r>
          </w:p>
        </w:tc>
        <w:tc>
          <w:tcPr>
            <w:tcW w:w="198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F6356CF"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337 (42%)</w:t>
            </w:r>
          </w:p>
        </w:tc>
        <w:tc>
          <w:tcPr>
            <w:tcW w:w="1530" w:type="dxa"/>
            <w:tcBorders>
              <w:left w:val="single" w:sz="4" w:space="0" w:color="auto"/>
            </w:tcBorders>
            <w:shd w:val="clear" w:color="auto" w:fill="FFFFFF"/>
            <w:vAlign w:val="center"/>
          </w:tcPr>
          <w:p w14:paraId="4106092F" w14:textId="77777777" w:rsidR="0035600E" w:rsidRPr="00386E11" w:rsidRDefault="0035600E" w:rsidP="002129C6">
            <w:pPr>
              <w:spacing w:before="40" w:after="40"/>
              <w:ind w:left="100" w:right="100"/>
              <w:jc w:val="center"/>
              <w:rPr>
                <w:rFonts w:ascii="Times New Roman" w:hAnsi="Times New Roman" w:cs="Times New Roman"/>
                <w:sz w:val="22"/>
                <w:szCs w:val="22"/>
                <w:highlight w:val="yellow"/>
                <w:lang w:val="en-US"/>
              </w:rPr>
            </w:pPr>
          </w:p>
        </w:tc>
      </w:tr>
      <w:tr w:rsidR="0035600E" w:rsidRPr="00386E11" w14:paraId="11B3974B" w14:textId="77777777" w:rsidTr="003E5699">
        <w:trPr>
          <w:gridAfter w:val="2"/>
          <w:wAfter w:w="305" w:type="dxa"/>
          <w:cantSplit/>
          <w:jc w:val="center"/>
        </w:trPr>
        <w:tc>
          <w:tcPr>
            <w:tcW w:w="3420" w:type="dxa"/>
            <w:tcBorders>
              <w:right w:val="single" w:sz="4" w:space="0" w:color="auto"/>
            </w:tcBorders>
            <w:shd w:val="clear" w:color="auto" w:fill="FFFFFF"/>
            <w:tcMar>
              <w:top w:w="0" w:type="dxa"/>
              <w:left w:w="0" w:type="dxa"/>
              <w:bottom w:w="0" w:type="dxa"/>
              <w:right w:w="0" w:type="dxa"/>
            </w:tcMar>
            <w:vAlign w:val="center"/>
          </w:tcPr>
          <w:p w14:paraId="1CA41EB4" w14:textId="77777777" w:rsidR="0035600E" w:rsidRPr="00386E11" w:rsidRDefault="0035600E"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Time between symptom onset and hospital admission (days)</w:t>
            </w:r>
          </w:p>
        </w:tc>
        <w:tc>
          <w:tcPr>
            <w:tcW w:w="1134" w:type="dxa"/>
            <w:tcBorders>
              <w:left w:val="single" w:sz="4" w:space="0" w:color="auto"/>
              <w:right w:val="single" w:sz="4" w:space="0" w:color="auto"/>
            </w:tcBorders>
            <w:shd w:val="clear" w:color="auto" w:fill="FFFFFF"/>
          </w:tcPr>
          <w:p w14:paraId="5F3A9710"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52</w:t>
            </w:r>
          </w:p>
        </w:tc>
        <w:tc>
          <w:tcPr>
            <w:tcW w:w="1924"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65C21913"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5.0 (2.0-9.0)</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6248ED0E"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7.0 (3.0-10.0)</w:t>
            </w:r>
          </w:p>
        </w:tc>
        <w:tc>
          <w:tcPr>
            <w:tcW w:w="198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22BB154B"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4.0 (2.0-7.0)</w:t>
            </w:r>
          </w:p>
        </w:tc>
        <w:tc>
          <w:tcPr>
            <w:tcW w:w="1530" w:type="dxa"/>
            <w:tcBorders>
              <w:left w:val="single" w:sz="4" w:space="0" w:color="auto"/>
            </w:tcBorders>
            <w:shd w:val="clear" w:color="auto" w:fill="FFFFFF"/>
            <w:vAlign w:val="center"/>
          </w:tcPr>
          <w:p w14:paraId="7E2CA49A" w14:textId="77777777" w:rsidR="0035600E" w:rsidRPr="00386E11" w:rsidRDefault="0035600E" w:rsidP="002129C6">
            <w:pPr>
              <w:spacing w:before="40" w:after="40"/>
              <w:ind w:left="100" w:right="100"/>
              <w:jc w:val="center"/>
              <w:rPr>
                <w:rFonts w:ascii="Times New Roman" w:eastAsia="Times New Roman" w:hAnsi="Times New Roman" w:cs="Times New Roman"/>
                <w:b/>
                <w:color w:val="111111"/>
                <w:sz w:val="22"/>
                <w:szCs w:val="22"/>
                <w:highlight w:val="yellow"/>
                <w:lang w:val="en-US"/>
              </w:rPr>
            </w:pPr>
            <w:r w:rsidRPr="00386E11">
              <w:rPr>
                <w:rFonts w:ascii="Times New Roman" w:eastAsia="Times New Roman" w:hAnsi="Times New Roman" w:cs="Times New Roman"/>
                <w:b/>
                <w:color w:val="111111"/>
                <w:sz w:val="22"/>
                <w:szCs w:val="22"/>
                <w:lang w:val="en-US"/>
              </w:rPr>
              <w:t>&lt;0.0001</w:t>
            </w:r>
          </w:p>
        </w:tc>
      </w:tr>
      <w:tr w:rsidR="0035600E" w:rsidRPr="00386E11" w14:paraId="64F33722" w14:textId="77777777" w:rsidTr="003E5699">
        <w:trPr>
          <w:gridAfter w:val="2"/>
          <w:wAfter w:w="305" w:type="dxa"/>
          <w:cantSplit/>
          <w:jc w:val="center"/>
        </w:trPr>
        <w:tc>
          <w:tcPr>
            <w:tcW w:w="3420" w:type="dxa"/>
            <w:tcBorders>
              <w:right w:val="single" w:sz="4" w:space="0" w:color="auto"/>
            </w:tcBorders>
            <w:shd w:val="clear" w:color="auto" w:fill="FFFFFF"/>
            <w:tcMar>
              <w:top w:w="0" w:type="dxa"/>
              <w:left w:w="0" w:type="dxa"/>
              <w:bottom w:w="0" w:type="dxa"/>
              <w:right w:w="0" w:type="dxa"/>
            </w:tcMar>
            <w:vAlign w:val="center"/>
          </w:tcPr>
          <w:p w14:paraId="31BFC8BA" w14:textId="77777777" w:rsidR="0035600E" w:rsidRPr="00386E11" w:rsidRDefault="0035600E" w:rsidP="002129C6">
            <w:pPr>
              <w:spacing w:before="40" w:after="40"/>
              <w:ind w:left="100" w:right="100"/>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Dyspnea, n (%)</w:t>
            </w:r>
          </w:p>
        </w:tc>
        <w:tc>
          <w:tcPr>
            <w:tcW w:w="1134" w:type="dxa"/>
            <w:tcBorders>
              <w:left w:val="single" w:sz="4" w:space="0" w:color="auto"/>
              <w:right w:val="single" w:sz="4" w:space="0" w:color="auto"/>
            </w:tcBorders>
            <w:shd w:val="clear" w:color="auto" w:fill="FFFFFF"/>
          </w:tcPr>
          <w:p w14:paraId="25844F0E"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40</w:t>
            </w:r>
          </w:p>
        </w:tc>
        <w:tc>
          <w:tcPr>
            <w:tcW w:w="1924" w:type="dxa"/>
            <w:gridSpan w:val="2"/>
            <w:tcBorders>
              <w:left w:val="single" w:sz="4" w:space="0" w:color="auto"/>
              <w:right w:val="single" w:sz="4" w:space="0" w:color="auto"/>
            </w:tcBorders>
            <w:shd w:val="clear" w:color="auto" w:fill="FFFFFF"/>
            <w:tcMar>
              <w:top w:w="0" w:type="dxa"/>
              <w:left w:w="0" w:type="dxa"/>
              <w:bottom w:w="0" w:type="dxa"/>
              <w:right w:w="0" w:type="dxa"/>
            </w:tcMar>
            <w:vAlign w:val="center"/>
          </w:tcPr>
          <w:p w14:paraId="5FD98A80"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1713 (64%)</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37A3361B"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highlight w:val="yellow"/>
                <w:lang w:val="en-US"/>
              </w:rPr>
            </w:pPr>
            <w:r w:rsidRPr="00386E11">
              <w:rPr>
                <w:rFonts w:ascii="Times New Roman" w:eastAsia="Times New Roman" w:hAnsi="Times New Roman" w:cs="Times New Roman"/>
                <w:color w:val="111111"/>
                <w:sz w:val="22"/>
                <w:szCs w:val="22"/>
                <w:lang w:val="en-US"/>
              </w:rPr>
              <w:t>230 (67%)</w:t>
            </w:r>
          </w:p>
        </w:tc>
        <w:tc>
          <w:tcPr>
            <w:tcW w:w="198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0B5F68FA"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highlight w:val="yellow"/>
                <w:lang w:val="en-US"/>
              </w:rPr>
            </w:pPr>
            <w:r w:rsidRPr="00386E11">
              <w:rPr>
                <w:rFonts w:ascii="Times New Roman" w:eastAsia="Times New Roman" w:hAnsi="Times New Roman" w:cs="Times New Roman"/>
                <w:color w:val="111111"/>
                <w:sz w:val="22"/>
                <w:szCs w:val="22"/>
                <w:lang w:val="en-US"/>
              </w:rPr>
              <w:t>597 (62%)</w:t>
            </w:r>
          </w:p>
        </w:tc>
        <w:tc>
          <w:tcPr>
            <w:tcW w:w="1530" w:type="dxa"/>
            <w:tcBorders>
              <w:left w:val="single" w:sz="4" w:space="0" w:color="auto"/>
            </w:tcBorders>
            <w:shd w:val="clear" w:color="auto" w:fill="FFFFFF"/>
            <w:vAlign w:val="center"/>
          </w:tcPr>
          <w:p w14:paraId="664AF704" w14:textId="77777777" w:rsidR="0035600E" w:rsidRPr="00386E11" w:rsidRDefault="0035600E" w:rsidP="002129C6">
            <w:pPr>
              <w:spacing w:before="40" w:after="40"/>
              <w:ind w:left="100" w:right="100"/>
              <w:jc w:val="center"/>
              <w:rPr>
                <w:rFonts w:ascii="Times New Roman" w:eastAsia="Times New Roman" w:hAnsi="Times New Roman" w:cs="Times New Roman"/>
                <w:b/>
                <w:color w:val="111111"/>
                <w:sz w:val="22"/>
                <w:szCs w:val="22"/>
                <w:lang w:val="en-US"/>
              </w:rPr>
            </w:pPr>
            <w:r w:rsidRPr="00386E11">
              <w:rPr>
                <w:rFonts w:ascii="Times New Roman" w:eastAsia="Times New Roman" w:hAnsi="Times New Roman" w:cs="Times New Roman"/>
                <w:color w:val="111111"/>
                <w:sz w:val="22"/>
                <w:szCs w:val="22"/>
                <w:lang w:val="en-US"/>
              </w:rPr>
              <w:t>0.0991</w:t>
            </w:r>
          </w:p>
        </w:tc>
      </w:tr>
      <w:tr w:rsidR="0035600E" w:rsidRPr="00386E11" w14:paraId="63C4DDC7" w14:textId="77777777" w:rsidTr="003E5699">
        <w:trPr>
          <w:gridAfter w:val="2"/>
          <w:wAfter w:w="305" w:type="dxa"/>
          <w:cantSplit/>
          <w:jc w:val="center"/>
        </w:trPr>
        <w:tc>
          <w:tcPr>
            <w:tcW w:w="3420" w:type="dxa"/>
            <w:tcBorders>
              <w:bottom w:val="single" w:sz="8" w:space="0" w:color="000000"/>
              <w:right w:val="single" w:sz="4" w:space="0" w:color="auto"/>
            </w:tcBorders>
            <w:shd w:val="clear" w:color="auto" w:fill="FFFFFF"/>
            <w:tcMar>
              <w:top w:w="0" w:type="dxa"/>
              <w:left w:w="0" w:type="dxa"/>
              <w:bottom w:w="0" w:type="dxa"/>
              <w:right w:w="0" w:type="dxa"/>
            </w:tcMar>
            <w:vAlign w:val="center"/>
          </w:tcPr>
          <w:p w14:paraId="6196F5A8" w14:textId="77777777" w:rsidR="0035600E" w:rsidRPr="00386E11" w:rsidRDefault="0035600E"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Positive SARS-CoV-2 PCR, n (%)</w:t>
            </w:r>
          </w:p>
        </w:tc>
        <w:tc>
          <w:tcPr>
            <w:tcW w:w="1134" w:type="dxa"/>
            <w:tcBorders>
              <w:left w:val="single" w:sz="4" w:space="0" w:color="auto"/>
              <w:bottom w:val="single" w:sz="8" w:space="0" w:color="000000"/>
              <w:right w:val="single" w:sz="4" w:space="0" w:color="auto"/>
            </w:tcBorders>
            <w:shd w:val="clear" w:color="auto" w:fill="FFFFFF"/>
          </w:tcPr>
          <w:p w14:paraId="775B13DB"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89</w:t>
            </w:r>
          </w:p>
        </w:tc>
        <w:tc>
          <w:tcPr>
            <w:tcW w:w="1924" w:type="dxa"/>
            <w:gridSpan w:val="2"/>
            <w:tcBorders>
              <w:left w:val="single" w:sz="4" w:space="0" w:color="auto"/>
              <w:bottom w:val="single" w:sz="8" w:space="0" w:color="000000"/>
              <w:right w:val="single" w:sz="4" w:space="0" w:color="auto"/>
            </w:tcBorders>
            <w:shd w:val="clear" w:color="auto" w:fill="FFFFFF"/>
            <w:tcMar>
              <w:top w:w="0" w:type="dxa"/>
              <w:left w:w="0" w:type="dxa"/>
              <w:bottom w:w="0" w:type="dxa"/>
              <w:right w:w="0" w:type="dxa"/>
            </w:tcMar>
            <w:vAlign w:val="center"/>
          </w:tcPr>
          <w:p w14:paraId="7C15B2FD"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2474 (94%)</w:t>
            </w:r>
          </w:p>
        </w:tc>
        <w:tc>
          <w:tcPr>
            <w:tcW w:w="1980" w:type="dxa"/>
            <w:tcBorders>
              <w:left w:val="single" w:sz="4" w:space="0" w:color="auto"/>
              <w:bottom w:val="single" w:sz="8" w:space="0" w:color="000000"/>
              <w:right w:val="single" w:sz="4" w:space="0" w:color="auto"/>
            </w:tcBorders>
            <w:shd w:val="clear" w:color="auto" w:fill="FFFFFF"/>
            <w:tcMar>
              <w:top w:w="0" w:type="dxa"/>
              <w:left w:w="0" w:type="dxa"/>
              <w:bottom w:w="0" w:type="dxa"/>
              <w:right w:w="0" w:type="dxa"/>
            </w:tcMar>
            <w:vAlign w:val="center"/>
          </w:tcPr>
          <w:p w14:paraId="67808C9E"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323 (95%)</w:t>
            </w:r>
          </w:p>
        </w:tc>
        <w:tc>
          <w:tcPr>
            <w:tcW w:w="1982" w:type="dxa"/>
            <w:tcBorders>
              <w:left w:val="single" w:sz="4" w:space="0" w:color="auto"/>
              <w:bottom w:val="single" w:sz="8" w:space="0" w:color="000000"/>
              <w:right w:val="single" w:sz="4" w:space="0" w:color="auto"/>
            </w:tcBorders>
            <w:shd w:val="clear" w:color="auto" w:fill="FFFFFF"/>
            <w:tcMar>
              <w:top w:w="0" w:type="dxa"/>
              <w:left w:w="0" w:type="dxa"/>
              <w:bottom w:w="0" w:type="dxa"/>
              <w:right w:w="0" w:type="dxa"/>
            </w:tcMar>
            <w:vAlign w:val="center"/>
          </w:tcPr>
          <w:p w14:paraId="499F7B37"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890 (95%)</w:t>
            </w:r>
          </w:p>
        </w:tc>
        <w:tc>
          <w:tcPr>
            <w:tcW w:w="1530" w:type="dxa"/>
            <w:tcBorders>
              <w:left w:val="single" w:sz="4" w:space="0" w:color="auto"/>
              <w:bottom w:val="single" w:sz="8" w:space="0" w:color="000000"/>
            </w:tcBorders>
            <w:shd w:val="clear" w:color="auto" w:fill="FFFFFF"/>
            <w:vAlign w:val="center"/>
          </w:tcPr>
          <w:p w14:paraId="0646C374"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highlight w:val="yellow"/>
                <w:lang w:val="en-US"/>
              </w:rPr>
            </w:pPr>
            <w:r w:rsidRPr="00386E11">
              <w:rPr>
                <w:rFonts w:ascii="Times New Roman" w:eastAsia="Times New Roman" w:hAnsi="Times New Roman" w:cs="Times New Roman"/>
                <w:color w:val="111111"/>
                <w:sz w:val="22"/>
                <w:szCs w:val="22"/>
                <w:lang w:val="en-US"/>
              </w:rPr>
              <w:t>0.8292</w:t>
            </w:r>
          </w:p>
        </w:tc>
      </w:tr>
      <w:tr w:rsidR="0035600E" w:rsidRPr="00386E11" w14:paraId="606F11E3" w14:textId="77777777" w:rsidTr="003E5699">
        <w:trPr>
          <w:cantSplit/>
          <w:jc w:val="center"/>
        </w:trPr>
        <w:tc>
          <w:tcPr>
            <w:tcW w:w="3420" w:type="dxa"/>
            <w:tcBorders>
              <w:right w:val="single" w:sz="4" w:space="0" w:color="auto"/>
            </w:tcBorders>
            <w:shd w:val="clear" w:color="auto" w:fill="FFFFFF"/>
            <w:tcMar>
              <w:top w:w="0" w:type="dxa"/>
              <w:left w:w="0" w:type="dxa"/>
              <w:bottom w:w="0" w:type="dxa"/>
              <w:right w:w="0" w:type="dxa"/>
            </w:tcMar>
            <w:vAlign w:val="center"/>
          </w:tcPr>
          <w:p w14:paraId="127D14AE" w14:textId="77777777" w:rsidR="0035600E" w:rsidRPr="00386E11" w:rsidRDefault="0035600E"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Admission plasma glucose (g/L)</w:t>
            </w:r>
          </w:p>
        </w:tc>
        <w:tc>
          <w:tcPr>
            <w:tcW w:w="1141" w:type="dxa"/>
            <w:gridSpan w:val="2"/>
            <w:tcBorders>
              <w:left w:val="single" w:sz="4" w:space="0" w:color="auto"/>
              <w:right w:val="single" w:sz="4" w:space="0" w:color="auto"/>
            </w:tcBorders>
            <w:shd w:val="clear" w:color="auto" w:fill="FFFFFF"/>
          </w:tcPr>
          <w:p w14:paraId="638F1493"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1215</w:t>
            </w:r>
          </w:p>
        </w:tc>
        <w:tc>
          <w:tcPr>
            <w:tcW w:w="19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0315428B" w14:textId="77777777" w:rsidR="0035600E" w:rsidRPr="00386E11" w:rsidRDefault="0035600E" w:rsidP="002129C6">
            <w:pPr>
              <w:spacing w:before="40" w:after="40"/>
              <w:ind w:left="100" w:right="100"/>
              <w:jc w:val="center"/>
              <w:rPr>
                <w:rFonts w:ascii="Times New Roman" w:hAnsi="Times New Roman" w:cs="Times New Roman"/>
                <w:sz w:val="22"/>
                <w:szCs w:val="22"/>
                <w:highlight w:val="yellow"/>
                <w:lang w:val="en-US"/>
              </w:rPr>
            </w:pPr>
            <w:r w:rsidRPr="00386E11">
              <w:rPr>
                <w:rFonts w:ascii="Times New Roman" w:eastAsia="Times New Roman" w:hAnsi="Times New Roman" w:cs="Times New Roman"/>
                <w:color w:val="111111"/>
                <w:sz w:val="22"/>
                <w:szCs w:val="22"/>
                <w:lang w:val="en-US"/>
              </w:rPr>
              <w:t>9.4 (7.0-13.3)</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61A67AA1" w14:textId="77777777" w:rsidR="0035600E" w:rsidRPr="00386E11" w:rsidRDefault="0035600E" w:rsidP="002129C6">
            <w:pPr>
              <w:spacing w:before="40" w:after="40"/>
              <w:ind w:left="100" w:right="100"/>
              <w:jc w:val="center"/>
              <w:rPr>
                <w:rFonts w:ascii="Times New Roman" w:hAnsi="Times New Roman" w:cs="Times New Roman"/>
                <w:sz w:val="22"/>
                <w:szCs w:val="22"/>
                <w:highlight w:val="yellow"/>
                <w:lang w:val="en-US"/>
              </w:rPr>
            </w:pPr>
            <w:r w:rsidRPr="00386E11">
              <w:rPr>
                <w:rFonts w:ascii="Times New Roman" w:eastAsia="Times New Roman" w:hAnsi="Times New Roman" w:cs="Times New Roman"/>
                <w:color w:val="111111"/>
                <w:sz w:val="22"/>
                <w:szCs w:val="22"/>
                <w:lang w:val="en-US"/>
              </w:rPr>
              <w:t>9.8 (6.9-12.8)</w:t>
            </w:r>
          </w:p>
        </w:tc>
        <w:tc>
          <w:tcPr>
            <w:tcW w:w="198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4ABB4BCE" w14:textId="77777777" w:rsidR="0035600E" w:rsidRPr="00386E11" w:rsidRDefault="0035600E" w:rsidP="002129C6">
            <w:pPr>
              <w:spacing w:before="40" w:after="40"/>
              <w:ind w:left="100" w:right="100"/>
              <w:jc w:val="center"/>
              <w:rPr>
                <w:rFonts w:ascii="Times New Roman" w:hAnsi="Times New Roman" w:cs="Times New Roman"/>
                <w:sz w:val="22"/>
                <w:szCs w:val="22"/>
                <w:highlight w:val="yellow"/>
                <w:lang w:val="en-US"/>
              </w:rPr>
            </w:pPr>
            <w:r w:rsidRPr="00386E11">
              <w:rPr>
                <w:rFonts w:ascii="Times New Roman" w:eastAsia="Times New Roman" w:hAnsi="Times New Roman" w:cs="Times New Roman"/>
                <w:color w:val="111111"/>
                <w:sz w:val="22"/>
                <w:szCs w:val="22"/>
                <w:lang w:val="en-US"/>
              </w:rPr>
              <w:t>9.3 (6.9-13.6)</w:t>
            </w:r>
          </w:p>
        </w:tc>
        <w:tc>
          <w:tcPr>
            <w:tcW w:w="1835" w:type="dxa"/>
            <w:gridSpan w:val="3"/>
            <w:tcBorders>
              <w:left w:val="single" w:sz="4" w:space="0" w:color="auto"/>
            </w:tcBorders>
            <w:shd w:val="clear" w:color="auto" w:fill="FFFFFF"/>
            <w:vAlign w:val="center"/>
          </w:tcPr>
          <w:p w14:paraId="0E57FC19" w14:textId="77777777" w:rsidR="0035600E" w:rsidRPr="00386E11" w:rsidRDefault="0035600E" w:rsidP="002129C6">
            <w:pPr>
              <w:spacing w:before="40" w:after="40"/>
              <w:ind w:left="100" w:right="100"/>
              <w:jc w:val="center"/>
              <w:rPr>
                <w:rFonts w:ascii="Times New Roman" w:eastAsia="Times New Roman" w:hAnsi="Times New Roman" w:cs="Times New Roman"/>
                <w:b/>
                <w:color w:val="111111"/>
                <w:sz w:val="22"/>
                <w:szCs w:val="22"/>
                <w:highlight w:val="yellow"/>
                <w:lang w:val="en-US"/>
              </w:rPr>
            </w:pPr>
            <w:r w:rsidRPr="00386E11">
              <w:rPr>
                <w:rFonts w:ascii="Times New Roman" w:eastAsia="Times New Roman" w:hAnsi="Times New Roman" w:cs="Times New Roman"/>
                <w:color w:val="111111"/>
                <w:sz w:val="22"/>
                <w:szCs w:val="22"/>
                <w:lang w:val="en-US"/>
              </w:rPr>
              <w:t>0.8734</w:t>
            </w:r>
          </w:p>
        </w:tc>
      </w:tr>
      <w:tr w:rsidR="0035600E" w:rsidRPr="00386E11" w14:paraId="57E5765F" w14:textId="77777777" w:rsidTr="003E5699">
        <w:trPr>
          <w:cantSplit/>
          <w:jc w:val="center"/>
        </w:trPr>
        <w:tc>
          <w:tcPr>
            <w:tcW w:w="3420" w:type="dxa"/>
            <w:tcBorders>
              <w:right w:val="single" w:sz="4" w:space="0" w:color="auto"/>
            </w:tcBorders>
            <w:shd w:val="clear" w:color="auto" w:fill="FFFFFF"/>
            <w:tcMar>
              <w:top w:w="0" w:type="dxa"/>
              <w:left w:w="0" w:type="dxa"/>
              <w:bottom w:w="0" w:type="dxa"/>
              <w:right w:w="0" w:type="dxa"/>
            </w:tcMar>
            <w:vAlign w:val="center"/>
          </w:tcPr>
          <w:p w14:paraId="200E2442" w14:textId="77777777" w:rsidR="0035600E" w:rsidRPr="00386E11" w:rsidRDefault="0035600E"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Plasma creatinine (µ</w:t>
            </w:r>
            <w:proofErr w:type="spellStart"/>
            <w:r w:rsidRPr="00386E11">
              <w:rPr>
                <w:rFonts w:ascii="Times New Roman" w:eastAsia="Times New Roman" w:hAnsi="Times New Roman" w:cs="Times New Roman"/>
                <w:color w:val="111111"/>
                <w:sz w:val="22"/>
                <w:szCs w:val="22"/>
                <w:lang w:val="en-US"/>
              </w:rPr>
              <w:t>mol</w:t>
            </w:r>
            <w:proofErr w:type="spellEnd"/>
            <w:r w:rsidRPr="00386E11">
              <w:rPr>
                <w:rFonts w:ascii="Times New Roman" w:eastAsia="Times New Roman" w:hAnsi="Times New Roman" w:cs="Times New Roman"/>
                <w:color w:val="111111"/>
                <w:sz w:val="22"/>
                <w:szCs w:val="22"/>
                <w:lang w:val="en-US"/>
              </w:rPr>
              <w:t>/L)</w:t>
            </w:r>
          </w:p>
        </w:tc>
        <w:tc>
          <w:tcPr>
            <w:tcW w:w="1141" w:type="dxa"/>
            <w:gridSpan w:val="2"/>
            <w:tcBorders>
              <w:left w:val="single" w:sz="4" w:space="0" w:color="auto"/>
              <w:right w:val="single" w:sz="4" w:space="0" w:color="auto"/>
            </w:tcBorders>
            <w:shd w:val="clear" w:color="auto" w:fill="FFFFFF"/>
          </w:tcPr>
          <w:p w14:paraId="5991B5F1"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193</w:t>
            </w:r>
          </w:p>
        </w:tc>
        <w:tc>
          <w:tcPr>
            <w:tcW w:w="19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45FDC0B5"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89.0 (66.0-130.7)</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32D6B7A5"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70.0 (56.0-84.0)</w:t>
            </w:r>
          </w:p>
        </w:tc>
        <w:tc>
          <w:tcPr>
            <w:tcW w:w="198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72501140"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135.9 (106.8-197.0)</w:t>
            </w:r>
          </w:p>
        </w:tc>
        <w:tc>
          <w:tcPr>
            <w:tcW w:w="1835" w:type="dxa"/>
            <w:gridSpan w:val="3"/>
            <w:tcBorders>
              <w:left w:val="single" w:sz="4" w:space="0" w:color="auto"/>
            </w:tcBorders>
            <w:shd w:val="clear" w:color="auto" w:fill="FFFFFF"/>
            <w:vAlign w:val="center"/>
          </w:tcPr>
          <w:p w14:paraId="04B2BC10"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highlight w:val="yellow"/>
                <w:lang w:val="en-US"/>
              </w:rPr>
            </w:pPr>
            <w:r w:rsidRPr="00386E11">
              <w:rPr>
                <w:rFonts w:ascii="Times New Roman" w:eastAsia="Times New Roman" w:hAnsi="Times New Roman" w:cs="Times New Roman"/>
                <w:b/>
                <w:color w:val="111111"/>
                <w:sz w:val="22"/>
                <w:szCs w:val="22"/>
                <w:lang w:val="en-US"/>
              </w:rPr>
              <w:t>&lt;0.0001</w:t>
            </w:r>
          </w:p>
        </w:tc>
      </w:tr>
      <w:tr w:rsidR="0035600E" w:rsidRPr="00386E11" w14:paraId="32F954F2" w14:textId="77777777" w:rsidTr="003E5699">
        <w:trPr>
          <w:cantSplit/>
          <w:jc w:val="center"/>
        </w:trPr>
        <w:tc>
          <w:tcPr>
            <w:tcW w:w="3420" w:type="dxa"/>
            <w:tcBorders>
              <w:right w:val="single" w:sz="4" w:space="0" w:color="auto"/>
            </w:tcBorders>
            <w:shd w:val="clear" w:color="auto" w:fill="FFFFFF"/>
            <w:tcMar>
              <w:top w:w="0" w:type="dxa"/>
              <w:left w:w="0" w:type="dxa"/>
              <w:bottom w:w="0" w:type="dxa"/>
              <w:right w:w="0" w:type="dxa"/>
            </w:tcMar>
            <w:vAlign w:val="center"/>
          </w:tcPr>
          <w:p w14:paraId="18FAFC12" w14:textId="77777777" w:rsidR="0035600E" w:rsidRPr="00386E11" w:rsidRDefault="0035600E"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eGFR (CKD-EPI) (ml/min/1.73 m²)</w:t>
            </w:r>
          </w:p>
        </w:tc>
        <w:tc>
          <w:tcPr>
            <w:tcW w:w="1141" w:type="dxa"/>
            <w:gridSpan w:val="2"/>
            <w:tcBorders>
              <w:left w:val="single" w:sz="4" w:space="0" w:color="auto"/>
              <w:right w:val="single" w:sz="4" w:space="0" w:color="auto"/>
            </w:tcBorders>
            <w:shd w:val="clear" w:color="auto" w:fill="FFFFFF"/>
          </w:tcPr>
          <w:p w14:paraId="6FA5050B"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193</w:t>
            </w:r>
          </w:p>
        </w:tc>
        <w:tc>
          <w:tcPr>
            <w:tcW w:w="19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28BF7447"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67.7 (41.1-89.3)</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53DC963E"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90.1 (78.7-102.5)</w:t>
            </w:r>
          </w:p>
        </w:tc>
        <w:tc>
          <w:tcPr>
            <w:tcW w:w="198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507CA92E"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38.8 (24.5-51.2)</w:t>
            </w:r>
          </w:p>
        </w:tc>
        <w:tc>
          <w:tcPr>
            <w:tcW w:w="1835" w:type="dxa"/>
            <w:gridSpan w:val="3"/>
            <w:tcBorders>
              <w:left w:val="single" w:sz="4" w:space="0" w:color="auto"/>
            </w:tcBorders>
            <w:shd w:val="clear" w:color="auto" w:fill="FFFFFF"/>
            <w:vAlign w:val="center"/>
          </w:tcPr>
          <w:p w14:paraId="59732FB0" w14:textId="77777777" w:rsidR="0035600E" w:rsidRPr="00386E11" w:rsidRDefault="0035600E" w:rsidP="002129C6">
            <w:pPr>
              <w:spacing w:before="40" w:after="40"/>
              <w:ind w:left="100" w:right="100"/>
              <w:jc w:val="center"/>
              <w:rPr>
                <w:rFonts w:ascii="Times New Roman" w:eastAsia="Times New Roman" w:hAnsi="Times New Roman" w:cs="Times New Roman"/>
                <w:b/>
                <w:color w:val="111111"/>
                <w:sz w:val="22"/>
                <w:szCs w:val="22"/>
                <w:lang w:val="en-US"/>
              </w:rPr>
            </w:pPr>
            <w:r w:rsidRPr="00386E11">
              <w:rPr>
                <w:rFonts w:ascii="Times New Roman" w:eastAsia="Times New Roman" w:hAnsi="Times New Roman" w:cs="Times New Roman"/>
                <w:b/>
                <w:color w:val="111111"/>
                <w:sz w:val="22"/>
                <w:szCs w:val="22"/>
                <w:lang w:val="en-US"/>
              </w:rPr>
              <w:t>&lt;0.0001</w:t>
            </w:r>
          </w:p>
        </w:tc>
      </w:tr>
      <w:tr w:rsidR="0035600E" w:rsidRPr="00386E11" w14:paraId="2F419A5A" w14:textId="77777777" w:rsidTr="003E5699">
        <w:trPr>
          <w:cantSplit/>
          <w:jc w:val="center"/>
        </w:trPr>
        <w:tc>
          <w:tcPr>
            <w:tcW w:w="3420" w:type="dxa"/>
            <w:tcBorders>
              <w:right w:val="single" w:sz="4" w:space="0" w:color="auto"/>
            </w:tcBorders>
            <w:shd w:val="clear" w:color="auto" w:fill="FFFFFF"/>
            <w:tcMar>
              <w:top w:w="0" w:type="dxa"/>
              <w:left w:w="0" w:type="dxa"/>
              <w:bottom w:w="0" w:type="dxa"/>
              <w:right w:w="0" w:type="dxa"/>
            </w:tcMar>
            <w:vAlign w:val="center"/>
          </w:tcPr>
          <w:p w14:paraId="223C91DF" w14:textId="77777777" w:rsidR="0035600E" w:rsidRPr="00386E11" w:rsidRDefault="0035600E"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AST (ULN)</w:t>
            </w:r>
          </w:p>
        </w:tc>
        <w:tc>
          <w:tcPr>
            <w:tcW w:w="1141" w:type="dxa"/>
            <w:gridSpan w:val="2"/>
            <w:tcBorders>
              <w:left w:val="single" w:sz="4" w:space="0" w:color="auto"/>
              <w:right w:val="single" w:sz="4" w:space="0" w:color="auto"/>
            </w:tcBorders>
            <w:shd w:val="clear" w:color="auto" w:fill="FFFFFF"/>
          </w:tcPr>
          <w:p w14:paraId="08B4D635"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474</w:t>
            </w:r>
          </w:p>
        </w:tc>
        <w:tc>
          <w:tcPr>
            <w:tcW w:w="19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C8A5997"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1.1 (0.7-1.6)</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029BC163"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1.1 (0.8-1.6)</w:t>
            </w:r>
          </w:p>
        </w:tc>
        <w:tc>
          <w:tcPr>
            <w:tcW w:w="198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2C56AA0A"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1.0 (0.7-1.6)</w:t>
            </w:r>
          </w:p>
        </w:tc>
        <w:tc>
          <w:tcPr>
            <w:tcW w:w="1835" w:type="dxa"/>
            <w:gridSpan w:val="3"/>
            <w:tcBorders>
              <w:left w:val="single" w:sz="4" w:space="0" w:color="auto"/>
            </w:tcBorders>
            <w:shd w:val="clear" w:color="auto" w:fill="FFFFFF"/>
            <w:vAlign w:val="center"/>
          </w:tcPr>
          <w:p w14:paraId="13C60885"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0.2146</w:t>
            </w:r>
          </w:p>
        </w:tc>
      </w:tr>
      <w:tr w:rsidR="0035600E" w:rsidRPr="00386E11" w14:paraId="1D685622" w14:textId="77777777" w:rsidTr="003E5699">
        <w:trPr>
          <w:cantSplit/>
          <w:jc w:val="center"/>
        </w:trPr>
        <w:tc>
          <w:tcPr>
            <w:tcW w:w="3420" w:type="dxa"/>
            <w:tcBorders>
              <w:right w:val="single" w:sz="4" w:space="0" w:color="auto"/>
            </w:tcBorders>
            <w:shd w:val="clear" w:color="auto" w:fill="FFFFFF"/>
            <w:tcMar>
              <w:top w:w="0" w:type="dxa"/>
              <w:left w:w="0" w:type="dxa"/>
              <w:bottom w:w="0" w:type="dxa"/>
              <w:right w:w="0" w:type="dxa"/>
            </w:tcMar>
            <w:vAlign w:val="center"/>
          </w:tcPr>
          <w:p w14:paraId="02CB45D7" w14:textId="77777777" w:rsidR="0035600E" w:rsidRPr="00386E11" w:rsidRDefault="0035600E"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ALT (ULN)</w:t>
            </w:r>
          </w:p>
        </w:tc>
        <w:tc>
          <w:tcPr>
            <w:tcW w:w="1141" w:type="dxa"/>
            <w:gridSpan w:val="2"/>
            <w:tcBorders>
              <w:left w:val="single" w:sz="4" w:space="0" w:color="auto"/>
              <w:right w:val="single" w:sz="4" w:space="0" w:color="auto"/>
            </w:tcBorders>
            <w:shd w:val="clear" w:color="auto" w:fill="FFFFFF"/>
          </w:tcPr>
          <w:p w14:paraId="4B430619"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439</w:t>
            </w:r>
          </w:p>
        </w:tc>
        <w:tc>
          <w:tcPr>
            <w:tcW w:w="19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654DC160"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0.6 (0.4-1.0)</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73007DFA"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0.8 (0.5-1.1)</w:t>
            </w:r>
          </w:p>
        </w:tc>
        <w:tc>
          <w:tcPr>
            <w:tcW w:w="198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74EDD48E"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0.6 (0.4-0.9)</w:t>
            </w:r>
          </w:p>
        </w:tc>
        <w:tc>
          <w:tcPr>
            <w:tcW w:w="1835" w:type="dxa"/>
            <w:gridSpan w:val="3"/>
            <w:tcBorders>
              <w:left w:val="single" w:sz="4" w:space="0" w:color="auto"/>
            </w:tcBorders>
            <w:shd w:val="clear" w:color="auto" w:fill="FFFFFF"/>
            <w:vAlign w:val="center"/>
          </w:tcPr>
          <w:p w14:paraId="63004BC9" w14:textId="77777777" w:rsidR="0035600E" w:rsidRPr="00386E11" w:rsidRDefault="0035600E" w:rsidP="002129C6">
            <w:pPr>
              <w:spacing w:before="40" w:after="40"/>
              <w:ind w:left="100" w:right="100"/>
              <w:jc w:val="center"/>
              <w:rPr>
                <w:rFonts w:ascii="Times New Roman" w:eastAsia="Times New Roman" w:hAnsi="Times New Roman" w:cs="Times New Roman"/>
                <w:b/>
                <w:color w:val="111111"/>
                <w:sz w:val="22"/>
                <w:szCs w:val="22"/>
                <w:lang w:val="en-US"/>
              </w:rPr>
            </w:pPr>
            <w:r w:rsidRPr="00386E11">
              <w:rPr>
                <w:rFonts w:ascii="Times New Roman" w:eastAsia="Times New Roman" w:hAnsi="Times New Roman" w:cs="Times New Roman"/>
                <w:b/>
                <w:color w:val="111111"/>
                <w:sz w:val="22"/>
                <w:szCs w:val="22"/>
                <w:lang w:val="en-US"/>
              </w:rPr>
              <w:t>&lt;0.0001</w:t>
            </w:r>
          </w:p>
        </w:tc>
      </w:tr>
      <w:tr w:rsidR="0035600E" w:rsidRPr="00386E11" w14:paraId="0B768B64" w14:textId="77777777" w:rsidTr="003E5699">
        <w:trPr>
          <w:cantSplit/>
          <w:jc w:val="center"/>
        </w:trPr>
        <w:tc>
          <w:tcPr>
            <w:tcW w:w="3420" w:type="dxa"/>
            <w:tcBorders>
              <w:right w:val="single" w:sz="4" w:space="0" w:color="auto"/>
            </w:tcBorders>
            <w:shd w:val="clear" w:color="auto" w:fill="FFFFFF"/>
            <w:tcMar>
              <w:top w:w="0" w:type="dxa"/>
              <w:left w:w="0" w:type="dxa"/>
              <w:bottom w:w="0" w:type="dxa"/>
              <w:right w:w="0" w:type="dxa"/>
            </w:tcMar>
            <w:vAlign w:val="center"/>
          </w:tcPr>
          <w:p w14:paraId="46BD1059" w14:textId="77777777" w:rsidR="0035600E" w:rsidRPr="00386E11" w:rsidRDefault="0035600E"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GGT (ULN)</w:t>
            </w:r>
          </w:p>
        </w:tc>
        <w:tc>
          <w:tcPr>
            <w:tcW w:w="1141" w:type="dxa"/>
            <w:gridSpan w:val="2"/>
            <w:tcBorders>
              <w:left w:val="single" w:sz="4" w:space="0" w:color="auto"/>
              <w:right w:val="single" w:sz="4" w:space="0" w:color="auto"/>
            </w:tcBorders>
            <w:shd w:val="clear" w:color="auto" w:fill="FFFFFF"/>
          </w:tcPr>
          <w:p w14:paraId="5E28F06F"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592</w:t>
            </w:r>
          </w:p>
        </w:tc>
        <w:tc>
          <w:tcPr>
            <w:tcW w:w="19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639CC4D0"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0.9 (0.5-1.8)</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0374E62"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1.0 (0.6-2.0)</w:t>
            </w:r>
          </w:p>
        </w:tc>
        <w:tc>
          <w:tcPr>
            <w:tcW w:w="198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34C6D1E1"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0.9 (0.5-1.7)</w:t>
            </w:r>
          </w:p>
        </w:tc>
        <w:tc>
          <w:tcPr>
            <w:tcW w:w="1835" w:type="dxa"/>
            <w:gridSpan w:val="3"/>
            <w:tcBorders>
              <w:left w:val="single" w:sz="4" w:space="0" w:color="auto"/>
            </w:tcBorders>
            <w:shd w:val="clear" w:color="auto" w:fill="FFFFFF"/>
            <w:vAlign w:val="center"/>
          </w:tcPr>
          <w:p w14:paraId="4A6E7B21"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0.1433</w:t>
            </w:r>
          </w:p>
        </w:tc>
      </w:tr>
      <w:tr w:rsidR="0035600E" w:rsidRPr="00386E11" w14:paraId="0517F4CE" w14:textId="77777777" w:rsidTr="003E5699">
        <w:trPr>
          <w:cantSplit/>
          <w:jc w:val="center"/>
        </w:trPr>
        <w:tc>
          <w:tcPr>
            <w:tcW w:w="3420" w:type="dxa"/>
            <w:tcBorders>
              <w:right w:val="single" w:sz="4" w:space="0" w:color="auto"/>
            </w:tcBorders>
            <w:shd w:val="clear" w:color="auto" w:fill="FFFFFF"/>
            <w:tcMar>
              <w:top w:w="0" w:type="dxa"/>
              <w:left w:w="0" w:type="dxa"/>
              <w:bottom w:w="0" w:type="dxa"/>
              <w:right w:w="0" w:type="dxa"/>
            </w:tcMar>
            <w:vAlign w:val="center"/>
          </w:tcPr>
          <w:p w14:paraId="5DCE2C1B" w14:textId="77777777" w:rsidR="0035600E" w:rsidRPr="00386E11" w:rsidRDefault="0035600E"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Hemoglobin (g/</w:t>
            </w:r>
            <w:proofErr w:type="spellStart"/>
            <w:r w:rsidRPr="00386E11">
              <w:rPr>
                <w:rFonts w:ascii="Times New Roman" w:eastAsia="Times New Roman" w:hAnsi="Times New Roman" w:cs="Times New Roman"/>
                <w:color w:val="111111"/>
                <w:sz w:val="22"/>
                <w:szCs w:val="22"/>
                <w:lang w:val="en-US"/>
              </w:rPr>
              <w:t>dL</w:t>
            </w:r>
            <w:proofErr w:type="spellEnd"/>
            <w:r w:rsidRPr="00386E11">
              <w:rPr>
                <w:rFonts w:ascii="Times New Roman" w:eastAsia="Times New Roman" w:hAnsi="Times New Roman" w:cs="Times New Roman"/>
                <w:color w:val="111111"/>
                <w:sz w:val="22"/>
                <w:szCs w:val="22"/>
                <w:lang w:val="en-US"/>
              </w:rPr>
              <w:t>)</w:t>
            </w:r>
          </w:p>
        </w:tc>
        <w:tc>
          <w:tcPr>
            <w:tcW w:w="1141" w:type="dxa"/>
            <w:gridSpan w:val="2"/>
            <w:tcBorders>
              <w:left w:val="single" w:sz="4" w:space="0" w:color="auto"/>
              <w:right w:val="single" w:sz="4" w:space="0" w:color="auto"/>
            </w:tcBorders>
            <w:shd w:val="clear" w:color="auto" w:fill="FFFFFF"/>
          </w:tcPr>
          <w:p w14:paraId="497EEB2A"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67</w:t>
            </w:r>
          </w:p>
        </w:tc>
        <w:tc>
          <w:tcPr>
            <w:tcW w:w="19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25107E8E"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12.7 (11.3-14.2)</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04D3CE54"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13.4 (12.2-14.5)</w:t>
            </w:r>
          </w:p>
        </w:tc>
        <w:tc>
          <w:tcPr>
            <w:tcW w:w="198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4C9F1D98"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12.0 (10.6-13.4)</w:t>
            </w:r>
          </w:p>
        </w:tc>
        <w:tc>
          <w:tcPr>
            <w:tcW w:w="1835" w:type="dxa"/>
            <w:gridSpan w:val="3"/>
            <w:tcBorders>
              <w:left w:val="single" w:sz="4" w:space="0" w:color="auto"/>
            </w:tcBorders>
            <w:shd w:val="clear" w:color="auto" w:fill="FFFFFF"/>
            <w:vAlign w:val="center"/>
          </w:tcPr>
          <w:p w14:paraId="0F3F2916" w14:textId="77777777" w:rsidR="0035600E" w:rsidRPr="00386E11" w:rsidRDefault="0035600E" w:rsidP="002129C6">
            <w:pPr>
              <w:spacing w:before="40" w:after="40"/>
              <w:ind w:left="100" w:right="100"/>
              <w:jc w:val="center"/>
              <w:rPr>
                <w:rFonts w:ascii="Times New Roman" w:eastAsia="Times New Roman" w:hAnsi="Times New Roman" w:cs="Times New Roman"/>
                <w:b/>
                <w:color w:val="111111"/>
                <w:sz w:val="22"/>
                <w:szCs w:val="22"/>
                <w:lang w:val="en-US"/>
              </w:rPr>
            </w:pPr>
            <w:r w:rsidRPr="00386E11">
              <w:rPr>
                <w:rFonts w:ascii="Times New Roman" w:eastAsia="Times New Roman" w:hAnsi="Times New Roman" w:cs="Times New Roman"/>
                <w:b/>
                <w:color w:val="111111"/>
                <w:sz w:val="22"/>
                <w:szCs w:val="22"/>
                <w:lang w:val="en-US"/>
              </w:rPr>
              <w:t>&lt;0.0001</w:t>
            </w:r>
          </w:p>
        </w:tc>
      </w:tr>
      <w:tr w:rsidR="0035600E" w:rsidRPr="00386E11" w14:paraId="784462BB" w14:textId="77777777" w:rsidTr="003E5699">
        <w:trPr>
          <w:cantSplit/>
          <w:jc w:val="center"/>
        </w:trPr>
        <w:tc>
          <w:tcPr>
            <w:tcW w:w="3420" w:type="dxa"/>
            <w:tcBorders>
              <w:right w:val="single" w:sz="4" w:space="0" w:color="auto"/>
            </w:tcBorders>
            <w:shd w:val="clear" w:color="auto" w:fill="FFFFFF"/>
            <w:tcMar>
              <w:top w:w="0" w:type="dxa"/>
              <w:left w:w="0" w:type="dxa"/>
              <w:bottom w:w="0" w:type="dxa"/>
              <w:right w:w="0" w:type="dxa"/>
            </w:tcMar>
            <w:vAlign w:val="center"/>
          </w:tcPr>
          <w:p w14:paraId="03174514" w14:textId="77777777" w:rsidR="0035600E" w:rsidRPr="00386E11" w:rsidRDefault="0035600E"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lastRenderedPageBreak/>
              <w:t>White blood cell count (10</w:t>
            </w:r>
            <w:r w:rsidRPr="00386E11">
              <w:rPr>
                <w:rFonts w:ascii="Times New Roman" w:eastAsia="Times New Roman" w:hAnsi="Times New Roman" w:cs="Times New Roman"/>
                <w:color w:val="111111"/>
                <w:sz w:val="22"/>
                <w:szCs w:val="22"/>
                <w:vertAlign w:val="superscript"/>
                <w:lang w:val="en-US"/>
              </w:rPr>
              <w:t>3</w:t>
            </w:r>
            <w:r w:rsidRPr="00386E11">
              <w:rPr>
                <w:rFonts w:ascii="Times New Roman" w:eastAsia="Times New Roman" w:hAnsi="Times New Roman" w:cs="Times New Roman"/>
                <w:color w:val="111111"/>
                <w:sz w:val="22"/>
                <w:szCs w:val="22"/>
                <w:lang w:val="en-US"/>
              </w:rPr>
              <w:t>/mm</w:t>
            </w:r>
            <w:r w:rsidRPr="00386E11">
              <w:rPr>
                <w:rFonts w:ascii="Times New Roman" w:eastAsia="Times New Roman" w:hAnsi="Times New Roman" w:cs="Times New Roman"/>
                <w:color w:val="111111"/>
                <w:sz w:val="22"/>
                <w:szCs w:val="22"/>
                <w:vertAlign w:val="superscript"/>
                <w:lang w:val="en-US"/>
              </w:rPr>
              <w:t>3</w:t>
            </w:r>
            <w:r w:rsidRPr="00386E11">
              <w:rPr>
                <w:rFonts w:ascii="Times New Roman" w:eastAsia="Times New Roman" w:hAnsi="Times New Roman" w:cs="Times New Roman"/>
                <w:color w:val="111111"/>
                <w:sz w:val="22"/>
                <w:szCs w:val="22"/>
                <w:lang w:val="en-US"/>
              </w:rPr>
              <w:t>)</w:t>
            </w:r>
          </w:p>
        </w:tc>
        <w:tc>
          <w:tcPr>
            <w:tcW w:w="1141" w:type="dxa"/>
            <w:gridSpan w:val="2"/>
            <w:tcBorders>
              <w:left w:val="single" w:sz="4" w:space="0" w:color="auto"/>
              <w:right w:val="single" w:sz="4" w:space="0" w:color="auto"/>
            </w:tcBorders>
            <w:shd w:val="clear" w:color="auto" w:fill="FFFFFF"/>
          </w:tcPr>
          <w:p w14:paraId="2EC1B342"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70</w:t>
            </w:r>
          </w:p>
        </w:tc>
        <w:tc>
          <w:tcPr>
            <w:tcW w:w="19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5806BE26"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6570 (5000-8820)</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5B99A1D"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6000 (4670-8550)</w:t>
            </w:r>
          </w:p>
        </w:tc>
        <w:tc>
          <w:tcPr>
            <w:tcW w:w="198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0C5A0A01"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6700 (5100-9130)</w:t>
            </w:r>
          </w:p>
        </w:tc>
        <w:tc>
          <w:tcPr>
            <w:tcW w:w="1835" w:type="dxa"/>
            <w:gridSpan w:val="3"/>
            <w:tcBorders>
              <w:left w:val="single" w:sz="4" w:space="0" w:color="auto"/>
            </w:tcBorders>
            <w:shd w:val="clear" w:color="auto" w:fill="FFFFFF"/>
            <w:vAlign w:val="center"/>
          </w:tcPr>
          <w:p w14:paraId="753E7611" w14:textId="77777777" w:rsidR="0035600E" w:rsidRPr="00386E11" w:rsidRDefault="0035600E" w:rsidP="002129C6">
            <w:pPr>
              <w:spacing w:before="40" w:after="40"/>
              <w:ind w:left="100" w:right="100"/>
              <w:jc w:val="center"/>
              <w:rPr>
                <w:rFonts w:ascii="Times New Roman" w:eastAsia="Times New Roman" w:hAnsi="Times New Roman" w:cs="Times New Roman"/>
                <w:b/>
                <w:color w:val="111111"/>
                <w:sz w:val="22"/>
                <w:szCs w:val="22"/>
                <w:lang w:val="en-US"/>
              </w:rPr>
            </w:pPr>
            <w:r w:rsidRPr="00386E11">
              <w:rPr>
                <w:rFonts w:ascii="Times New Roman" w:eastAsia="Times New Roman" w:hAnsi="Times New Roman" w:cs="Times New Roman"/>
                <w:b/>
                <w:color w:val="111111"/>
                <w:sz w:val="22"/>
                <w:szCs w:val="22"/>
                <w:lang w:val="en-US"/>
              </w:rPr>
              <w:t>0.0006</w:t>
            </w:r>
          </w:p>
        </w:tc>
      </w:tr>
      <w:tr w:rsidR="0035600E" w:rsidRPr="00386E11" w14:paraId="6FBDCAA3" w14:textId="77777777" w:rsidTr="003E5699">
        <w:trPr>
          <w:cantSplit/>
          <w:jc w:val="center"/>
        </w:trPr>
        <w:tc>
          <w:tcPr>
            <w:tcW w:w="3420" w:type="dxa"/>
            <w:tcBorders>
              <w:right w:val="single" w:sz="4" w:space="0" w:color="auto"/>
            </w:tcBorders>
            <w:shd w:val="clear" w:color="auto" w:fill="FFFFFF"/>
            <w:tcMar>
              <w:top w:w="0" w:type="dxa"/>
              <w:left w:w="0" w:type="dxa"/>
              <w:bottom w:w="0" w:type="dxa"/>
              <w:right w:w="0" w:type="dxa"/>
            </w:tcMar>
            <w:vAlign w:val="center"/>
          </w:tcPr>
          <w:p w14:paraId="728CAA2C" w14:textId="77777777" w:rsidR="0035600E" w:rsidRPr="00386E11" w:rsidRDefault="0035600E"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Lymphocyte count (10</w:t>
            </w:r>
            <w:r w:rsidRPr="00386E11">
              <w:rPr>
                <w:rFonts w:ascii="Times New Roman" w:eastAsia="Times New Roman" w:hAnsi="Times New Roman" w:cs="Times New Roman"/>
                <w:color w:val="111111"/>
                <w:sz w:val="22"/>
                <w:szCs w:val="22"/>
                <w:vertAlign w:val="superscript"/>
                <w:lang w:val="en-US"/>
              </w:rPr>
              <w:t>3</w:t>
            </w:r>
            <w:r w:rsidRPr="00386E11">
              <w:rPr>
                <w:rFonts w:ascii="Times New Roman" w:eastAsia="Times New Roman" w:hAnsi="Times New Roman" w:cs="Times New Roman"/>
                <w:color w:val="111111"/>
                <w:sz w:val="22"/>
                <w:szCs w:val="22"/>
                <w:lang w:val="en-US"/>
              </w:rPr>
              <w:t>/mm</w:t>
            </w:r>
            <w:r w:rsidRPr="00386E11">
              <w:rPr>
                <w:rFonts w:ascii="Times New Roman" w:eastAsia="Times New Roman" w:hAnsi="Times New Roman" w:cs="Times New Roman"/>
                <w:color w:val="111111"/>
                <w:sz w:val="22"/>
                <w:szCs w:val="22"/>
                <w:vertAlign w:val="superscript"/>
                <w:lang w:val="en-US"/>
              </w:rPr>
              <w:t>3</w:t>
            </w:r>
            <w:r w:rsidRPr="00386E11">
              <w:rPr>
                <w:rFonts w:ascii="Times New Roman" w:eastAsia="Times New Roman" w:hAnsi="Times New Roman" w:cs="Times New Roman"/>
                <w:color w:val="111111"/>
                <w:sz w:val="22"/>
                <w:szCs w:val="22"/>
                <w:lang w:val="en-US"/>
              </w:rPr>
              <w:t>)</w:t>
            </w:r>
          </w:p>
        </w:tc>
        <w:tc>
          <w:tcPr>
            <w:tcW w:w="1141" w:type="dxa"/>
            <w:gridSpan w:val="2"/>
            <w:tcBorders>
              <w:left w:val="single" w:sz="4" w:space="0" w:color="auto"/>
              <w:right w:val="single" w:sz="4" w:space="0" w:color="auto"/>
            </w:tcBorders>
            <w:shd w:val="clear" w:color="auto" w:fill="FFFFFF"/>
          </w:tcPr>
          <w:p w14:paraId="19695F22"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150</w:t>
            </w:r>
          </w:p>
        </w:tc>
        <w:tc>
          <w:tcPr>
            <w:tcW w:w="19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7A736CA5"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990 (690-1400)</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391BF937"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1100 (785-1505)</w:t>
            </w:r>
          </w:p>
        </w:tc>
        <w:tc>
          <w:tcPr>
            <w:tcW w:w="198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013495D1"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910 (600-1340)</w:t>
            </w:r>
          </w:p>
        </w:tc>
        <w:tc>
          <w:tcPr>
            <w:tcW w:w="1835" w:type="dxa"/>
            <w:gridSpan w:val="3"/>
            <w:tcBorders>
              <w:left w:val="single" w:sz="4" w:space="0" w:color="auto"/>
            </w:tcBorders>
            <w:shd w:val="clear" w:color="auto" w:fill="FFFFFF"/>
            <w:vAlign w:val="center"/>
          </w:tcPr>
          <w:p w14:paraId="59641671" w14:textId="77777777" w:rsidR="0035600E" w:rsidRPr="00386E11" w:rsidRDefault="0035600E" w:rsidP="002129C6">
            <w:pPr>
              <w:spacing w:before="40" w:after="40"/>
              <w:ind w:left="100" w:right="100"/>
              <w:jc w:val="center"/>
              <w:rPr>
                <w:rFonts w:ascii="Times New Roman" w:eastAsia="Times New Roman" w:hAnsi="Times New Roman" w:cs="Times New Roman"/>
                <w:b/>
                <w:color w:val="111111"/>
                <w:sz w:val="22"/>
                <w:szCs w:val="22"/>
                <w:lang w:val="en-US"/>
              </w:rPr>
            </w:pPr>
            <w:r w:rsidRPr="00386E11">
              <w:rPr>
                <w:rFonts w:ascii="Times New Roman" w:eastAsia="Times New Roman" w:hAnsi="Times New Roman" w:cs="Times New Roman"/>
                <w:b/>
                <w:color w:val="111111"/>
                <w:sz w:val="22"/>
                <w:szCs w:val="22"/>
                <w:lang w:val="en-US"/>
              </w:rPr>
              <w:t>&lt;0.0001</w:t>
            </w:r>
          </w:p>
        </w:tc>
      </w:tr>
      <w:tr w:rsidR="0035600E" w:rsidRPr="00386E11" w14:paraId="7A0524B1" w14:textId="77777777" w:rsidTr="003E5699">
        <w:trPr>
          <w:cantSplit/>
          <w:jc w:val="center"/>
        </w:trPr>
        <w:tc>
          <w:tcPr>
            <w:tcW w:w="3420" w:type="dxa"/>
            <w:tcBorders>
              <w:right w:val="single" w:sz="4" w:space="0" w:color="auto"/>
            </w:tcBorders>
            <w:shd w:val="clear" w:color="auto" w:fill="FFFFFF"/>
            <w:tcMar>
              <w:top w:w="0" w:type="dxa"/>
              <w:left w:w="0" w:type="dxa"/>
              <w:bottom w:w="0" w:type="dxa"/>
              <w:right w:w="0" w:type="dxa"/>
            </w:tcMar>
            <w:vAlign w:val="center"/>
          </w:tcPr>
          <w:p w14:paraId="5F13AF7F" w14:textId="77777777" w:rsidR="0035600E" w:rsidRPr="00386E11" w:rsidRDefault="0035600E"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Platelet count (10</w:t>
            </w:r>
            <w:r w:rsidRPr="00386E11">
              <w:rPr>
                <w:rFonts w:ascii="Times New Roman" w:eastAsia="Times New Roman" w:hAnsi="Times New Roman" w:cs="Times New Roman"/>
                <w:color w:val="111111"/>
                <w:sz w:val="22"/>
                <w:szCs w:val="22"/>
                <w:vertAlign w:val="superscript"/>
                <w:lang w:val="en-US"/>
              </w:rPr>
              <w:t>3</w:t>
            </w:r>
            <w:r w:rsidRPr="00386E11">
              <w:rPr>
                <w:rFonts w:ascii="Times New Roman" w:eastAsia="Times New Roman" w:hAnsi="Times New Roman" w:cs="Times New Roman"/>
                <w:color w:val="111111"/>
                <w:sz w:val="22"/>
                <w:szCs w:val="22"/>
                <w:lang w:val="en-US"/>
              </w:rPr>
              <w:t>/mm</w:t>
            </w:r>
            <w:r w:rsidRPr="00386E11">
              <w:rPr>
                <w:rFonts w:ascii="Times New Roman" w:eastAsia="Times New Roman" w:hAnsi="Times New Roman" w:cs="Times New Roman"/>
                <w:color w:val="111111"/>
                <w:sz w:val="22"/>
                <w:szCs w:val="22"/>
                <w:vertAlign w:val="superscript"/>
                <w:lang w:val="en-US"/>
              </w:rPr>
              <w:t>3</w:t>
            </w:r>
            <w:r w:rsidRPr="00386E11">
              <w:rPr>
                <w:rFonts w:ascii="Times New Roman" w:eastAsia="Times New Roman" w:hAnsi="Times New Roman" w:cs="Times New Roman"/>
                <w:color w:val="111111"/>
                <w:sz w:val="22"/>
                <w:szCs w:val="22"/>
                <w:lang w:val="en-US"/>
              </w:rPr>
              <w:t>)</w:t>
            </w:r>
          </w:p>
        </w:tc>
        <w:tc>
          <w:tcPr>
            <w:tcW w:w="1141" w:type="dxa"/>
            <w:gridSpan w:val="2"/>
            <w:tcBorders>
              <w:left w:val="single" w:sz="4" w:space="0" w:color="auto"/>
              <w:right w:val="single" w:sz="4" w:space="0" w:color="auto"/>
            </w:tcBorders>
            <w:shd w:val="clear" w:color="auto" w:fill="FFFFFF"/>
          </w:tcPr>
          <w:p w14:paraId="114084B7"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71</w:t>
            </w:r>
          </w:p>
        </w:tc>
        <w:tc>
          <w:tcPr>
            <w:tcW w:w="19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73301155"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201 (155-260)</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615D434"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203 (164-248)</w:t>
            </w:r>
          </w:p>
        </w:tc>
        <w:tc>
          <w:tcPr>
            <w:tcW w:w="198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5E7A9F23"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197 (149-258)</w:t>
            </w:r>
          </w:p>
        </w:tc>
        <w:tc>
          <w:tcPr>
            <w:tcW w:w="1835" w:type="dxa"/>
            <w:gridSpan w:val="3"/>
            <w:tcBorders>
              <w:left w:val="single" w:sz="4" w:space="0" w:color="auto"/>
            </w:tcBorders>
            <w:shd w:val="clear" w:color="auto" w:fill="FFFFFF"/>
            <w:vAlign w:val="center"/>
          </w:tcPr>
          <w:p w14:paraId="2137F029"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0.5355</w:t>
            </w:r>
          </w:p>
        </w:tc>
      </w:tr>
      <w:tr w:rsidR="0035600E" w:rsidRPr="00386E11" w14:paraId="25948322" w14:textId="77777777" w:rsidTr="003E5699">
        <w:trPr>
          <w:cantSplit/>
          <w:jc w:val="center"/>
        </w:trPr>
        <w:tc>
          <w:tcPr>
            <w:tcW w:w="3420" w:type="dxa"/>
            <w:tcBorders>
              <w:right w:val="single" w:sz="4" w:space="0" w:color="auto"/>
            </w:tcBorders>
            <w:shd w:val="clear" w:color="auto" w:fill="FFFFFF"/>
            <w:tcMar>
              <w:top w:w="0" w:type="dxa"/>
              <w:left w:w="0" w:type="dxa"/>
              <w:bottom w:w="0" w:type="dxa"/>
              <w:right w:w="0" w:type="dxa"/>
            </w:tcMar>
            <w:vAlign w:val="center"/>
          </w:tcPr>
          <w:p w14:paraId="325D854D" w14:textId="77777777" w:rsidR="0035600E" w:rsidRPr="00386E11" w:rsidRDefault="0035600E"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LDH (UI/L)</w:t>
            </w:r>
          </w:p>
        </w:tc>
        <w:tc>
          <w:tcPr>
            <w:tcW w:w="1141" w:type="dxa"/>
            <w:gridSpan w:val="2"/>
            <w:tcBorders>
              <w:left w:val="single" w:sz="4" w:space="0" w:color="auto"/>
              <w:right w:val="single" w:sz="4" w:space="0" w:color="auto"/>
            </w:tcBorders>
            <w:shd w:val="clear" w:color="auto" w:fill="FFFFFF"/>
          </w:tcPr>
          <w:p w14:paraId="48CF9D22"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1328</w:t>
            </w:r>
          </w:p>
        </w:tc>
        <w:tc>
          <w:tcPr>
            <w:tcW w:w="19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5FCC0A1A"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348 (262-494)</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31AC5EBD"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336 (268-454)</w:t>
            </w:r>
          </w:p>
        </w:tc>
        <w:tc>
          <w:tcPr>
            <w:tcW w:w="198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3CBB4397"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342 (261-476)</w:t>
            </w:r>
          </w:p>
        </w:tc>
        <w:tc>
          <w:tcPr>
            <w:tcW w:w="1835" w:type="dxa"/>
            <w:gridSpan w:val="3"/>
            <w:tcBorders>
              <w:left w:val="single" w:sz="4" w:space="0" w:color="auto"/>
            </w:tcBorders>
            <w:shd w:val="clear" w:color="auto" w:fill="FFFFFF"/>
            <w:vAlign w:val="center"/>
          </w:tcPr>
          <w:p w14:paraId="771CC3E8"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0.6558</w:t>
            </w:r>
          </w:p>
        </w:tc>
      </w:tr>
      <w:tr w:rsidR="0035600E" w:rsidRPr="00386E11" w14:paraId="13AB9216" w14:textId="77777777" w:rsidTr="003E5699">
        <w:trPr>
          <w:cantSplit/>
          <w:jc w:val="center"/>
        </w:trPr>
        <w:tc>
          <w:tcPr>
            <w:tcW w:w="3420" w:type="dxa"/>
            <w:tcBorders>
              <w:right w:val="single" w:sz="4" w:space="0" w:color="auto"/>
            </w:tcBorders>
            <w:shd w:val="clear" w:color="auto" w:fill="FFFFFF"/>
            <w:tcMar>
              <w:top w:w="0" w:type="dxa"/>
              <w:left w:w="0" w:type="dxa"/>
              <w:bottom w:w="0" w:type="dxa"/>
              <w:right w:w="0" w:type="dxa"/>
            </w:tcMar>
            <w:vAlign w:val="center"/>
          </w:tcPr>
          <w:p w14:paraId="4D777FE6" w14:textId="77777777" w:rsidR="0035600E" w:rsidRPr="00386E11" w:rsidRDefault="0035600E"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CPK (UI/L)</w:t>
            </w:r>
          </w:p>
        </w:tc>
        <w:tc>
          <w:tcPr>
            <w:tcW w:w="1141" w:type="dxa"/>
            <w:gridSpan w:val="2"/>
            <w:tcBorders>
              <w:left w:val="single" w:sz="4" w:space="0" w:color="auto"/>
              <w:right w:val="single" w:sz="4" w:space="0" w:color="auto"/>
            </w:tcBorders>
            <w:shd w:val="clear" w:color="auto" w:fill="FFFFFF"/>
          </w:tcPr>
          <w:p w14:paraId="7C727E81"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1376</w:t>
            </w:r>
          </w:p>
        </w:tc>
        <w:tc>
          <w:tcPr>
            <w:tcW w:w="19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4F6C26E7"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132 (66-305)</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031D587E"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110 (60-262)</w:t>
            </w:r>
          </w:p>
        </w:tc>
        <w:tc>
          <w:tcPr>
            <w:tcW w:w="198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7D894D2"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168 (74-349)</w:t>
            </w:r>
          </w:p>
        </w:tc>
        <w:tc>
          <w:tcPr>
            <w:tcW w:w="1835" w:type="dxa"/>
            <w:gridSpan w:val="3"/>
            <w:tcBorders>
              <w:left w:val="single" w:sz="4" w:space="0" w:color="auto"/>
            </w:tcBorders>
            <w:shd w:val="clear" w:color="auto" w:fill="FFFFFF"/>
            <w:vAlign w:val="center"/>
          </w:tcPr>
          <w:p w14:paraId="6AD1F4DC" w14:textId="77777777" w:rsidR="0035600E" w:rsidRPr="00386E11" w:rsidRDefault="0035600E" w:rsidP="002129C6">
            <w:pPr>
              <w:spacing w:before="40" w:after="40"/>
              <w:ind w:left="100" w:right="100"/>
              <w:jc w:val="center"/>
              <w:rPr>
                <w:rFonts w:ascii="Times New Roman" w:eastAsia="Times New Roman" w:hAnsi="Times New Roman" w:cs="Times New Roman"/>
                <w:b/>
                <w:color w:val="111111"/>
                <w:sz w:val="22"/>
                <w:szCs w:val="22"/>
                <w:lang w:val="en-US"/>
              </w:rPr>
            </w:pPr>
            <w:r w:rsidRPr="00386E11">
              <w:rPr>
                <w:rFonts w:ascii="Times New Roman" w:eastAsia="Times New Roman" w:hAnsi="Times New Roman" w:cs="Times New Roman"/>
                <w:b/>
                <w:color w:val="111111"/>
                <w:sz w:val="22"/>
                <w:szCs w:val="22"/>
                <w:lang w:val="en-US"/>
              </w:rPr>
              <w:t>0.0012</w:t>
            </w:r>
          </w:p>
        </w:tc>
      </w:tr>
      <w:tr w:rsidR="0035600E" w:rsidRPr="00386E11" w14:paraId="4D12187D" w14:textId="77777777" w:rsidTr="003E5699">
        <w:trPr>
          <w:cantSplit/>
          <w:jc w:val="center"/>
        </w:trPr>
        <w:tc>
          <w:tcPr>
            <w:tcW w:w="3420" w:type="dxa"/>
            <w:tcBorders>
              <w:right w:val="single" w:sz="4" w:space="0" w:color="auto"/>
            </w:tcBorders>
            <w:shd w:val="clear" w:color="auto" w:fill="FFFFFF"/>
            <w:tcMar>
              <w:top w:w="0" w:type="dxa"/>
              <w:left w:w="0" w:type="dxa"/>
              <w:bottom w:w="0" w:type="dxa"/>
              <w:right w:w="0" w:type="dxa"/>
            </w:tcMar>
            <w:vAlign w:val="center"/>
          </w:tcPr>
          <w:p w14:paraId="38101AB4" w14:textId="77777777" w:rsidR="0035600E" w:rsidRPr="00386E11" w:rsidRDefault="0035600E"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C-reactive protein (mg/L)</w:t>
            </w:r>
          </w:p>
        </w:tc>
        <w:tc>
          <w:tcPr>
            <w:tcW w:w="1141" w:type="dxa"/>
            <w:gridSpan w:val="2"/>
            <w:tcBorders>
              <w:left w:val="single" w:sz="4" w:space="0" w:color="auto"/>
              <w:right w:val="single" w:sz="4" w:space="0" w:color="auto"/>
            </w:tcBorders>
            <w:shd w:val="clear" w:color="auto" w:fill="FFFFFF"/>
          </w:tcPr>
          <w:p w14:paraId="5CDD3485"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184</w:t>
            </w:r>
          </w:p>
        </w:tc>
        <w:tc>
          <w:tcPr>
            <w:tcW w:w="19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2D34B6F2"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86 (40-148)</w:t>
            </w:r>
          </w:p>
        </w:tc>
        <w:tc>
          <w:tcPr>
            <w:tcW w:w="1980"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5A5B3994"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77 (37-130)</w:t>
            </w:r>
          </w:p>
        </w:tc>
        <w:tc>
          <w:tcPr>
            <w:tcW w:w="1982"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78BCD088"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87 (42-149)</w:t>
            </w:r>
          </w:p>
        </w:tc>
        <w:tc>
          <w:tcPr>
            <w:tcW w:w="1835" w:type="dxa"/>
            <w:gridSpan w:val="3"/>
            <w:tcBorders>
              <w:left w:val="single" w:sz="4" w:space="0" w:color="auto"/>
            </w:tcBorders>
            <w:shd w:val="clear" w:color="auto" w:fill="FFFFFF"/>
            <w:vAlign w:val="center"/>
          </w:tcPr>
          <w:p w14:paraId="7E98F594"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b/>
                <w:color w:val="111111"/>
                <w:sz w:val="22"/>
                <w:szCs w:val="22"/>
                <w:lang w:val="en-US"/>
              </w:rPr>
              <w:t>0.0329</w:t>
            </w:r>
          </w:p>
        </w:tc>
      </w:tr>
      <w:tr w:rsidR="0035600E" w:rsidRPr="00386E11" w14:paraId="73356510" w14:textId="77777777" w:rsidTr="003E5699">
        <w:trPr>
          <w:cantSplit/>
          <w:jc w:val="center"/>
        </w:trPr>
        <w:tc>
          <w:tcPr>
            <w:tcW w:w="3420" w:type="dxa"/>
            <w:tcBorders>
              <w:bottom w:val="single" w:sz="8" w:space="0" w:color="000000"/>
              <w:right w:val="single" w:sz="4" w:space="0" w:color="auto"/>
            </w:tcBorders>
            <w:shd w:val="clear" w:color="auto" w:fill="FFFFFF"/>
            <w:tcMar>
              <w:top w:w="0" w:type="dxa"/>
              <w:left w:w="0" w:type="dxa"/>
              <w:bottom w:w="0" w:type="dxa"/>
              <w:right w:w="0" w:type="dxa"/>
            </w:tcMar>
            <w:vAlign w:val="center"/>
          </w:tcPr>
          <w:p w14:paraId="4A4258A3" w14:textId="77777777" w:rsidR="0035600E" w:rsidRPr="00386E11" w:rsidRDefault="0035600E"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Fibrinogen (g/L)</w:t>
            </w:r>
          </w:p>
        </w:tc>
        <w:tc>
          <w:tcPr>
            <w:tcW w:w="1141" w:type="dxa"/>
            <w:gridSpan w:val="2"/>
            <w:tcBorders>
              <w:left w:val="single" w:sz="4" w:space="0" w:color="auto"/>
              <w:bottom w:val="single" w:sz="8" w:space="0" w:color="000000"/>
              <w:right w:val="single" w:sz="4" w:space="0" w:color="auto"/>
            </w:tcBorders>
            <w:shd w:val="clear" w:color="auto" w:fill="FFFFFF"/>
          </w:tcPr>
          <w:p w14:paraId="6E4F4E43"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1339</w:t>
            </w:r>
          </w:p>
        </w:tc>
        <w:tc>
          <w:tcPr>
            <w:tcW w:w="1917" w:type="dxa"/>
            <w:tcBorders>
              <w:left w:val="single" w:sz="4" w:space="0" w:color="auto"/>
              <w:bottom w:val="single" w:sz="8" w:space="0" w:color="000000"/>
              <w:right w:val="single" w:sz="4" w:space="0" w:color="auto"/>
            </w:tcBorders>
            <w:shd w:val="clear" w:color="auto" w:fill="FFFFFF"/>
            <w:tcMar>
              <w:top w:w="0" w:type="dxa"/>
              <w:left w:w="0" w:type="dxa"/>
              <w:bottom w:w="0" w:type="dxa"/>
              <w:right w:w="0" w:type="dxa"/>
            </w:tcMar>
            <w:vAlign w:val="center"/>
          </w:tcPr>
          <w:p w14:paraId="737A5380"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6.3 (5.0-7.4)</w:t>
            </w:r>
          </w:p>
        </w:tc>
        <w:tc>
          <w:tcPr>
            <w:tcW w:w="1980" w:type="dxa"/>
            <w:tcBorders>
              <w:left w:val="single" w:sz="4" w:space="0" w:color="auto"/>
              <w:bottom w:val="single" w:sz="8" w:space="0" w:color="000000"/>
              <w:right w:val="single" w:sz="4" w:space="0" w:color="auto"/>
            </w:tcBorders>
            <w:shd w:val="clear" w:color="auto" w:fill="FFFFFF"/>
            <w:tcMar>
              <w:top w:w="0" w:type="dxa"/>
              <w:left w:w="0" w:type="dxa"/>
              <w:bottom w:w="0" w:type="dxa"/>
              <w:right w:w="0" w:type="dxa"/>
            </w:tcMar>
            <w:vAlign w:val="center"/>
          </w:tcPr>
          <w:p w14:paraId="36E25CBF"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6.2 (5.0-7.4)</w:t>
            </w:r>
          </w:p>
        </w:tc>
        <w:tc>
          <w:tcPr>
            <w:tcW w:w="1982" w:type="dxa"/>
            <w:tcBorders>
              <w:left w:val="single" w:sz="4" w:space="0" w:color="auto"/>
              <w:bottom w:val="single" w:sz="8" w:space="0" w:color="000000"/>
              <w:right w:val="single" w:sz="4" w:space="0" w:color="auto"/>
            </w:tcBorders>
            <w:shd w:val="clear" w:color="auto" w:fill="FFFFFF"/>
            <w:tcMar>
              <w:top w:w="0" w:type="dxa"/>
              <w:left w:w="0" w:type="dxa"/>
              <w:bottom w:w="0" w:type="dxa"/>
              <w:right w:w="0" w:type="dxa"/>
            </w:tcMar>
            <w:vAlign w:val="center"/>
          </w:tcPr>
          <w:p w14:paraId="250CDFFC" w14:textId="77777777" w:rsidR="0035600E" w:rsidRPr="00386E11" w:rsidRDefault="0035600E"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6.1 (4.8-7.3)</w:t>
            </w:r>
          </w:p>
        </w:tc>
        <w:tc>
          <w:tcPr>
            <w:tcW w:w="1835" w:type="dxa"/>
            <w:gridSpan w:val="3"/>
            <w:tcBorders>
              <w:left w:val="single" w:sz="4" w:space="0" w:color="auto"/>
              <w:bottom w:val="single" w:sz="8" w:space="0" w:color="000000"/>
            </w:tcBorders>
            <w:shd w:val="clear" w:color="auto" w:fill="FFFFFF"/>
            <w:vAlign w:val="center"/>
          </w:tcPr>
          <w:p w14:paraId="79F97CCB"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0.6396</w:t>
            </w:r>
          </w:p>
        </w:tc>
      </w:tr>
      <w:tr w:rsidR="0035600E" w:rsidRPr="00386E11" w14:paraId="187C6C30" w14:textId="77777777" w:rsidTr="003E5699">
        <w:trPr>
          <w:gridAfter w:val="1"/>
          <w:wAfter w:w="217" w:type="dxa"/>
          <w:cantSplit/>
          <w:jc w:val="center"/>
        </w:trPr>
        <w:tc>
          <w:tcPr>
            <w:tcW w:w="3420" w:type="dxa"/>
            <w:tcBorders>
              <w:bottom w:val="single" w:sz="4" w:space="0" w:color="auto"/>
              <w:right w:val="single" w:sz="4" w:space="0" w:color="auto"/>
            </w:tcBorders>
            <w:shd w:val="clear" w:color="auto" w:fill="FFFFFF"/>
            <w:tcMar>
              <w:top w:w="0" w:type="dxa"/>
              <w:left w:w="0" w:type="dxa"/>
              <w:bottom w:w="0" w:type="dxa"/>
              <w:right w:w="0" w:type="dxa"/>
            </w:tcMar>
            <w:vAlign w:val="center"/>
          </w:tcPr>
          <w:p w14:paraId="6273179D" w14:textId="77777777" w:rsidR="0035600E" w:rsidRPr="00386E11" w:rsidRDefault="0035600E" w:rsidP="002129C6">
            <w:pPr>
              <w:spacing w:before="40" w:after="40"/>
              <w:ind w:left="100" w:right="100"/>
              <w:rPr>
                <w:rFonts w:ascii="Times New Roman" w:eastAsia="Times New Roman" w:hAnsi="Times New Roman" w:cs="Times New Roman"/>
                <w:color w:val="111111"/>
                <w:sz w:val="22"/>
                <w:szCs w:val="22"/>
                <w:lang w:val="en-US"/>
              </w:rPr>
            </w:pPr>
            <w:r>
              <w:rPr>
                <w:rFonts w:ascii="Times New Roman" w:eastAsia="Times New Roman" w:hAnsi="Times New Roman" w:cs="Times New Roman"/>
                <w:color w:val="111111"/>
                <w:sz w:val="22"/>
                <w:szCs w:val="22"/>
                <w:lang w:val="en-US"/>
              </w:rPr>
              <w:t>D</w:t>
            </w:r>
            <w:r w:rsidRPr="00386E11">
              <w:rPr>
                <w:rFonts w:ascii="Times New Roman" w:eastAsia="Times New Roman" w:hAnsi="Times New Roman" w:cs="Times New Roman"/>
                <w:color w:val="111111"/>
                <w:sz w:val="22"/>
                <w:szCs w:val="22"/>
                <w:lang w:val="en-US"/>
              </w:rPr>
              <w:t xml:space="preserve">eath </w:t>
            </w:r>
            <w:r>
              <w:rPr>
                <w:rFonts w:ascii="Times New Roman" w:eastAsia="Times New Roman" w:hAnsi="Times New Roman" w:cs="Times New Roman"/>
                <w:color w:val="111111"/>
                <w:sz w:val="22"/>
                <w:szCs w:val="22"/>
                <w:lang w:val="en-US"/>
              </w:rPr>
              <w:t xml:space="preserve">by day </w:t>
            </w:r>
            <w:r w:rsidRPr="00386E11">
              <w:rPr>
                <w:rFonts w:ascii="Times New Roman" w:eastAsia="Times New Roman" w:hAnsi="Times New Roman" w:cs="Times New Roman"/>
                <w:color w:val="111111"/>
                <w:sz w:val="22"/>
                <w:szCs w:val="22"/>
                <w:lang w:val="en-US"/>
              </w:rPr>
              <w:t>28 after admission</w:t>
            </w:r>
          </w:p>
        </w:tc>
        <w:tc>
          <w:tcPr>
            <w:tcW w:w="1134" w:type="dxa"/>
            <w:tcBorders>
              <w:left w:val="single" w:sz="4" w:space="0" w:color="auto"/>
              <w:bottom w:val="single" w:sz="4" w:space="0" w:color="auto"/>
              <w:right w:val="single" w:sz="4" w:space="0" w:color="auto"/>
            </w:tcBorders>
            <w:shd w:val="clear" w:color="auto" w:fill="FFFFFF"/>
          </w:tcPr>
          <w:p w14:paraId="745DC52A"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0</w:t>
            </w:r>
          </w:p>
        </w:tc>
        <w:tc>
          <w:tcPr>
            <w:tcW w:w="1924" w:type="dxa"/>
            <w:gridSpan w:val="2"/>
            <w:tcBorders>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4C61C203"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569 (21.0%)</w:t>
            </w:r>
          </w:p>
        </w:tc>
        <w:tc>
          <w:tcPr>
            <w:tcW w:w="1980" w:type="dxa"/>
            <w:tcBorders>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5D5CBA57"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35 (10.1 %)</w:t>
            </w:r>
          </w:p>
        </w:tc>
        <w:tc>
          <w:tcPr>
            <w:tcW w:w="1982" w:type="dxa"/>
            <w:tcBorders>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49657FDC"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304 (31.4 %)</w:t>
            </w:r>
          </w:p>
        </w:tc>
        <w:tc>
          <w:tcPr>
            <w:tcW w:w="1618" w:type="dxa"/>
            <w:gridSpan w:val="2"/>
            <w:tcBorders>
              <w:left w:val="single" w:sz="4" w:space="0" w:color="auto"/>
              <w:bottom w:val="single" w:sz="4" w:space="0" w:color="auto"/>
            </w:tcBorders>
            <w:shd w:val="clear" w:color="auto" w:fill="FFFFFF"/>
            <w:vAlign w:val="center"/>
          </w:tcPr>
          <w:p w14:paraId="55E6F61C" w14:textId="77777777" w:rsidR="0035600E" w:rsidRPr="00386E11" w:rsidRDefault="0035600E" w:rsidP="002129C6">
            <w:pPr>
              <w:spacing w:before="40" w:after="40"/>
              <w:ind w:left="100" w:right="100"/>
              <w:jc w:val="center"/>
              <w:rPr>
                <w:rFonts w:ascii="Times New Roman" w:eastAsia="Times New Roman" w:hAnsi="Times New Roman" w:cs="Times New Roman"/>
                <w:color w:val="111111"/>
                <w:sz w:val="22"/>
                <w:szCs w:val="22"/>
                <w:highlight w:val="yellow"/>
                <w:lang w:val="en-US"/>
              </w:rPr>
            </w:pPr>
            <w:r w:rsidRPr="00386E11">
              <w:rPr>
                <w:rFonts w:ascii="Times New Roman" w:eastAsia="Times New Roman" w:hAnsi="Times New Roman" w:cs="Times New Roman"/>
                <w:b/>
                <w:color w:val="111111"/>
                <w:sz w:val="22"/>
                <w:szCs w:val="22"/>
                <w:lang w:val="en-US"/>
              </w:rPr>
              <w:t>&lt;0.0001</w:t>
            </w:r>
          </w:p>
        </w:tc>
      </w:tr>
    </w:tbl>
    <w:p w14:paraId="784F2302" w14:textId="77777777" w:rsidR="0035600E" w:rsidRPr="00386E11" w:rsidRDefault="0035600E" w:rsidP="0035600E">
      <w:pPr>
        <w:pStyle w:val="Heading2"/>
        <w:numPr>
          <w:ilvl w:val="0"/>
          <w:numId w:val="0"/>
        </w:numPr>
        <w:ind w:left="360"/>
        <w:rPr>
          <w:rFonts w:ascii="Times New Roman" w:eastAsia="Times New Roman" w:hAnsi="Times New Roman" w:cs="Times New Roman"/>
          <w:b w:val="0"/>
          <w:bCs w:val="0"/>
          <w:color w:val="111111"/>
          <w:sz w:val="22"/>
          <w:szCs w:val="22"/>
        </w:rPr>
      </w:pPr>
      <w:r w:rsidRPr="00386E11">
        <w:rPr>
          <w:rFonts w:ascii="Times New Roman" w:eastAsia="Times New Roman" w:hAnsi="Times New Roman" w:cs="Times New Roman"/>
          <w:b w:val="0"/>
          <w:bCs w:val="0"/>
          <w:color w:val="111111"/>
          <w:sz w:val="22"/>
          <w:szCs w:val="22"/>
        </w:rPr>
        <w:t>No Micro – patients with ascertained microvascular status and no severe diabetic retinopathy (DR) and no diabetes kidney disease (DKD) and no diabetic foot ulcer (DFU). Any Micro – patients with ascertained microvascular status and at least one complication among severe DR, DKD and DFU. DR corresponds to active or past severe non-proliferative or proliferative DR. DKD, diabetic kidney disease, defined as proteinuria and/or eGFR below 60 ml/min. DFU, active or past diabetic foot ulcer (see definitions in methods). Also applies to subsequent tables.</w:t>
      </w:r>
    </w:p>
    <w:p w14:paraId="0EFEFF10" w14:textId="77777777" w:rsidR="0035600E" w:rsidRPr="00386E11" w:rsidRDefault="0035600E" w:rsidP="0035600E">
      <w:pPr>
        <w:pStyle w:val="Heading2"/>
        <w:numPr>
          <w:ilvl w:val="0"/>
          <w:numId w:val="0"/>
        </w:numPr>
        <w:ind w:left="792" w:hanging="432"/>
        <w:rPr>
          <w:rFonts w:ascii="Times New Roman" w:eastAsia="Times New Roman" w:hAnsi="Times New Roman" w:cs="Times New Roman"/>
          <w:b w:val="0"/>
          <w:bCs w:val="0"/>
          <w:color w:val="111111"/>
          <w:sz w:val="22"/>
          <w:szCs w:val="22"/>
        </w:rPr>
      </w:pPr>
      <w:r w:rsidRPr="00386E11">
        <w:rPr>
          <w:rFonts w:ascii="Times New Roman" w:eastAsia="Times New Roman" w:hAnsi="Times New Roman" w:cs="Times New Roman"/>
          <w:b w:val="0"/>
          <w:bCs w:val="0"/>
          <w:color w:val="111111"/>
          <w:sz w:val="22"/>
          <w:szCs w:val="22"/>
        </w:rPr>
        <w:t>AST/ALT</w:t>
      </w:r>
      <w:r>
        <w:rPr>
          <w:rFonts w:ascii="Times New Roman" w:eastAsia="Times New Roman" w:hAnsi="Times New Roman" w:cs="Times New Roman"/>
          <w:b w:val="0"/>
          <w:bCs w:val="0"/>
          <w:color w:val="111111"/>
          <w:sz w:val="22"/>
          <w:szCs w:val="22"/>
        </w:rPr>
        <w:t>:</w:t>
      </w:r>
      <w:r w:rsidRPr="00386E11">
        <w:rPr>
          <w:rFonts w:ascii="Times New Roman" w:eastAsia="Times New Roman" w:hAnsi="Times New Roman" w:cs="Times New Roman"/>
          <w:b w:val="0"/>
          <w:bCs w:val="0"/>
          <w:color w:val="111111"/>
          <w:sz w:val="22"/>
          <w:szCs w:val="22"/>
        </w:rPr>
        <w:t xml:space="preserve"> aspartate/alanine aminotransferase; GGT</w:t>
      </w:r>
      <w:r>
        <w:rPr>
          <w:rFonts w:ascii="Times New Roman" w:eastAsia="Times New Roman" w:hAnsi="Times New Roman" w:cs="Times New Roman"/>
          <w:b w:val="0"/>
          <w:bCs w:val="0"/>
          <w:color w:val="111111"/>
          <w:sz w:val="22"/>
          <w:szCs w:val="22"/>
        </w:rPr>
        <w:t>:</w:t>
      </w:r>
      <w:r w:rsidRPr="00386E11">
        <w:rPr>
          <w:rFonts w:ascii="Times New Roman" w:eastAsia="Times New Roman" w:hAnsi="Times New Roman" w:cs="Times New Roman"/>
          <w:b w:val="0"/>
          <w:bCs w:val="0"/>
          <w:color w:val="111111"/>
          <w:sz w:val="22"/>
          <w:szCs w:val="22"/>
        </w:rPr>
        <w:t xml:space="preserve"> gamma glutamyl transferase; LDH</w:t>
      </w:r>
      <w:r>
        <w:rPr>
          <w:rFonts w:ascii="Times New Roman" w:eastAsia="Times New Roman" w:hAnsi="Times New Roman" w:cs="Times New Roman"/>
          <w:b w:val="0"/>
          <w:bCs w:val="0"/>
          <w:color w:val="111111"/>
          <w:sz w:val="22"/>
          <w:szCs w:val="22"/>
        </w:rPr>
        <w:t>:</w:t>
      </w:r>
      <w:r w:rsidRPr="00386E11">
        <w:rPr>
          <w:rFonts w:ascii="Times New Roman" w:eastAsia="Times New Roman" w:hAnsi="Times New Roman" w:cs="Times New Roman"/>
          <w:b w:val="0"/>
          <w:bCs w:val="0"/>
          <w:color w:val="111111"/>
          <w:sz w:val="22"/>
          <w:szCs w:val="22"/>
        </w:rPr>
        <w:t xml:space="preserve"> </w:t>
      </w:r>
      <w:proofErr w:type="spellStart"/>
      <w:r w:rsidRPr="00386E11">
        <w:rPr>
          <w:rFonts w:ascii="Times New Roman" w:eastAsia="Times New Roman" w:hAnsi="Times New Roman" w:cs="Times New Roman"/>
          <w:b w:val="0"/>
          <w:bCs w:val="0"/>
          <w:color w:val="111111"/>
          <w:sz w:val="22"/>
          <w:szCs w:val="22"/>
        </w:rPr>
        <w:t>lactodehydrogenase</w:t>
      </w:r>
      <w:proofErr w:type="spellEnd"/>
      <w:r w:rsidRPr="00386E11">
        <w:rPr>
          <w:rFonts w:ascii="Times New Roman" w:eastAsia="Times New Roman" w:hAnsi="Times New Roman" w:cs="Times New Roman"/>
          <w:b w:val="0"/>
          <w:bCs w:val="0"/>
          <w:color w:val="111111"/>
          <w:sz w:val="22"/>
          <w:szCs w:val="22"/>
        </w:rPr>
        <w:t>; CPK</w:t>
      </w:r>
      <w:r>
        <w:rPr>
          <w:rFonts w:ascii="Times New Roman" w:eastAsia="Times New Roman" w:hAnsi="Times New Roman" w:cs="Times New Roman"/>
          <w:b w:val="0"/>
          <w:bCs w:val="0"/>
          <w:color w:val="111111"/>
          <w:sz w:val="22"/>
          <w:szCs w:val="22"/>
        </w:rPr>
        <w:t>:</w:t>
      </w:r>
      <w:r w:rsidRPr="00386E11">
        <w:rPr>
          <w:rFonts w:ascii="Times New Roman" w:eastAsia="Times New Roman" w:hAnsi="Times New Roman" w:cs="Times New Roman"/>
          <w:b w:val="0"/>
          <w:bCs w:val="0"/>
          <w:color w:val="111111"/>
          <w:sz w:val="22"/>
          <w:szCs w:val="22"/>
        </w:rPr>
        <w:t xml:space="preserve"> creatine phosphokinase</w:t>
      </w:r>
    </w:p>
    <w:p w14:paraId="678BBBB0" w14:textId="77777777" w:rsidR="009C7453" w:rsidRPr="00386E11" w:rsidRDefault="009C7453" w:rsidP="009C7453">
      <w:pPr>
        <w:rPr>
          <w:rFonts w:ascii="Times New Roman" w:eastAsiaTheme="majorEastAsia" w:hAnsi="Times New Roman" w:cs="Times New Roman"/>
          <w:b/>
          <w:bCs/>
          <w:sz w:val="22"/>
          <w:szCs w:val="22"/>
          <w:lang w:val="en-US"/>
        </w:rPr>
      </w:pPr>
      <w:r w:rsidRPr="00386E11">
        <w:rPr>
          <w:rFonts w:ascii="Times New Roman" w:hAnsi="Times New Roman" w:cs="Times New Roman"/>
          <w:sz w:val="22"/>
          <w:szCs w:val="22"/>
          <w:lang w:val="en-US"/>
        </w:rPr>
        <w:br w:type="page"/>
      </w:r>
    </w:p>
    <w:p w14:paraId="76AC3596" w14:textId="0D51E0EC" w:rsidR="009C7453" w:rsidRPr="00386E11" w:rsidRDefault="009C7453" w:rsidP="009C7453">
      <w:pPr>
        <w:pStyle w:val="EndNoteBibliography"/>
        <w:spacing w:line="480" w:lineRule="auto"/>
        <w:ind w:left="450" w:hanging="270"/>
        <w:rPr>
          <w:rFonts w:ascii="Times New Roman" w:hAnsi="Times New Roman" w:cs="Times New Roman"/>
          <w:b/>
          <w:sz w:val="22"/>
          <w:szCs w:val="22"/>
        </w:rPr>
      </w:pPr>
      <w:r w:rsidRPr="00386E11">
        <w:rPr>
          <w:rFonts w:ascii="Times New Roman" w:hAnsi="Times New Roman" w:cs="Times New Roman"/>
          <w:b/>
          <w:sz w:val="22"/>
          <w:szCs w:val="22"/>
        </w:rPr>
        <w:lastRenderedPageBreak/>
        <w:t xml:space="preserve">Table </w:t>
      </w:r>
      <w:r w:rsidR="002129C6">
        <w:rPr>
          <w:rFonts w:ascii="Times New Roman" w:hAnsi="Times New Roman" w:cs="Times New Roman"/>
          <w:b/>
          <w:sz w:val="22"/>
          <w:szCs w:val="22"/>
        </w:rPr>
        <w:t>3</w:t>
      </w:r>
      <w:r w:rsidRPr="00386E11">
        <w:rPr>
          <w:rFonts w:ascii="Times New Roman" w:hAnsi="Times New Roman" w:cs="Times New Roman"/>
          <w:b/>
          <w:sz w:val="22"/>
          <w:szCs w:val="22"/>
        </w:rPr>
        <w:t xml:space="preserve">. Details of microvascular status in CORONADO </w:t>
      </w:r>
      <w:r>
        <w:rPr>
          <w:rFonts w:ascii="Times New Roman" w:hAnsi="Times New Roman" w:cs="Times New Roman"/>
          <w:b/>
          <w:sz w:val="22"/>
          <w:szCs w:val="22"/>
        </w:rPr>
        <w:t>patients</w:t>
      </w:r>
    </w:p>
    <w:tbl>
      <w:tblPr>
        <w:tblW w:w="0" w:type="auto"/>
        <w:jc w:val="center"/>
        <w:tblLayout w:type="fixed"/>
        <w:tblLook w:val="04A0" w:firstRow="1" w:lastRow="0" w:firstColumn="1" w:lastColumn="0" w:noHBand="0" w:noVBand="1"/>
      </w:tblPr>
      <w:tblGrid>
        <w:gridCol w:w="2970"/>
        <w:gridCol w:w="1275"/>
        <w:gridCol w:w="1417"/>
        <w:gridCol w:w="1559"/>
        <w:gridCol w:w="2127"/>
      </w:tblGrid>
      <w:tr w:rsidR="002129C6" w:rsidRPr="00386E11" w14:paraId="24A4E576" w14:textId="77777777" w:rsidTr="002874DF">
        <w:trPr>
          <w:cantSplit/>
          <w:trHeight w:val="317"/>
          <w:tblHeader/>
          <w:jc w:val="center"/>
        </w:trPr>
        <w:tc>
          <w:tcPr>
            <w:tcW w:w="2970" w:type="dxa"/>
            <w:tcBorders>
              <w:top w:val="single" w:sz="8" w:space="0" w:color="000000"/>
              <w:bottom w:val="single" w:sz="8" w:space="0" w:color="000000"/>
              <w:right w:val="single" w:sz="4" w:space="0" w:color="auto"/>
            </w:tcBorders>
            <w:shd w:val="clear" w:color="auto" w:fill="FFFFFF"/>
            <w:tcMar>
              <w:top w:w="0" w:type="dxa"/>
              <w:left w:w="0" w:type="dxa"/>
              <w:bottom w:w="0" w:type="dxa"/>
              <w:right w:w="0" w:type="dxa"/>
            </w:tcMar>
            <w:vAlign w:val="center"/>
          </w:tcPr>
          <w:p w14:paraId="4790B5DA" w14:textId="77777777" w:rsidR="002129C6" w:rsidRPr="00386E11" w:rsidRDefault="002129C6" w:rsidP="002874DF">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b/>
                <w:color w:val="111111"/>
                <w:sz w:val="22"/>
                <w:szCs w:val="22"/>
                <w:lang w:val="en-US"/>
              </w:rPr>
              <w:t xml:space="preserve"> </w:t>
            </w:r>
          </w:p>
        </w:tc>
        <w:tc>
          <w:tcPr>
            <w:tcW w:w="1275" w:type="dxa"/>
            <w:tcBorders>
              <w:top w:val="single" w:sz="8" w:space="0" w:color="000000"/>
              <w:left w:val="single" w:sz="4" w:space="0" w:color="auto"/>
              <w:bottom w:val="single" w:sz="8" w:space="0" w:color="000000"/>
              <w:right w:val="single" w:sz="4" w:space="0" w:color="auto"/>
            </w:tcBorders>
            <w:shd w:val="clear" w:color="auto" w:fill="FFFFFF"/>
            <w:tcMar>
              <w:top w:w="0" w:type="dxa"/>
              <w:left w:w="0" w:type="dxa"/>
              <w:bottom w:w="0" w:type="dxa"/>
              <w:right w:w="0" w:type="dxa"/>
            </w:tcMar>
            <w:vAlign w:val="center"/>
          </w:tcPr>
          <w:p w14:paraId="159D3780" w14:textId="764F3299" w:rsidR="002129C6" w:rsidRPr="00386E11" w:rsidRDefault="002129C6" w:rsidP="002874DF">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b/>
                <w:color w:val="111111"/>
                <w:sz w:val="22"/>
                <w:szCs w:val="22"/>
                <w:lang w:val="en-US"/>
              </w:rPr>
              <w:t>All</w:t>
            </w:r>
            <w:r w:rsidRPr="00386E11">
              <w:rPr>
                <w:rFonts w:ascii="Times New Roman" w:eastAsia="Times New Roman" w:hAnsi="Times New Roman" w:cs="Times New Roman"/>
                <w:b/>
                <w:color w:val="111111"/>
                <w:sz w:val="22"/>
                <w:szCs w:val="22"/>
                <w:lang w:val="en-US"/>
              </w:rPr>
              <w:br/>
              <w:t>(n=2</w:t>
            </w:r>
            <w:r w:rsidR="00660B20">
              <w:rPr>
                <w:rFonts w:ascii="Times New Roman" w:eastAsia="Times New Roman" w:hAnsi="Times New Roman" w:cs="Times New Roman"/>
                <w:b/>
                <w:color w:val="111111"/>
                <w:sz w:val="22"/>
                <w:szCs w:val="22"/>
                <w:lang w:val="en-US"/>
              </w:rPr>
              <w:t>,</w:t>
            </w:r>
            <w:r w:rsidRPr="00386E11">
              <w:rPr>
                <w:rFonts w:ascii="Times New Roman" w:eastAsia="Times New Roman" w:hAnsi="Times New Roman" w:cs="Times New Roman"/>
                <w:b/>
                <w:color w:val="111111"/>
                <w:sz w:val="22"/>
                <w:szCs w:val="22"/>
                <w:lang w:val="en-US"/>
              </w:rPr>
              <w:t>713)</w:t>
            </w:r>
          </w:p>
        </w:tc>
        <w:tc>
          <w:tcPr>
            <w:tcW w:w="1417" w:type="dxa"/>
            <w:tcBorders>
              <w:top w:val="single" w:sz="8" w:space="0" w:color="000000"/>
              <w:left w:val="single" w:sz="4" w:space="0" w:color="auto"/>
              <w:bottom w:val="single" w:sz="8" w:space="0" w:color="000000"/>
              <w:right w:val="single" w:sz="4" w:space="0" w:color="auto"/>
            </w:tcBorders>
            <w:shd w:val="clear" w:color="auto" w:fill="FFFFFF"/>
            <w:tcMar>
              <w:top w:w="0" w:type="dxa"/>
              <w:left w:w="0" w:type="dxa"/>
              <w:bottom w:w="0" w:type="dxa"/>
              <w:right w:w="0" w:type="dxa"/>
            </w:tcMar>
            <w:vAlign w:val="center"/>
          </w:tcPr>
          <w:p w14:paraId="4B66F208" w14:textId="7D85EA08" w:rsidR="002129C6" w:rsidRPr="00386E11" w:rsidRDefault="002129C6" w:rsidP="00660B20">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b/>
                <w:color w:val="111111"/>
                <w:sz w:val="22"/>
                <w:szCs w:val="22"/>
                <w:lang w:val="en-US"/>
              </w:rPr>
              <w:t>no MICRO</w:t>
            </w:r>
            <w:r w:rsidRPr="00386E11">
              <w:rPr>
                <w:rFonts w:ascii="Times New Roman" w:eastAsia="Times New Roman" w:hAnsi="Times New Roman" w:cs="Times New Roman"/>
                <w:b/>
                <w:color w:val="111111"/>
                <w:sz w:val="22"/>
                <w:szCs w:val="22"/>
                <w:lang w:val="en-US"/>
              </w:rPr>
              <w:br/>
              <w:t>(n</w:t>
            </w:r>
            <w:r>
              <w:rPr>
                <w:rFonts w:ascii="Times New Roman" w:eastAsia="Times New Roman" w:hAnsi="Times New Roman" w:cs="Times New Roman"/>
                <w:b/>
                <w:color w:val="111111"/>
                <w:sz w:val="22"/>
                <w:szCs w:val="22"/>
                <w:lang w:val="en-US"/>
              </w:rPr>
              <w:t xml:space="preserve"> </w:t>
            </w:r>
            <w:r w:rsidRPr="00386E11">
              <w:rPr>
                <w:rFonts w:ascii="Times New Roman" w:eastAsia="Times New Roman" w:hAnsi="Times New Roman" w:cs="Times New Roman"/>
                <w:b/>
                <w:color w:val="111111"/>
                <w:sz w:val="22"/>
                <w:szCs w:val="22"/>
                <w:lang w:val="en-US"/>
              </w:rPr>
              <w:t>=</w:t>
            </w:r>
            <w:r>
              <w:rPr>
                <w:rFonts w:ascii="Times New Roman" w:eastAsia="Times New Roman" w:hAnsi="Times New Roman" w:cs="Times New Roman"/>
                <w:b/>
                <w:color w:val="111111"/>
                <w:sz w:val="22"/>
                <w:szCs w:val="22"/>
                <w:lang w:val="en-US"/>
              </w:rPr>
              <w:t xml:space="preserve"> </w:t>
            </w:r>
            <w:r w:rsidRPr="00386E11">
              <w:rPr>
                <w:rFonts w:ascii="Times New Roman" w:eastAsia="Times New Roman" w:hAnsi="Times New Roman" w:cs="Times New Roman"/>
                <w:b/>
                <w:color w:val="111111"/>
                <w:sz w:val="22"/>
                <w:szCs w:val="22"/>
                <w:lang w:val="en-US"/>
              </w:rPr>
              <w:t>3</w:t>
            </w:r>
            <w:r w:rsidR="00660B20">
              <w:rPr>
                <w:rFonts w:ascii="Times New Roman" w:eastAsia="Times New Roman" w:hAnsi="Times New Roman" w:cs="Times New Roman"/>
                <w:b/>
                <w:color w:val="111111"/>
                <w:sz w:val="22"/>
                <w:szCs w:val="22"/>
                <w:lang w:val="en-US"/>
              </w:rPr>
              <w:t>0</w:t>
            </w:r>
            <w:r w:rsidRPr="00386E11">
              <w:rPr>
                <w:rFonts w:ascii="Times New Roman" w:eastAsia="Times New Roman" w:hAnsi="Times New Roman" w:cs="Times New Roman"/>
                <w:b/>
                <w:color w:val="111111"/>
                <w:sz w:val="22"/>
                <w:szCs w:val="22"/>
                <w:lang w:val="en-US"/>
              </w:rPr>
              <w:t>4)</w:t>
            </w:r>
          </w:p>
        </w:tc>
        <w:tc>
          <w:tcPr>
            <w:tcW w:w="1559" w:type="dxa"/>
            <w:tcBorders>
              <w:top w:val="single" w:sz="8" w:space="0" w:color="000000"/>
              <w:left w:val="single" w:sz="4" w:space="0" w:color="auto"/>
              <w:bottom w:val="single" w:sz="8" w:space="0" w:color="000000"/>
              <w:right w:val="single" w:sz="4" w:space="0" w:color="auto"/>
            </w:tcBorders>
            <w:shd w:val="clear" w:color="auto" w:fill="FFFFFF"/>
            <w:tcMar>
              <w:top w:w="0" w:type="dxa"/>
              <w:left w:w="0" w:type="dxa"/>
              <w:bottom w:w="0" w:type="dxa"/>
              <w:right w:w="0" w:type="dxa"/>
            </w:tcMar>
            <w:vAlign w:val="center"/>
          </w:tcPr>
          <w:p w14:paraId="475FF027" w14:textId="1570332A" w:rsidR="002129C6" w:rsidRPr="00386E11" w:rsidRDefault="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b/>
                <w:color w:val="111111"/>
                <w:sz w:val="22"/>
                <w:szCs w:val="22"/>
                <w:lang w:val="en-US"/>
              </w:rPr>
              <w:t xml:space="preserve"> any MICRO</w:t>
            </w:r>
            <w:r w:rsidRPr="00386E11">
              <w:rPr>
                <w:rFonts w:ascii="Times New Roman" w:eastAsia="Times New Roman" w:hAnsi="Times New Roman" w:cs="Times New Roman"/>
                <w:b/>
                <w:color w:val="111111"/>
                <w:sz w:val="22"/>
                <w:szCs w:val="22"/>
                <w:lang w:val="en-US"/>
              </w:rPr>
              <w:br/>
              <w:t>(n</w:t>
            </w:r>
            <w:r>
              <w:rPr>
                <w:rFonts w:ascii="Times New Roman" w:eastAsia="Times New Roman" w:hAnsi="Times New Roman" w:cs="Times New Roman"/>
                <w:b/>
                <w:color w:val="111111"/>
                <w:sz w:val="22"/>
                <w:szCs w:val="22"/>
                <w:lang w:val="en-US"/>
              </w:rPr>
              <w:t xml:space="preserve"> </w:t>
            </w:r>
            <w:r w:rsidRPr="00386E11">
              <w:rPr>
                <w:rFonts w:ascii="Times New Roman" w:eastAsia="Times New Roman" w:hAnsi="Times New Roman" w:cs="Times New Roman"/>
                <w:b/>
                <w:color w:val="111111"/>
                <w:sz w:val="22"/>
                <w:szCs w:val="22"/>
                <w:lang w:val="en-US"/>
              </w:rPr>
              <w:t>=</w:t>
            </w:r>
            <w:r>
              <w:rPr>
                <w:rFonts w:ascii="Times New Roman" w:eastAsia="Times New Roman" w:hAnsi="Times New Roman" w:cs="Times New Roman"/>
                <w:b/>
                <w:color w:val="111111"/>
                <w:sz w:val="22"/>
                <w:szCs w:val="22"/>
                <w:lang w:val="en-US"/>
              </w:rPr>
              <w:t xml:space="preserve"> </w:t>
            </w:r>
            <w:r w:rsidR="00660B20">
              <w:rPr>
                <w:rFonts w:ascii="Times New Roman" w:eastAsia="Times New Roman" w:hAnsi="Times New Roman" w:cs="Times New Roman"/>
                <w:b/>
                <w:color w:val="111111"/>
                <w:sz w:val="22"/>
                <w:szCs w:val="22"/>
                <w:lang w:val="en-US"/>
              </w:rPr>
              <w:t>1,010</w:t>
            </w:r>
            <w:r w:rsidRPr="00386E11">
              <w:rPr>
                <w:rFonts w:ascii="Times New Roman" w:eastAsia="Times New Roman" w:hAnsi="Times New Roman" w:cs="Times New Roman"/>
                <w:b/>
                <w:color w:val="111111"/>
                <w:sz w:val="22"/>
                <w:szCs w:val="22"/>
                <w:lang w:val="en-US"/>
              </w:rPr>
              <w:t>)</w:t>
            </w:r>
          </w:p>
        </w:tc>
        <w:tc>
          <w:tcPr>
            <w:tcW w:w="2127" w:type="dxa"/>
            <w:tcBorders>
              <w:top w:val="single" w:sz="8" w:space="0" w:color="000000"/>
              <w:left w:val="single" w:sz="4" w:space="0" w:color="auto"/>
              <w:bottom w:val="single" w:sz="8" w:space="0" w:color="000000"/>
            </w:tcBorders>
            <w:shd w:val="clear" w:color="auto" w:fill="FFFFFF"/>
            <w:tcMar>
              <w:top w:w="0" w:type="dxa"/>
              <w:left w:w="0" w:type="dxa"/>
              <w:bottom w:w="0" w:type="dxa"/>
              <w:right w:w="0" w:type="dxa"/>
            </w:tcMar>
            <w:vAlign w:val="center"/>
          </w:tcPr>
          <w:p w14:paraId="468CDA70" w14:textId="77777777" w:rsidR="002129C6" w:rsidRPr="00386E11" w:rsidRDefault="002129C6" w:rsidP="002874DF">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b/>
                <w:color w:val="111111"/>
                <w:sz w:val="22"/>
                <w:szCs w:val="22"/>
                <w:lang w:val="en-US"/>
              </w:rPr>
              <w:t>not ascertained</w:t>
            </w:r>
            <w:r w:rsidRPr="00386E11">
              <w:rPr>
                <w:rFonts w:ascii="Times New Roman" w:eastAsia="Times New Roman" w:hAnsi="Times New Roman" w:cs="Times New Roman"/>
                <w:b/>
                <w:color w:val="111111"/>
                <w:sz w:val="22"/>
                <w:szCs w:val="22"/>
                <w:lang w:val="en-US"/>
              </w:rPr>
              <w:br/>
              <w:t>(n</w:t>
            </w:r>
            <w:r>
              <w:rPr>
                <w:rFonts w:ascii="Times New Roman" w:eastAsia="Times New Roman" w:hAnsi="Times New Roman" w:cs="Times New Roman"/>
                <w:b/>
                <w:color w:val="111111"/>
                <w:sz w:val="22"/>
                <w:szCs w:val="22"/>
                <w:lang w:val="en-US"/>
              </w:rPr>
              <w:t xml:space="preserve"> </w:t>
            </w:r>
            <w:r w:rsidRPr="00386E11">
              <w:rPr>
                <w:rFonts w:ascii="Times New Roman" w:eastAsia="Times New Roman" w:hAnsi="Times New Roman" w:cs="Times New Roman"/>
                <w:b/>
                <w:color w:val="111111"/>
                <w:sz w:val="22"/>
                <w:szCs w:val="22"/>
                <w:lang w:val="en-US"/>
              </w:rPr>
              <w:t>=</w:t>
            </w:r>
            <w:r>
              <w:rPr>
                <w:rFonts w:ascii="Times New Roman" w:eastAsia="Times New Roman" w:hAnsi="Times New Roman" w:cs="Times New Roman"/>
                <w:b/>
                <w:color w:val="111111"/>
                <w:sz w:val="22"/>
                <w:szCs w:val="22"/>
                <w:lang w:val="en-US"/>
              </w:rPr>
              <w:t xml:space="preserve"> </w:t>
            </w:r>
            <w:r w:rsidRPr="00386E11">
              <w:rPr>
                <w:rFonts w:ascii="Times New Roman" w:eastAsia="Times New Roman" w:hAnsi="Times New Roman" w:cs="Times New Roman"/>
                <w:b/>
                <w:color w:val="111111"/>
                <w:sz w:val="22"/>
                <w:szCs w:val="22"/>
                <w:lang w:val="en-US"/>
              </w:rPr>
              <w:t>1</w:t>
            </w:r>
            <w:r>
              <w:rPr>
                <w:rFonts w:ascii="Times New Roman" w:eastAsia="Times New Roman" w:hAnsi="Times New Roman" w:cs="Times New Roman"/>
                <w:b/>
                <w:color w:val="111111"/>
                <w:sz w:val="22"/>
                <w:szCs w:val="22"/>
                <w:lang w:val="en-US"/>
              </w:rPr>
              <w:t>,</w:t>
            </w:r>
            <w:r w:rsidRPr="00386E11">
              <w:rPr>
                <w:rFonts w:ascii="Times New Roman" w:eastAsia="Times New Roman" w:hAnsi="Times New Roman" w:cs="Times New Roman"/>
                <w:b/>
                <w:color w:val="111111"/>
                <w:sz w:val="22"/>
                <w:szCs w:val="22"/>
                <w:lang w:val="en-US"/>
              </w:rPr>
              <w:t>399)</w:t>
            </w:r>
          </w:p>
        </w:tc>
      </w:tr>
      <w:tr w:rsidR="002129C6" w:rsidRPr="00386E11" w14:paraId="530E1C56" w14:textId="77777777" w:rsidTr="002874DF">
        <w:trPr>
          <w:cantSplit/>
          <w:jc w:val="center"/>
        </w:trPr>
        <w:tc>
          <w:tcPr>
            <w:tcW w:w="2970" w:type="dxa"/>
            <w:tcBorders>
              <w:right w:val="single" w:sz="4" w:space="0" w:color="auto"/>
            </w:tcBorders>
            <w:shd w:val="clear" w:color="auto" w:fill="FFFFFF"/>
            <w:tcMar>
              <w:top w:w="0" w:type="dxa"/>
              <w:left w:w="0" w:type="dxa"/>
              <w:bottom w:w="0" w:type="dxa"/>
              <w:right w:w="0" w:type="dxa"/>
            </w:tcMar>
            <w:vAlign w:val="center"/>
          </w:tcPr>
          <w:p w14:paraId="6503B37C" w14:textId="77777777" w:rsidR="002129C6" w:rsidRPr="00386E11" w:rsidRDefault="002129C6" w:rsidP="002874DF">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Diabetic retinopathy, n (%)</w:t>
            </w:r>
          </w:p>
        </w:tc>
        <w:tc>
          <w:tcPr>
            <w:tcW w:w="1275"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5A099129" w14:textId="77777777" w:rsidR="002129C6" w:rsidRPr="00386E11" w:rsidRDefault="002129C6" w:rsidP="002874DF">
            <w:pPr>
              <w:spacing w:before="40" w:after="40"/>
              <w:ind w:left="100" w:right="100"/>
              <w:jc w:val="center"/>
              <w:rPr>
                <w:rFonts w:ascii="Times New Roman" w:hAnsi="Times New Roman" w:cs="Times New Roman"/>
                <w:sz w:val="22"/>
                <w:szCs w:val="22"/>
                <w:lang w:val="en-US"/>
              </w:rPr>
            </w:pPr>
          </w:p>
        </w:tc>
        <w:tc>
          <w:tcPr>
            <w:tcW w:w="14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3C12A810" w14:textId="77777777" w:rsidR="002129C6" w:rsidRPr="00386E11" w:rsidRDefault="002129C6" w:rsidP="002874DF">
            <w:pPr>
              <w:spacing w:before="40" w:after="40"/>
              <w:ind w:left="100" w:right="100"/>
              <w:jc w:val="center"/>
              <w:rPr>
                <w:rFonts w:ascii="Times New Roman" w:hAnsi="Times New Roman" w:cs="Times New Roman"/>
                <w:sz w:val="22"/>
                <w:szCs w:val="22"/>
                <w:lang w:val="en-US"/>
              </w:rPr>
            </w:pPr>
          </w:p>
        </w:tc>
        <w:tc>
          <w:tcPr>
            <w:tcW w:w="1559"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32C6434F" w14:textId="77777777" w:rsidR="002129C6" w:rsidRPr="00386E11" w:rsidRDefault="002129C6" w:rsidP="002874DF">
            <w:pPr>
              <w:spacing w:before="40" w:after="40"/>
              <w:ind w:left="100" w:right="100"/>
              <w:jc w:val="center"/>
              <w:rPr>
                <w:rFonts w:ascii="Times New Roman" w:hAnsi="Times New Roman" w:cs="Times New Roman"/>
                <w:sz w:val="22"/>
                <w:szCs w:val="22"/>
                <w:lang w:val="en-US"/>
              </w:rPr>
            </w:pPr>
          </w:p>
        </w:tc>
        <w:tc>
          <w:tcPr>
            <w:tcW w:w="2127" w:type="dxa"/>
            <w:tcBorders>
              <w:left w:val="single" w:sz="4" w:space="0" w:color="auto"/>
            </w:tcBorders>
            <w:shd w:val="clear" w:color="auto" w:fill="FFFFFF"/>
            <w:tcMar>
              <w:top w:w="0" w:type="dxa"/>
              <w:left w:w="0" w:type="dxa"/>
              <w:bottom w:w="0" w:type="dxa"/>
              <w:right w:w="0" w:type="dxa"/>
            </w:tcMar>
            <w:vAlign w:val="center"/>
          </w:tcPr>
          <w:p w14:paraId="7B10EAD6" w14:textId="77777777" w:rsidR="002129C6" w:rsidRPr="00386E11" w:rsidRDefault="002129C6" w:rsidP="002874DF">
            <w:pPr>
              <w:spacing w:before="40" w:after="40"/>
              <w:ind w:left="100" w:right="100"/>
              <w:jc w:val="center"/>
              <w:rPr>
                <w:rFonts w:ascii="Times New Roman" w:hAnsi="Times New Roman" w:cs="Times New Roman"/>
                <w:sz w:val="22"/>
                <w:szCs w:val="22"/>
                <w:lang w:val="en-US"/>
              </w:rPr>
            </w:pPr>
          </w:p>
        </w:tc>
      </w:tr>
      <w:tr w:rsidR="00660B20" w:rsidRPr="00386E11" w14:paraId="0E9BEF16" w14:textId="77777777" w:rsidTr="002874DF">
        <w:trPr>
          <w:cantSplit/>
          <w:jc w:val="center"/>
        </w:trPr>
        <w:tc>
          <w:tcPr>
            <w:tcW w:w="2970" w:type="dxa"/>
            <w:tcBorders>
              <w:right w:val="single" w:sz="4" w:space="0" w:color="auto"/>
            </w:tcBorders>
            <w:shd w:val="clear" w:color="auto" w:fill="FFFFFF"/>
            <w:tcMar>
              <w:top w:w="0" w:type="dxa"/>
              <w:left w:w="0" w:type="dxa"/>
              <w:bottom w:w="0" w:type="dxa"/>
              <w:right w:w="0" w:type="dxa"/>
            </w:tcMar>
            <w:vAlign w:val="center"/>
          </w:tcPr>
          <w:p w14:paraId="5F61EE2D" w14:textId="77777777" w:rsidR="00660B20" w:rsidRPr="00386E11" w:rsidRDefault="00660B20" w:rsidP="00660B20">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b/>
              <w:t>No DR</w:t>
            </w:r>
          </w:p>
        </w:tc>
        <w:tc>
          <w:tcPr>
            <w:tcW w:w="1275"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4AFB1382" w14:textId="77777777" w:rsidR="00660B20" w:rsidRPr="00386E11" w:rsidRDefault="00660B20" w:rsidP="00660B20">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1798 (66%)</w:t>
            </w:r>
          </w:p>
        </w:tc>
        <w:tc>
          <w:tcPr>
            <w:tcW w:w="14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D282FEE" w14:textId="0C678849"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304 (100%)</w:t>
            </w:r>
          </w:p>
        </w:tc>
        <w:tc>
          <w:tcPr>
            <w:tcW w:w="1559"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29C37ECD" w14:textId="7AE40A92"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735 (73%)</w:t>
            </w:r>
          </w:p>
        </w:tc>
        <w:tc>
          <w:tcPr>
            <w:tcW w:w="2127" w:type="dxa"/>
            <w:tcBorders>
              <w:left w:val="single" w:sz="4" w:space="0" w:color="auto"/>
            </w:tcBorders>
            <w:shd w:val="clear" w:color="auto" w:fill="FFFFFF"/>
            <w:tcMar>
              <w:top w:w="0" w:type="dxa"/>
              <w:left w:w="0" w:type="dxa"/>
              <w:bottom w:w="0" w:type="dxa"/>
              <w:right w:w="0" w:type="dxa"/>
            </w:tcMar>
            <w:vAlign w:val="center"/>
          </w:tcPr>
          <w:p w14:paraId="4BE440EF" w14:textId="77777777" w:rsidR="00660B20" w:rsidRPr="00386E11" w:rsidRDefault="00660B20" w:rsidP="00660B20">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759 (54%)</w:t>
            </w:r>
          </w:p>
        </w:tc>
      </w:tr>
      <w:tr w:rsidR="00660B20" w:rsidRPr="00386E11" w14:paraId="07D15BF7" w14:textId="77777777" w:rsidTr="002874DF">
        <w:trPr>
          <w:cantSplit/>
          <w:jc w:val="center"/>
        </w:trPr>
        <w:tc>
          <w:tcPr>
            <w:tcW w:w="2970" w:type="dxa"/>
            <w:tcBorders>
              <w:right w:val="single" w:sz="4" w:space="0" w:color="auto"/>
            </w:tcBorders>
            <w:shd w:val="clear" w:color="auto" w:fill="FFFFFF"/>
            <w:tcMar>
              <w:top w:w="0" w:type="dxa"/>
              <w:left w:w="0" w:type="dxa"/>
              <w:bottom w:w="0" w:type="dxa"/>
              <w:right w:w="0" w:type="dxa"/>
            </w:tcMar>
            <w:vAlign w:val="center"/>
          </w:tcPr>
          <w:p w14:paraId="0F2FE5CD" w14:textId="77777777" w:rsidR="00660B20" w:rsidRPr="00386E11" w:rsidRDefault="00660B20" w:rsidP="00660B20">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b/>
              <w:t>Non-severe DR</w:t>
            </w:r>
          </w:p>
        </w:tc>
        <w:tc>
          <w:tcPr>
            <w:tcW w:w="1275"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3B8FB5E6" w14:textId="77777777" w:rsidR="00660B20" w:rsidRPr="00386E11" w:rsidRDefault="00660B20" w:rsidP="00660B20">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160 (6%)</w:t>
            </w:r>
          </w:p>
        </w:tc>
        <w:tc>
          <w:tcPr>
            <w:tcW w:w="14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3421CE3" w14:textId="197669C5"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0 (0%)</w:t>
            </w:r>
          </w:p>
        </w:tc>
        <w:tc>
          <w:tcPr>
            <w:tcW w:w="1559"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6A5AEC41" w14:textId="6EC45F3D"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134 (13%)</w:t>
            </w:r>
          </w:p>
        </w:tc>
        <w:tc>
          <w:tcPr>
            <w:tcW w:w="2127" w:type="dxa"/>
            <w:tcBorders>
              <w:left w:val="single" w:sz="4" w:space="0" w:color="auto"/>
            </w:tcBorders>
            <w:shd w:val="clear" w:color="auto" w:fill="FFFFFF"/>
            <w:tcMar>
              <w:top w:w="0" w:type="dxa"/>
              <w:left w:w="0" w:type="dxa"/>
              <w:bottom w:w="0" w:type="dxa"/>
              <w:right w:w="0" w:type="dxa"/>
            </w:tcMar>
            <w:vAlign w:val="center"/>
          </w:tcPr>
          <w:p w14:paraId="3D2677DE" w14:textId="77777777" w:rsidR="00660B20" w:rsidRPr="00386E11" w:rsidRDefault="00660B20" w:rsidP="00660B20">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26 (2%)</w:t>
            </w:r>
          </w:p>
        </w:tc>
      </w:tr>
      <w:tr w:rsidR="00660B20" w:rsidRPr="00386E11" w14:paraId="6DDE8470" w14:textId="77777777" w:rsidTr="002874DF">
        <w:trPr>
          <w:cantSplit/>
          <w:jc w:val="center"/>
        </w:trPr>
        <w:tc>
          <w:tcPr>
            <w:tcW w:w="2970" w:type="dxa"/>
            <w:tcBorders>
              <w:right w:val="single" w:sz="4" w:space="0" w:color="auto"/>
            </w:tcBorders>
            <w:shd w:val="clear" w:color="auto" w:fill="FFFFFF"/>
            <w:tcMar>
              <w:top w:w="0" w:type="dxa"/>
              <w:left w:w="0" w:type="dxa"/>
              <w:bottom w:w="0" w:type="dxa"/>
              <w:right w:w="0" w:type="dxa"/>
            </w:tcMar>
            <w:vAlign w:val="center"/>
          </w:tcPr>
          <w:p w14:paraId="05C1BDD1" w14:textId="77777777" w:rsidR="00660B20" w:rsidRPr="00386E11" w:rsidRDefault="00660B20" w:rsidP="00660B20">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b/>
              <w:t>Severe DR</w:t>
            </w:r>
          </w:p>
        </w:tc>
        <w:tc>
          <w:tcPr>
            <w:tcW w:w="1275"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749BBF68" w14:textId="77777777" w:rsidR="00660B20" w:rsidRPr="00386E11" w:rsidRDefault="00660B20" w:rsidP="00660B20">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152 (6%)</w:t>
            </w:r>
          </w:p>
        </w:tc>
        <w:tc>
          <w:tcPr>
            <w:tcW w:w="14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60AF9BC" w14:textId="7E869B98"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0 (0%)</w:t>
            </w:r>
          </w:p>
        </w:tc>
        <w:tc>
          <w:tcPr>
            <w:tcW w:w="1559"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3E1B6C00" w14:textId="0D0C20EA"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141 (14%)</w:t>
            </w:r>
          </w:p>
        </w:tc>
        <w:tc>
          <w:tcPr>
            <w:tcW w:w="2127" w:type="dxa"/>
            <w:tcBorders>
              <w:left w:val="single" w:sz="4" w:space="0" w:color="auto"/>
            </w:tcBorders>
            <w:shd w:val="clear" w:color="auto" w:fill="FFFFFF"/>
            <w:tcMar>
              <w:top w:w="0" w:type="dxa"/>
              <w:left w:w="0" w:type="dxa"/>
              <w:bottom w:w="0" w:type="dxa"/>
              <w:right w:w="0" w:type="dxa"/>
            </w:tcMar>
            <w:vAlign w:val="center"/>
          </w:tcPr>
          <w:p w14:paraId="3D0B1983" w14:textId="77777777" w:rsidR="00660B20" w:rsidRPr="00386E11" w:rsidRDefault="00660B20" w:rsidP="00660B20">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11 (1%)</w:t>
            </w:r>
          </w:p>
        </w:tc>
      </w:tr>
      <w:tr w:rsidR="00660B20" w:rsidRPr="00386E11" w14:paraId="0D5AF8E3" w14:textId="77777777" w:rsidTr="002874DF">
        <w:trPr>
          <w:cantSplit/>
          <w:jc w:val="center"/>
        </w:trPr>
        <w:tc>
          <w:tcPr>
            <w:tcW w:w="2970" w:type="dxa"/>
            <w:tcBorders>
              <w:right w:val="single" w:sz="4" w:space="0" w:color="auto"/>
            </w:tcBorders>
            <w:shd w:val="clear" w:color="auto" w:fill="FFFFFF"/>
            <w:tcMar>
              <w:top w:w="0" w:type="dxa"/>
              <w:left w:w="0" w:type="dxa"/>
              <w:bottom w:w="0" w:type="dxa"/>
              <w:right w:w="0" w:type="dxa"/>
            </w:tcMar>
            <w:vAlign w:val="center"/>
          </w:tcPr>
          <w:p w14:paraId="0C8BB254" w14:textId="77777777" w:rsidR="00660B20" w:rsidRPr="00386E11" w:rsidRDefault="00660B20" w:rsidP="00660B20">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b/>
              <w:t>not ascertained</w:t>
            </w:r>
          </w:p>
        </w:tc>
        <w:tc>
          <w:tcPr>
            <w:tcW w:w="1275"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6644FAE2" w14:textId="77777777" w:rsidR="00660B20" w:rsidRPr="00386E11" w:rsidRDefault="00660B20" w:rsidP="00660B20">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603 (22%)</w:t>
            </w:r>
          </w:p>
        </w:tc>
        <w:tc>
          <w:tcPr>
            <w:tcW w:w="14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7F599D0B" w14:textId="25576CE1"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0 (0%)</w:t>
            </w:r>
          </w:p>
        </w:tc>
        <w:tc>
          <w:tcPr>
            <w:tcW w:w="1559"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2BEAB33F" w14:textId="25F8AC3C"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0 (0%)</w:t>
            </w:r>
          </w:p>
        </w:tc>
        <w:tc>
          <w:tcPr>
            <w:tcW w:w="2127" w:type="dxa"/>
            <w:tcBorders>
              <w:left w:val="single" w:sz="4" w:space="0" w:color="auto"/>
            </w:tcBorders>
            <w:shd w:val="clear" w:color="auto" w:fill="FFFFFF"/>
            <w:tcMar>
              <w:top w:w="0" w:type="dxa"/>
              <w:left w:w="0" w:type="dxa"/>
              <w:bottom w:w="0" w:type="dxa"/>
              <w:right w:w="0" w:type="dxa"/>
            </w:tcMar>
            <w:vAlign w:val="center"/>
          </w:tcPr>
          <w:p w14:paraId="65EB424A" w14:textId="77777777" w:rsidR="00660B20" w:rsidRPr="00386E11" w:rsidRDefault="00660B20" w:rsidP="00660B20">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603 (43%)</w:t>
            </w:r>
          </w:p>
        </w:tc>
      </w:tr>
      <w:tr w:rsidR="00660B20" w:rsidRPr="00386E11" w14:paraId="1B71C1EA" w14:textId="77777777" w:rsidTr="002874DF">
        <w:trPr>
          <w:cantSplit/>
          <w:jc w:val="center"/>
        </w:trPr>
        <w:tc>
          <w:tcPr>
            <w:tcW w:w="2970" w:type="dxa"/>
            <w:tcBorders>
              <w:right w:val="single" w:sz="4" w:space="0" w:color="auto"/>
            </w:tcBorders>
            <w:shd w:val="clear" w:color="auto" w:fill="FFFFFF"/>
            <w:tcMar>
              <w:top w:w="0" w:type="dxa"/>
              <w:left w:w="0" w:type="dxa"/>
              <w:bottom w:w="0" w:type="dxa"/>
              <w:right w:w="0" w:type="dxa"/>
            </w:tcMar>
            <w:vAlign w:val="center"/>
          </w:tcPr>
          <w:p w14:paraId="760AD46F" w14:textId="77777777" w:rsidR="00660B20" w:rsidRPr="00386E11" w:rsidRDefault="00660B20" w:rsidP="00660B20">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Diabetic kidney disease, n (%)</w:t>
            </w:r>
          </w:p>
        </w:tc>
        <w:tc>
          <w:tcPr>
            <w:tcW w:w="1275"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8849A77" w14:textId="77777777" w:rsidR="00660B20" w:rsidRPr="00386E11" w:rsidRDefault="00660B20" w:rsidP="00660B20">
            <w:pPr>
              <w:spacing w:before="40" w:after="40"/>
              <w:ind w:left="100" w:right="100"/>
              <w:jc w:val="center"/>
              <w:rPr>
                <w:rFonts w:ascii="Times New Roman" w:hAnsi="Times New Roman" w:cs="Times New Roman"/>
                <w:sz w:val="22"/>
                <w:szCs w:val="22"/>
                <w:lang w:val="en-US"/>
              </w:rPr>
            </w:pPr>
          </w:p>
        </w:tc>
        <w:tc>
          <w:tcPr>
            <w:tcW w:w="14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32268FB0" w14:textId="77777777" w:rsidR="00660B20" w:rsidRPr="00386E11" w:rsidRDefault="00660B20" w:rsidP="00660B20">
            <w:pPr>
              <w:spacing w:before="40" w:after="40"/>
              <w:ind w:left="100" w:right="100"/>
              <w:jc w:val="center"/>
              <w:rPr>
                <w:rFonts w:ascii="Times New Roman" w:hAnsi="Times New Roman" w:cs="Times New Roman"/>
                <w:sz w:val="22"/>
                <w:szCs w:val="22"/>
                <w:lang w:val="en-US"/>
              </w:rPr>
            </w:pPr>
          </w:p>
        </w:tc>
        <w:tc>
          <w:tcPr>
            <w:tcW w:w="1559"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0C631F38" w14:textId="77777777" w:rsidR="00660B20" w:rsidRPr="00386E11" w:rsidRDefault="00660B20" w:rsidP="00660B20">
            <w:pPr>
              <w:spacing w:before="40" w:after="40"/>
              <w:ind w:left="100" w:right="100"/>
              <w:jc w:val="center"/>
              <w:rPr>
                <w:rFonts w:ascii="Times New Roman" w:hAnsi="Times New Roman" w:cs="Times New Roman"/>
                <w:sz w:val="22"/>
                <w:szCs w:val="22"/>
                <w:lang w:val="en-US"/>
              </w:rPr>
            </w:pPr>
          </w:p>
        </w:tc>
        <w:tc>
          <w:tcPr>
            <w:tcW w:w="2127" w:type="dxa"/>
            <w:tcBorders>
              <w:left w:val="single" w:sz="4" w:space="0" w:color="auto"/>
            </w:tcBorders>
            <w:shd w:val="clear" w:color="auto" w:fill="FFFFFF"/>
            <w:tcMar>
              <w:top w:w="0" w:type="dxa"/>
              <w:left w:w="0" w:type="dxa"/>
              <w:bottom w:w="0" w:type="dxa"/>
              <w:right w:w="0" w:type="dxa"/>
            </w:tcMar>
            <w:vAlign w:val="center"/>
          </w:tcPr>
          <w:p w14:paraId="51B1575F" w14:textId="77777777" w:rsidR="00660B20" w:rsidRPr="00386E11" w:rsidRDefault="00660B20" w:rsidP="00660B20">
            <w:pPr>
              <w:spacing w:before="40" w:after="40"/>
              <w:ind w:left="100" w:right="100"/>
              <w:jc w:val="center"/>
              <w:rPr>
                <w:rFonts w:ascii="Times New Roman" w:hAnsi="Times New Roman" w:cs="Times New Roman"/>
                <w:sz w:val="22"/>
                <w:szCs w:val="22"/>
                <w:lang w:val="en-US"/>
              </w:rPr>
            </w:pPr>
          </w:p>
        </w:tc>
      </w:tr>
      <w:tr w:rsidR="00660B20" w:rsidRPr="00386E11" w14:paraId="5D50BC51" w14:textId="77777777" w:rsidTr="002874DF">
        <w:trPr>
          <w:cantSplit/>
          <w:jc w:val="center"/>
        </w:trPr>
        <w:tc>
          <w:tcPr>
            <w:tcW w:w="2970" w:type="dxa"/>
            <w:tcBorders>
              <w:right w:val="single" w:sz="4" w:space="0" w:color="auto"/>
            </w:tcBorders>
            <w:shd w:val="clear" w:color="auto" w:fill="FFFFFF"/>
            <w:tcMar>
              <w:top w:w="0" w:type="dxa"/>
              <w:left w:w="0" w:type="dxa"/>
              <w:bottom w:w="0" w:type="dxa"/>
              <w:right w:w="0" w:type="dxa"/>
            </w:tcMar>
            <w:vAlign w:val="center"/>
          </w:tcPr>
          <w:p w14:paraId="7628DEC8" w14:textId="77777777" w:rsidR="00660B20" w:rsidRPr="00386E11" w:rsidRDefault="00660B20" w:rsidP="00660B20">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b/>
              <w:t>DKD</w:t>
            </w:r>
          </w:p>
        </w:tc>
        <w:tc>
          <w:tcPr>
            <w:tcW w:w="1275"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8F7A861" w14:textId="77777777" w:rsidR="00660B20" w:rsidRPr="00386E11" w:rsidRDefault="00660B20" w:rsidP="00660B20">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1183 (44%)</w:t>
            </w:r>
          </w:p>
        </w:tc>
        <w:tc>
          <w:tcPr>
            <w:tcW w:w="14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70033F51" w14:textId="4FF451FD"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0 (0%)</w:t>
            </w:r>
          </w:p>
        </w:tc>
        <w:tc>
          <w:tcPr>
            <w:tcW w:w="1559"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47A0FB77" w14:textId="6AFA28BB"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931 (92%)</w:t>
            </w:r>
          </w:p>
        </w:tc>
        <w:tc>
          <w:tcPr>
            <w:tcW w:w="2127" w:type="dxa"/>
            <w:tcBorders>
              <w:left w:val="single" w:sz="4" w:space="0" w:color="auto"/>
            </w:tcBorders>
            <w:shd w:val="clear" w:color="auto" w:fill="FFFFFF"/>
            <w:tcMar>
              <w:top w:w="0" w:type="dxa"/>
              <w:left w:w="0" w:type="dxa"/>
              <w:bottom w:w="0" w:type="dxa"/>
              <w:right w:w="0" w:type="dxa"/>
            </w:tcMar>
            <w:vAlign w:val="center"/>
          </w:tcPr>
          <w:p w14:paraId="05DBD395" w14:textId="77777777" w:rsidR="00660B20" w:rsidRPr="00386E11" w:rsidRDefault="00660B20" w:rsidP="00660B20">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252 (18%)</w:t>
            </w:r>
          </w:p>
        </w:tc>
      </w:tr>
      <w:tr w:rsidR="00660B20" w:rsidRPr="00386E11" w14:paraId="0CEE61A7" w14:textId="77777777" w:rsidTr="002874DF">
        <w:trPr>
          <w:cantSplit/>
          <w:jc w:val="center"/>
        </w:trPr>
        <w:tc>
          <w:tcPr>
            <w:tcW w:w="2970" w:type="dxa"/>
            <w:tcBorders>
              <w:right w:val="single" w:sz="4" w:space="0" w:color="auto"/>
            </w:tcBorders>
            <w:shd w:val="clear" w:color="auto" w:fill="FFFFFF"/>
            <w:tcMar>
              <w:top w:w="0" w:type="dxa"/>
              <w:left w:w="0" w:type="dxa"/>
              <w:bottom w:w="0" w:type="dxa"/>
              <w:right w:w="0" w:type="dxa"/>
            </w:tcMar>
            <w:vAlign w:val="center"/>
          </w:tcPr>
          <w:p w14:paraId="7D554A4F" w14:textId="77777777" w:rsidR="00660B20" w:rsidRPr="00386E11" w:rsidRDefault="00660B20" w:rsidP="00660B20">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b/>
              <w:t>no DKD</w:t>
            </w:r>
          </w:p>
        </w:tc>
        <w:tc>
          <w:tcPr>
            <w:tcW w:w="1275"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4C10C590" w14:textId="77777777" w:rsidR="00660B20" w:rsidRPr="00386E11" w:rsidRDefault="00660B20" w:rsidP="00660B20">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451 (17%)</w:t>
            </w:r>
          </w:p>
        </w:tc>
        <w:tc>
          <w:tcPr>
            <w:tcW w:w="14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3A7811BC" w14:textId="19F97543"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304 (100%)</w:t>
            </w:r>
          </w:p>
        </w:tc>
        <w:tc>
          <w:tcPr>
            <w:tcW w:w="1559"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2B4D2CC5" w14:textId="12145167"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79 (8%)</w:t>
            </w:r>
          </w:p>
        </w:tc>
        <w:tc>
          <w:tcPr>
            <w:tcW w:w="2127" w:type="dxa"/>
            <w:tcBorders>
              <w:left w:val="single" w:sz="4" w:space="0" w:color="auto"/>
            </w:tcBorders>
            <w:shd w:val="clear" w:color="auto" w:fill="FFFFFF"/>
            <w:tcMar>
              <w:top w:w="0" w:type="dxa"/>
              <w:left w:w="0" w:type="dxa"/>
              <w:bottom w:w="0" w:type="dxa"/>
              <w:right w:w="0" w:type="dxa"/>
            </w:tcMar>
            <w:vAlign w:val="center"/>
          </w:tcPr>
          <w:p w14:paraId="4ABB4261" w14:textId="77777777" w:rsidR="00660B20" w:rsidRPr="00386E11" w:rsidRDefault="00660B20" w:rsidP="00660B20">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68 (5%)</w:t>
            </w:r>
          </w:p>
        </w:tc>
      </w:tr>
      <w:tr w:rsidR="00660B20" w:rsidRPr="00386E11" w14:paraId="3A10289F" w14:textId="77777777" w:rsidTr="002874DF">
        <w:trPr>
          <w:cantSplit/>
          <w:jc w:val="center"/>
        </w:trPr>
        <w:tc>
          <w:tcPr>
            <w:tcW w:w="2970" w:type="dxa"/>
            <w:tcBorders>
              <w:right w:val="single" w:sz="4" w:space="0" w:color="auto"/>
            </w:tcBorders>
            <w:shd w:val="clear" w:color="auto" w:fill="FFFFFF"/>
            <w:tcMar>
              <w:top w:w="0" w:type="dxa"/>
              <w:left w:w="0" w:type="dxa"/>
              <w:bottom w:w="0" w:type="dxa"/>
              <w:right w:w="0" w:type="dxa"/>
            </w:tcMar>
            <w:vAlign w:val="center"/>
          </w:tcPr>
          <w:p w14:paraId="3024F20D" w14:textId="77777777" w:rsidR="00660B20" w:rsidRPr="00386E11" w:rsidRDefault="00660B20" w:rsidP="00660B20">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b/>
              <w:t>not ascertained</w:t>
            </w:r>
          </w:p>
        </w:tc>
        <w:tc>
          <w:tcPr>
            <w:tcW w:w="1275"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466A0E9" w14:textId="77777777" w:rsidR="00660B20" w:rsidRPr="00386E11" w:rsidRDefault="00660B20" w:rsidP="00660B20">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1079 (40%)</w:t>
            </w:r>
          </w:p>
        </w:tc>
        <w:tc>
          <w:tcPr>
            <w:tcW w:w="14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4037C95C" w14:textId="30838987"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0 (0%)</w:t>
            </w:r>
          </w:p>
        </w:tc>
        <w:tc>
          <w:tcPr>
            <w:tcW w:w="1559"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3734A989" w14:textId="413FC0DB" w:rsidR="00660B20" w:rsidRPr="00386E11" w:rsidRDefault="00660B20" w:rsidP="00660B20">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0"/>
                <w:szCs w:val="20"/>
              </w:rPr>
              <w:t>0 (0%)</w:t>
            </w:r>
          </w:p>
        </w:tc>
        <w:tc>
          <w:tcPr>
            <w:tcW w:w="2127" w:type="dxa"/>
            <w:tcBorders>
              <w:left w:val="single" w:sz="4" w:space="0" w:color="auto"/>
            </w:tcBorders>
            <w:shd w:val="clear" w:color="auto" w:fill="FFFFFF"/>
            <w:tcMar>
              <w:top w:w="0" w:type="dxa"/>
              <w:left w:w="0" w:type="dxa"/>
              <w:bottom w:w="0" w:type="dxa"/>
              <w:right w:w="0" w:type="dxa"/>
            </w:tcMar>
            <w:vAlign w:val="center"/>
          </w:tcPr>
          <w:p w14:paraId="7A58C1CF" w14:textId="77777777" w:rsidR="00660B20" w:rsidRPr="00386E11" w:rsidRDefault="00660B20" w:rsidP="00660B20">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1079 (77%)</w:t>
            </w:r>
          </w:p>
        </w:tc>
      </w:tr>
      <w:tr w:rsidR="002129C6" w:rsidRPr="00386E11" w14:paraId="5F63E6EF" w14:textId="77777777" w:rsidTr="002874DF">
        <w:trPr>
          <w:cantSplit/>
          <w:jc w:val="center"/>
        </w:trPr>
        <w:tc>
          <w:tcPr>
            <w:tcW w:w="2970" w:type="dxa"/>
            <w:tcBorders>
              <w:right w:val="single" w:sz="4" w:space="0" w:color="auto"/>
            </w:tcBorders>
            <w:shd w:val="clear" w:color="auto" w:fill="FFFFFF"/>
            <w:tcMar>
              <w:top w:w="0" w:type="dxa"/>
              <w:left w:w="0" w:type="dxa"/>
              <w:bottom w:w="0" w:type="dxa"/>
              <w:right w:w="0" w:type="dxa"/>
            </w:tcMar>
            <w:vAlign w:val="center"/>
          </w:tcPr>
          <w:p w14:paraId="18F33082" w14:textId="77777777" w:rsidR="002129C6" w:rsidRPr="00386E11" w:rsidRDefault="002129C6" w:rsidP="002874DF">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Diabetic foot ulcer, n (%)</w:t>
            </w:r>
          </w:p>
        </w:tc>
        <w:tc>
          <w:tcPr>
            <w:tcW w:w="1275"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4498AF69" w14:textId="77777777" w:rsidR="002129C6" w:rsidRPr="00386E11" w:rsidRDefault="002129C6" w:rsidP="002874DF">
            <w:pPr>
              <w:spacing w:before="40" w:after="40"/>
              <w:ind w:left="100" w:right="100"/>
              <w:jc w:val="center"/>
              <w:rPr>
                <w:rFonts w:ascii="Times New Roman" w:hAnsi="Times New Roman" w:cs="Times New Roman"/>
                <w:sz w:val="22"/>
                <w:szCs w:val="22"/>
                <w:lang w:val="en-US"/>
              </w:rPr>
            </w:pPr>
          </w:p>
        </w:tc>
        <w:tc>
          <w:tcPr>
            <w:tcW w:w="14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308E3439" w14:textId="77777777" w:rsidR="002129C6" w:rsidRPr="00386E11" w:rsidRDefault="002129C6" w:rsidP="002874DF">
            <w:pPr>
              <w:spacing w:before="40" w:after="40"/>
              <w:ind w:left="100" w:right="100"/>
              <w:jc w:val="center"/>
              <w:rPr>
                <w:rFonts w:ascii="Times New Roman" w:hAnsi="Times New Roman" w:cs="Times New Roman"/>
                <w:sz w:val="22"/>
                <w:szCs w:val="22"/>
                <w:lang w:val="en-US"/>
              </w:rPr>
            </w:pPr>
          </w:p>
        </w:tc>
        <w:tc>
          <w:tcPr>
            <w:tcW w:w="1559"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5A7649D2" w14:textId="77777777" w:rsidR="002129C6" w:rsidRPr="00386E11" w:rsidRDefault="002129C6" w:rsidP="002874DF">
            <w:pPr>
              <w:spacing w:before="40" w:after="40"/>
              <w:ind w:left="100" w:right="100"/>
              <w:jc w:val="center"/>
              <w:rPr>
                <w:rFonts w:ascii="Times New Roman" w:hAnsi="Times New Roman" w:cs="Times New Roman"/>
                <w:sz w:val="22"/>
                <w:szCs w:val="22"/>
                <w:lang w:val="en-US"/>
              </w:rPr>
            </w:pPr>
          </w:p>
        </w:tc>
        <w:tc>
          <w:tcPr>
            <w:tcW w:w="2127" w:type="dxa"/>
            <w:tcBorders>
              <w:left w:val="single" w:sz="4" w:space="0" w:color="auto"/>
            </w:tcBorders>
            <w:shd w:val="clear" w:color="auto" w:fill="FFFFFF"/>
            <w:tcMar>
              <w:top w:w="0" w:type="dxa"/>
              <w:left w:w="0" w:type="dxa"/>
              <w:bottom w:w="0" w:type="dxa"/>
              <w:right w:w="0" w:type="dxa"/>
            </w:tcMar>
            <w:vAlign w:val="center"/>
          </w:tcPr>
          <w:p w14:paraId="06FAD256" w14:textId="77777777" w:rsidR="002129C6" w:rsidRPr="00386E11" w:rsidRDefault="002129C6" w:rsidP="002874DF">
            <w:pPr>
              <w:spacing w:before="40" w:after="40"/>
              <w:ind w:left="100" w:right="100"/>
              <w:jc w:val="center"/>
              <w:rPr>
                <w:rFonts w:ascii="Times New Roman" w:hAnsi="Times New Roman" w:cs="Times New Roman"/>
                <w:sz w:val="22"/>
                <w:szCs w:val="22"/>
                <w:lang w:val="en-US"/>
              </w:rPr>
            </w:pPr>
          </w:p>
        </w:tc>
      </w:tr>
      <w:tr w:rsidR="002129C6" w:rsidRPr="00386E11" w14:paraId="58C230EC" w14:textId="77777777" w:rsidTr="002874DF">
        <w:trPr>
          <w:cantSplit/>
          <w:jc w:val="center"/>
        </w:trPr>
        <w:tc>
          <w:tcPr>
            <w:tcW w:w="2970" w:type="dxa"/>
            <w:tcBorders>
              <w:right w:val="single" w:sz="4" w:space="0" w:color="auto"/>
            </w:tcBorders>
            <w:shd w:val="clear" w:color="auto" w:fill="FFFFFF"/>
            <w:tcMar>
              <w:top w:w="0" w:type="dxa"/>
              <w:left w:w="0" w:type="dxa"/>
              <w:bottom w:w="0" w:type="dxa"/>
              <w:right w:w="0" w:type="dxa"/>
            </w:tcMar>
            <w:vAlign w:val="center"/>
          </w:tcPr>
          <w:p w14:paraId="169F59C9" w14:textId="77777777" w:rsidR="002129C6" w:rsidRPr="00386E11" w:rsidRDefault="002129C6" w:rsidP="002874DF">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b/>
              <w:t>DFU</w:t>
            </w:r>
          </w:p>
        </w:tc>
        <w:tc>
          <w:tcPr>
            <w:tcW w:w="1275"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7A442A44" w14:textId="77777777" w:rsidR="002129C6" w:rsidRPr="00386E11" w:rsidRDefault="002129C6" w:rsidP="002874DF">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185 (7%)</w:t>
            </w:r>
          </w:p>
        </w:tc>
        <w:tc>
          <w:tcPr>
            <w:tcW w:w="14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24166007" w14:textId="77777777" w:rsidR="002129C6" w:rsidRPr="00386E11" w:rsidRDefault="002129C6" w:rsidP="002874DF">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0 (0%)</w:t>
            </w:r>
          </w:p>
        </w:tc>
        <w:tc>
          <w:tcPr>
            <w:tcW w:w="1559"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096EA09F" w14:textId="77777777" w:rsidR="002129C6" w:rsidRPr="00386E11" w:rsidRDefault="002129C6" w:rsidP="002874DF">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124 (13%)</w:t>
            </w:r>
          </w:p>
        </w:tc>
        <w:tc>
          <w:tcPr>
            <w:tcW w:w="2127" w:type="dxa"/>
            <w:tcBorders>
              <w:left w:val="single" w:sz="4" w:space="0" w:color="auto"/>
            </w:tcBorders>
            <w:shd w:val="clear" w:color="auto" w:fill="FFFFFF"/>
            <w:tcMar>
              <w:top w:w="0" w:type="dxa"/>
              <w:left w:w="0" w:type="dxa"/>
              <w:bottom w:w="0" w:type="dxa"/>
              <w:right w:w="0" w:type="dxa"/>
            </w:tcMar>
            <w:vAlign w:val="center"/>
          </w:tcPr>
          <w:p w14:paraId="7414B073" w14:textId="77777777" w:rsidR="002129C6" w:rsidRPr="00386E11" w:rsidRDefault="002129C6" w:rsidP="002874DF">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61 (4%)</w:t>
            </w:r>
          </w:p>
        </w:tc>
      </w:tr>
      <w:tr w:rsidR="002129C6" w:rsidRPr="00386E11" w14:paraId="7BAC10EE" w14:textId="77777777" w:rsidTr="002874DF">
        <w:trPr>
          <w:cantSplit/>
          <w:jc w:val="center"/>
        </w:trPr>
        <w:tc>
          <w:tcPr>
            <w:tcW w:w="2970" w:type="dxa"/>
            <w:tcBorders>
              <w:right w:val="single" w:sz="4" w:space="0" w:color="auto"/>
            </w:tcBorders>
            <w:shd w:val="clear" w:color="auto" w:fill="FFFFFF"/>
            <w:tcMar>
              <w:top w:w="0" w:type="dxa"/>
              <w:left w:w="0" w:type="dxa"/>
              <w:bottom w:w="0" w:type="dxa"/>
              <w:right w:w="0" w:type="dxa"/>
            </w:tcMar>
            <w:vAlign w:val="center"/>
          </w:tcPr>
          <w:p w14:paraId="2CDBC565" w14:textId="77777777" w:rsidR="002129C6" w:rsidRPr="00386E11" w:rsidRDefault="002129C6" w:rsidP="002874DF">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b/>
              <w:t>no DFU</w:t>
            </w:r>
          </w:p>
        </w:tc>
        <w:tc>
          <w:tcPr>
            <w:tcW w:w="1275"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0630909B" w14:textId="77777777" w:rsidR="002129C6" w:rsidRPr="00386E11" w:rsidRDefault="002129C6" w:rsidP="002874DF">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2414 (89%)</w:t>
            </w:r>
          </w:p>
        </w:tc>
        <w:tc>
          <w:tcPr>
            <w:tcW w:w="14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02846C7" w14:textId="77777777" w:rsidR="002129C6" w:rsidRPr="00386E11" w:rsidRDefault="002129C6" w:rsidP="002874DF">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346 (100%)</w:t>
            </w:r>
          </w:p>
        </w:tc>
        <w:tc>
          <w:tcPr>
            <w:tcW w:w="1559"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74300A2B" w14:textId="77777777" w:rsidR="002129C6" w:rsidRPr="00386E11" w:rsidRDefault="002129C6" w:rsidP="002874DF">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844 (87%)</w:t>
            </w:r>
          </w:p>
        </w:tc>
        <w:tc>
          <w:tcPr>
            <w:tcW w:w="2127" w:type="dxa"/>
            <w:tcBorders>
              <w:left w:val="single" w:sz="4" w:space="0" w:color="auto"/>
            </w:tcBorders>
            <w:shd w:val="clear" w:color="auto" w:fill="FFFFFF"/>
            <w:tcMar>
              <w:top w:w="0" w:type="dxa"/>
              <w:left w:w="0" w:type="dxa"/>
              <w:bottom w:w="0" w:type="dxa"/>
              <w:right w:w="0" w:type="dxa"/>
            </w:tcMar>
            <w:vAlign w:val="center"/>
          </w:tcPr>
          <w:p w14:paraId="72031791" w14:textId="77777777" w:rsidR="002129C6" w:rsidRPr="00386E11" w:rsidRDefault="002129C6" w:rsidP="002874DF">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1224 (87%)</w:t>
            </w:r>
          </w:p>
        </w:tc>
      </w:tr>
      <w:tr w:rsidR="002129C6" w:rsidRPr="00386E11" w14:paraId="4EFA8B4D" w14:textId="77777777" w:rsidTr="002874DF">
        <w:trPr>
          <w:cantSplit/>
          <w:jc w:val="center"/>
        </w:trPr>
        <w:tc>
          <w:tcPr>
            <w:tcW w:w="2970" w:type="dxa"/>
            <w:tcBorders>
              <w:bottom w:val="single" w:sz="4" w:space="0" w:color="auto"/>
              <w:right w:val="single" w:sz="4" w:space="0" w:color="auto"/>
            </w:tcBorders>
            <w:shd w:val="clear" w:color="auto" w:fill="FFFFFF"/>
            <w:tcMar>
              <w:top w:w="0" w:type="dxa"/>
              <w:left w:w="0" w:type="dxa"/>
              <w:bottom w:w="0" w:type="dxa"/>
              <w:right w:w="0" w:type="dxa"/>
            </w:tcMar>
            <w:vAlign w:val="center"/>
          </w:tcPr>
          <w:p w14:paraId="13127306" w14:textId="77777777" w:rsidR="002129C6" w:rsidRPr="00386E11" w:rsidRDefault="002129C6" w:rsidP="002874DF">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b/>
              <w:t>not ascertained</w:t>
            </w:r>
          </w:p>
        </w:tc>
        <w:tc>
          <w:tcPr>
            <w:tcW w:w="1275" w:type="dxa"/>
            <w:tcBorders>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45D36AB2" w14:textId="77777777" w:rsidR="002129C6" w:rsidRPr="00386E11" w:rsidRDefault="002129C6" w:rsidP="002874DF">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114 (4%)</w:t>
            </w:r>
          </w:p>
        </w:tc>
        <w:tc>
          <w:tcPr>
            <w:tcW w:w="1417" w:type="dxa"/>
            <w:tcBorders>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5AB10D5F" w14:textId="77777777" w:rsidR="002129C6" w:rsidRPr="00386E11" w:rsidRDefault="002129C6" w:rsidP="002874DF">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0 (0%)</w:t>
            </w:r>
          </w:p>
        </w:tc>
        <w:tc>
          <w:tcPr>
            <w:tcW w:w="1559" w:type="dxa"/>
            <w:tcBorders>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555AE621" w14:textId="77777777" w:rsidR="002129C6" w:rsidRPr="00386E11" w:rsidRDefault="002129C6" w:rsidP="002874DF">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0 (0%)</w:t>
            </w:r>
          </w:p>
        </w:tc>
        <w:tc>
          <w:tcPr>
            <w:tcW w:w="2127" w:type="dxa"/>
            <w:tcBorders>
              <w:left w:val="single" w:sz="4" w:space="0" w:color="auto"/>
              <w:bottom w:val="single" w:sz="4" w:space="0" w:color="auto"/>
            </w:tcBorders>
            <w:shd w:val="clear" w:color="auto" w:fill="FFFFFF"/>
            <w:tcMar>
              <w:top w:w="0" w:type="dxa"/>
              <w:left w:w="0" w:type="dxa"/>
              <w:bottom w:w="0" w:type="dxa"/>
              <w:right w:w="0" w:type="dxa"/>
            </w:tcMar>
            <w:vAlign w:val="center"/>
          </w:tcPr>
          <w:p w14:paraId="1B3B5A0E" w14:textId="77777777" w:rsidR="002129C6" w:rsidRPr="00386E11" w:rsidRDefault="002129C6" w:rsidP="002874DF">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114 (8%)</w:t>
            </w:r>
          </w:p>
        </w:tc>
      </w:tr>
      <w:tr w:rsidR="002129C6" w:rsidRPr="00386E11" w14:paraId="29024EC5" w14:textId="77777777" w:rsidTr="002874DF">
        <w:trPr>
          <w:cantSplit/>
          <w:jc w:val="center"/>
        </w:trPr>
        <w:tc>
          <w:tcPr>
            <w:tcW w:w="2970" w:type="dxa"/>
            <w:tcBorders>
              <w:right w:val="single" w:sz="4" w:space="0" w:color="auto"/>
            </w:tcBorders>
            <w:shd w:val="clear" w:color="auto" w:fill="FFFFFF"/>
            <w:tcMar>
              <w:top w:w="0" w:type="dxa"/>
              <w:left w:w="0" w:type="dxa"/>
              <w:bottom w:w="0" w:type="dxa"/>
              <w:right w:w="0" w:type="dxa"/>
            </w:tcMar>
            <w:vAlign w:val="center"/>
          </w:tcPr>
          <w:p w14:paraId="7CBED5FF" w14:textId="77777777" w:rsidR="002129C6" w:rsidRPr="00386E11" w:rsidRDefault="002129C6" w:rsidP="002874DF">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Albuminuria, n (%)</w:t>
            </w:r>
          </w:p>
        </w:tc>
        <w:tc>
          <w:tcPr>
            <w:tcW w:w="1275"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40248D59" w14:textId="77777777" w:rsidR="002129C6" w:rsidRPr="00386E11" w:rsidRDefault="002129C6" w:rsidP="002874DF">
            <w:pPr>
              <w:spacing w:before="40" w:after="40"/>
              <w:ind w:left="100" w:right="100"/>
              <w:jc w:val="center"/>
              <w:rPr>
                <w:rFonts w:ascii="Times New Roman" w:hAnsi="Times New Roman" w:cs="Times New Roman"/>
                <w:sz w:val="22"/>
                <w:szCs w:val="22"/>
                <w:lang w:val="en-US"/>
              </w:rPr>
            </w:pPr>
          </w:p>
        </w:tc>
        <w:tc>
          <w:tcPr>
            <w:tcW w:w="14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554F76F5" w14:textId="77777777" w:rsidR="002129C6" w:rsidRPr="00386E11" w:rsidRDefault="002129C6" w:rsidP="002874DF">
            <w:pPr>
              <w:spacing w:before="40" w:after="40"/>
              <w:ind w:left="100" w:right="100"/>
              <w:jc w:val="center"/>
              <w:rPr>
                <w:rFonts w:ascii="Times New Roman" w:hAnsi="Times New Roman" w:cs="Times New Roman"/>
                <w:sz w:val="22"/>
                <w:szCs w:val="22"/>
                <w:lang w:val="en-US"/>
              </w:rPr>
            </w:pPr>
          </w:p>
        </w:tc>
        <w:tc>
          <w:tcPr>
            <w:tcW w:w="1559"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649376DC" w14:textId="77777777" w:rsidR="002129C6" w:rsidRPr="00386E11" w:rsidRDefault="002129C6" w:rsidP="002874DF">
            <w:pPr>
              <w:spacing w:before="40" w:after="40"/>
              <w:ind w:left="100" w:right="100"/>
              <w:jc w:val="center"/>
              <w:rPr>
                <w:rFonts w:ascii="Times New Roman" w:hAnsi="Times New Roman" w:cs="Times New Roman"/>
                <w:sz w:val="22"/>
                <w:szCs w:val="22"/>
                <w:lang w:val="en-US"/>
              </w:rPr>
            </w:pPr>
          </w:p>
        </w:tc>
        <w:tc>
          <w:tcPr>
            <w:tcW w:w="2127" w:type="dxa"/>
            <w:tcBorders>
              <w:left w:val="single" w:sz="4" w:space="0" w:color="auto"/>
            </w:tcBorders>
            <w:shd w:val="clear" w:color="auto" w:fill="FFFFFF"/>
            <w:tcMar>
              <w:top w:w="0" w:type="dxa"/>
              <w:left w:w="0" w:type="dxa"/>
              <w:bottom w:w="0" w:type="dxa"/>
              <w:right w:w="0" w:type="dxa"/>
            </w:tcMar>
            <w:vAlign w:val="center"/>
          </w:tcPr>
          <w:p w14:paraId="0843B84E" w14:textId="77777777" w:rsidR="002129C6" w:rsidRPr="00386E11" w:rsidRDefault="002129C6" w:rsidP="002874DF">
            <w:pPr>
              <w:spacing w:before="40" w:after="40"/>
              <w:ind w:left="100" w:right="100"/>
              <w:jc w:val="center"/>
              <w:rPr>
                <w:rFonts w:ascii="Times New Roman" w:hAnsi="Times New Roman" w:cs="Times New Roman"/>
                <w:sz w:val="22"/>
                <w:szCs w:val="22"/>
                <w:lang w:val="en-US"/>
              </w:rPr>
            </w:pPr>
          </w:p>
        </w:tc>
      </w:tr>
      <w:tr w:rsidR="002129C6" w:rsidRPr="00386E11" w14:paraId="7435C6B5" w14:textId="77777777" w:rsidTr="002874DF">
        <w:trPr>
          <w:cantSplit/>
          <w:jc w:val="center"/>
        </w:trPr>
        <w:tc>
          <w:tcPr>
            <w:tcW w:w="2970" w:type="dxa"/>
            <w:tcBorders>
              <w:right w:val="single" w:sz="4" w:space="0" w:color="auto"/>
            </w:tcBorders>
            <w:shd w:val="clear" w:color="auto" w:fill="FFFFFF"/>
            <w:tcMar>
              <w:top w:w="0" w:type="dxa"/>
              <w:left w:w="0" w:type="dxa"/>
              <w:bottom w:w="0" w:type="dxa"/>
              <w:right w:w="0" w:type="dxa"/>
            </w:tcMar>
            <w:vAlign w:val="center"/>
          </w:tcPr>
          <w:p w14:paraId="5894AB84" w14:textId="77777777" w:rsidR="002129C6" w:rsidRPr="00386E11" w:rsidRDefault="002129C6" w:rsidP="002874DF">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b/>
              <w:t>normo-</w:t>
            </w:r>
          </w:p>
        </w:tc>
        <w:tc>
          <w:tcPr>
            <w:tcW w:w="1275"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5A84B986" w14:textId="77777777" w:rsidR="002129C6" w:rsidRPr="00386E11" w:rsidRDefault="002129C6" w:rsidP="002874DF">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484 (18%)</w:t>
            </w:r>
          </w:p>
        </w:tc>
        <w:tc>
          <w:tcPr>
            <w:tcW w:w="14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30CE29F7" w14:textId="45D66FF8" w:rsidR="002129C6" w:rsidRPr="00386E11" w:rsidRDefault="00660B20" w:rsidP="002874DF">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2"/>
                <w:szCs w:val="22"/>
                <w:lang w:val="en-US"/>
              </w:rPr>
              <w:t>207</w:t>
            </w:r>
            <w:r w:rsidRPr="00386E11">
              <w:rPr>
                <w:rFonts w:ascii="Times New Roman" w:eastAsia="Times New Roman" w:hAnsi="Times New Roman" w:cs="Times New Roman"/>
                <w:color w:val="111111"/>
                <w:sz w:val="22"/>
                <w:szCs w:val="22"/>
                <w:lang w:val="en-US"/>
              </w:rPr>
              <w:t xml:space="preserve"> </w:t>
            </w:r>
            <w:r w:rsidR="002129C6" w:rsidRPr="00386E11">
              <w:rPr>
                <w:rFonts w:ascii="Times New Roman" w:eastAsia="Times New Roman" w:hAnsi="Times New Roman" w:cs="Times New Roman"/>
                <w:color w:val="111111"/>
                <w:sz w:val="22"/>
                <w:szCs w:val="22"/>
                <w:lang w:val="en-US"/>
              </w:rPr>
              <w:t>(68%)</w:t>
            </w:r>
          </w:p>
        </w:tc>
        <w:tc>
          <w:tcPr>
            <w:tcW w:w="1559"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702CABDD" w14:textId="5E5A694A" w:rsidR="002129C6" w:rsidRPr="00386E11" w:rsidRDefault="00660B20" w:rsidP="002874DF">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2"/>
                <w:szCs w:val="22"/>
                <w:lang w:val="en-US"/>
              </w:rPr>
              <w:t>190</w:t>
            </w:r>
            <w:r w:rsidRPr="00386E11">
              <w:rPr>
                <w:rFonts w:ascii="Times New Roman" w:eastAsia="Times New Roman" w:hAnsi="Times New Roman" w:cs="Times New Roman"/>
                <w:color w:val="111111"/>
                <w:sz w:val="22"/>
                <w:szCs w:val="22"/>
                <w:lang w:val="en-US"/>
              </w:rPr>
              <w:t xml:space="preserve"> </w:t>
            </w:r>
            <w:r w:rsidR="002129C6" w:rsidRPr="00386E11">
              <w:rPr>
                <w:rFonts w:ascii="Times New Roman" w:eastAsia="Times New Roman" w:hAnsi="Times New Roman" w:cs="Times New Roman"/>
                <w:color w:val="111111"/>
                <w:sz w:val="22"/>
                <w:szCs w:val="22"/>
                <w:lang w:val="en-US"/>
              </w:rPr>
              <w:t>(1</w:t>
            </w:r>
            <w:r>
              <w:rPr>
                <w:rFonts w:ascii="Times New Roman" w:eastAsia="Times New Roman" w:hAnsi="Times New Roman" w:cs="Times New Roman"/>
                <w:color w:val="111111"/>
                <w:sz w:val="22"/>
                <w:szCs w:val="22"/>
                <w:lang w:val="en-US"/>
              </w:rPr>
              <w:t>8</w:t>
            </w:r>
            <w:r w:rsidR="002129C6" w:rsidRPr="00386E11">
              <w:rPr>
                <w:rFonts w:ascii="Times New Roman" w:eastAsia="Times New Roman" w:hAnsi="Times New Roman" w:cs="Times New Roman"/>
                <w:color w:val="111111"/>
                <w:sz w:val="22"/>
                <w:szCs w:val="22"/>
                <w:lang w:val="en-US"/>
              </w:rPr>
              <w:t>%)</w:t>
            </w:r>
          </w:p>
        </w:tc>
        <w:tc>
          <w:tcPr>
            <w:tcW w:w="2127" w:type="dxa"/>
            <w:tcBorders>
              <w:left w:val="single" w:sz="4" w:space="0" w:color="auto"/>
            </w:tcBorders>
            <w:shd w:val="clear" w:color="auto" w:fill="FFFFFF"/>
            <w:tcMar>
              <w:top w:w="0" w:type="dxa"/>
              <w:left w:w="0" w:type="dxa"/>
              <w:bottom w:w="0" w:type="dxa"/>
              <w:right w:w="0" w:type="dxa"/>
            </w:tcMar>
            <w:vAlign w:val="center"/>
          </w:tcPr>
          <w:p w14:paraId="7CCA33E5" w14:textId="77777777" w:rsidR="002129C6" w:rsidRPr="00386E11" w:rsidRDefault="002129C6" w:rsidP="002874DF">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87 (6%)</w:t>
            </w:r>
          </w:p>
        </w:tc>
      </w:tr>
      <w:tr w:rsidR="002129C6" w:rsidRPr="00386E11" w14:paraId="05462FF0" w14:textId="77777777" w:rsidTr="002874DF">
        <w:trPr>
          <w:cantSplit/>
          <w:jc w:val="center"/>
        </w:trPr>
        <w:tc>
          <w:tcPr>
            <w:tcW w:w="2970" w:type="dxa"/>
            <w:tcBorders>
              <w:right w:val="single" w:sz="4" w:space="0" w:color="auto"/>
            </w:tcBorders>
            <w:shd w:val="clear" w:color="auto" w:fill="FFFFFF"/>
            <w:tcMar>
              <w:top w:w="0" w:type="dxa"/>
              <w:left w:w="0" w:type="dxa"/>
              <w:bottom w:w="0" w:type="dxa"/>
              <w:right w:w="0" w:type="dxa"/>
            </w:tcMar>
            <w:vAlign w:val="center"/>
          </w:tcPr>
          <w:p w14:paraId="4E150AF5" w14:textId="77777777" w:rsidR="002129C6" w:rsidRPr="00386E11" w:rsidRDefault="002129C6" w:rsidP="002874DF">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b/>
              <w:t>micro-</w:t>
            </w:r>
          </w:p>
        </w:tc>
        <w:tc>
          <w:tcPr>
            <w:tcW w:w="1275"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85246ED" w14:textId="77777777" w:rsidR="002129C6" w:rsidRPr="00386E11" w:rsidRDefault="002129C6" w:rsidP="002874DF">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318 (12%)</w:t>
            </w:r>
          </w:p>
        </w:tc>
        <w:tc>
          <w:tcPr>
            <w:tcW w:w="14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2777B77C" w14:textId="4D8620F6" w:rsidR="002129C6" w:rsidRPr="00386E11" w:rsidRDefault="00660B20" w:rsidP="002874DF">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2"/>
                <w:szCs w:val="22"/>
                <w:lang w:val="en-US"/>
              </w:rPr>
              <w:t>97</w:t>
            </w:r>
            <w:r w:rsidRPr="00386E11">
              <w:rPr>
                <w:rFonts w:ascii="Times New Roman" w:eastAsia="Times New Roman" w:hAnsi="Times New Roman" w:cs="Times New Roman"/>
                <w:color w:val="111111"/>
                <w:sz w:val="22"/>
                <w:szCs w:val="22"/>
                <w:lang w:val="en-US"/>
              </w:rPr>
              <w:t xml:space="preserve"> </w:t>
            </w:r>
            <w:r w:rsidR="002129C6" w:rsidRPr="00386E11">
              <w:rPr>
                <w:rFonts w:ascii="Times New Roman" w:eastAsia="Times New Roman" w:hAnsi="Times New Roman" w:cs="Times New Roman"/>
                <w:color w:val="111111"/>
                <w:sz w:val="22"/>
                <w:szCs w:val="22"/>
                <w:lang w:val="en-US"/>
              </w:rPr>
              <w:t>(32%)</w:t>
            </w:r>
          </w:p>
        </w:tc>
        <w:tc>
          <w:tcPr>
            <w:tcW w:w="1559"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36C6CB2B" w14:textId="2DAB587B" w:rsidR="002129C6" w:rsidRPr="00386E11" w:rsidRDefault="002129C6" w:rsidP="002874DF">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w:t>
            </w:r>
            <w:r w:rsidR="00660B20">
              <w:rPr>
                <w:rFonts w:ascii="Times New Roman" w:eastAsia="Times New Roman" w:hAnsi="Times New Roman" w:cs="Times New Roman"/>
                <w:color w:val="111111"/>
                <w:sz w:val="22"/>
                <w:szCs w:val="22"/>
                <w:lang w:val="en-US"/>
              </w:rPr>
              <w:t>86</w:t>
            </w:r>
            <w:r w:rsidRPr="00386E11">
              <w:rPr>
                <w:rFonts w:ascii="Times New Roman" w:eastAsia="Times New Roman" w:hAnsi="Times New Roman" w:cs="Times New Roman"/>
                <w:color w:val="111111"/>
                <w:sz w:val="22"/>
                <w:szCs w:val="22"/>
                <w:lang w:val="en-US"/>
              </w:rPr>
              <w:t xml:space="preserve"> (18%)</w:t>
            </w:r>
          </w:p>
        </w:tc>
        <w:tc>
          <w:tcPr>
            <w:tcW w:w="2127" w:type="dxa"/>
            <w:tcBorders>
              <w:left w:val="single" w:sz="4" w:space="0" w:color="auto"/>
            </w:tcBorders>
            <w:shd w:val="clear" w:color="auto" w:fill="FFFFFF"/>
            <w:tcMar>
              <w:top w:w="0" w:type="dxa"/>
              <w:left w:w="0" w:type="dxa"/>
              <w:bottom w:w="0" w:type="dxa"/>
              <w:right w:w="0" w:type="dxa"/>
            </w:tcMar>
            <w:vAlign w:val="center"/>
          </w:tcPr>
          <w:p w14:paraId="036CF02A" w14:textId="77777777" w:rsidR="002129C6" w:rsidRPr="00386E11" w:rsidRDefault="002129C6" w:rsidP="002874DF">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35 (3%)</w:t>
            </w:r>
          </w:p>
        </w:tc>
      </w:tr>
      <w:tr w:rsidR="002129C6" w:rsidRPr="00386E11" w14:paraId="01EAAB5C" w14:textId="77777777" w:rsidTr="002874DF">
        <w:trPr>
          <w:cantSplit/>
          <w:jc w:val="center"/>
        </w:trPr>
        <w:tc>
          <w:tcPr>
            <w:tcW w:w="2970" w:type="dxa"/>
            <w:tcBorders>
              <w:right w:val="single" w:sz="4" w:space="0" w:color="auto"/>
            </w:tcBorders>
            <w:shd w:val="clear" w:color="auto" w:fill="FFFFFF"/>
            <w:tcMar>
              <w:top w:w="0" w:type="dxa"/>
              <w:left w:w="0" w:type="dxa"/>
              <w:bottom w:w="0" w:type="dxa"/>
              <w:right w:w="0" w:type="dxa"/>
            </w:tcMar>
            <w:vAlign w:val="center"/>
          </w:tcPr>
          <w:p w14:paraId="70A9B1E6" w14:textId="77777777" w:rsidR="002129C6" w:rsidRPr="00386E11" w:rsidRDefault="002129C6" w:rsidP="002874DF">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b/>
              <w:t>macro-</w:t>
            </w:r>
          </w:p>
        </w:tc>
        <w:tc>
          <w:tcPr>
            <w:tcW w:w="1275"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391AA8BC" w14:textId="77777777" w:rsidR="002129C6" w:rsidRPr="00386E11" w:rsidRDefault="002129C6" w:rsidP="002874DF">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131 (5%)</w:t>
            </w:r>
          </w:p>
        </w:tc>
        <w:tc>
          <w:tcPr>
            <w:tcW w:w="14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4EC80897" w14:textId="77777777" w:rsidR="002129C6" w:rsidRPr="00386E11" w:rsidRDefault="002129C6" w:rsidP="002874DF">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0 (0%)</w:t>
            </w:r>
          </w:p>
        </w:tc>
        <w:tc>
          <w:tcPr>
            <w:tcW w:w="1559"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6AFE6FF4" w14:textId="216E3BBB" w:rsidR="002129C6" w:rsidRPr="00386E11" w:rsidRDefault="002129C6" w:rsidP="002874DF">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123 (1</w:t>
            </w:r>
            <w:r w:rsidR="00660B20">
              <w:rPr>
                <w:rFonts w:ascii="Times New Roman" w:eastAsia="Times New Roman" w:hAnsi="Times New Roman" w:cs="Times New Roman"/>
                <w:color w:val="111111"/>
                <w:sz w:val="22"/>
                <w:szCs w:val="22"/>
                <w:lang w:val="en-US"/>
              </w:rPr>
              <w:t>2</w:t>
            </w:r>
            <w:r w:rsidRPr="00386E11">
              <w:rPr>
                <w:rFonts w:ascii="Times New Roman" w:eastAsia="Times New Roman" w:hAnsi="Times New Roman" w:cs="Times New Roman"/>
                <w:color w:val="111111"/>
                <w:sz w:val="22"/>
                <w:szCs w:val="22"/>
                <w:lang w:val="en-US"/>
              </w:rPr>
              <w:t>%)</w:t>
            </w:r>
          </w:p>
        </w:tc>
        <w:tc>
          <w:tcPr>
            <w:tcW w:w="2127" w:type="dxa"/>
            <w:tcBorders>
              <w:left w:val="single" w:sz="4" w:space="0" w:color="auto"/>
            </w:tcBorders>
            <w:shd w:val="clear" w:color="auto" w:fill="FFFFFF"/>
            <w:tcMar>
              <w:top w:w="0" w:type="dxa"/>
              <w:left w:w="0" w:type="dxa"/>
              <w:bottom w:w="0" w:type="dxa"/>
              <w:right w:w="0" w:type="dxa"/>
            </w:tcMar>
            <w:vAlign w:val="center"/>
          </w:tcPr>
          <w:p w14:paraId="3E19E172" w14:textId="77777777" w:rsidR="002129C6" w:rsidRPr="00386E11" w:rsidRDefault="002129C6" w:rsidP="002874DF">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8 (1%)</w:t>
            </w:r>
          </w:p>
        </w:tc>
      </w:tr>
      <w:tr w:rsidR="002129C6" w:rsidRPr="00386E11" w14:paraId="0102D6FE" w14:textId="77777777" w:rsidTr="002874DF">
        <w:trPr>
          <w:cantSplit/>
          <w:jc w:val="center"/>
        </w:trPr>
        <w:tc>
          <w:tcPr>
            <w:tcW w:w="2970" w:type="dxa"/>
            <w:tcBorders>
              <w:right w:val="single" w:sz="4" w:space="0" w:color="auto"/>
            </w:tcBorders>
            <w:shd w:val="clear" w:color="auto" w:fill="FFFFFF"/>
            <w:tcMar>
              <w:top w:w="0" w:type="dxa"/>
              <w:left w:w="0" w:type="dxa"/>
              <w:bottom w:w="0" w:type="dxa"/>
              <w:right w:w="0" w:type="dxa"/>
            </w:tcMar>
            <w:vAlign w:val="center"/>
          </w:tcPr>
          <w:p w14:paraId="22BC8CD7" w14:textId="77777777" w:rsidR="002129C6" w:rsidRPr="00386E11" w:rsidRDefault="002129C6" w:rsidP="002874DF">
            <w:pPr>
              <w:spacing w:before="40" w:after="40"/>
              <w:ind w:left="100" w:right="100"/>
              <w:rPr>
                <w:rFonts w:ascii="Times New Roman" w:eastAsia="Times New Roman" w:hAnsi="Times New Roman" w:cs="Times New Roman"/>
                <w:color w:val="111111"/>
                <w:sz w:val="22"/>
                <w:szCs w:val="22"/>
                <w:highlight w:val="yellow"/>
                <w:lang w:val="en-US"/>
              </w:rPr>
            </w:pPr>
            <w:r w:rsidRPr="00386E11">
              <w:rPr>
                <w:rFonts w:ascii="Times New Roman" w:eastAsia="Times New Roman" w:hAnsi="Times New Roman" w:cs="Times New Roman"/>
                <w:color w:val="111111"/>
                <w:sz w:val="22"/>
                <w:szCs w:val="22"/>
                <w:lang w:val="en-US"/>
              </w:rPr>
              <w:t xml:space="preserve">            not available </w:t>
            </w:r>
          </w:p>
        </w:tc>
        <w:tc>
          <w:tcPr>
            <w:tcW w:w="1275"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3673D239" w14:textId="77777777" w:rsidR="002129C6" w:rsidRPr="00386E11" w:rsidRDefault="002129C6" w:rsidP="002874DF">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1780 (66%)</w:t>
            </w:r>
          </w:p>
        </w:tc>
        <w:tc>
          <w:tcPr>
            <w:tcW w:w="14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454B571" w14:textId="77777777" w:rsidR="002129C6" w:rsidRPr="00386E11" w:rsidRDefault="002129C6" w:rsidP="002874DF">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0 (0%)</w:t>
            </w:r>
          </w:p>
        </w:tc>
        <w:tc>
          <w:tcPr>
            <w:tcW w:w="1559"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0C176A3" w14:textId="1CF62EA1" w:rsidR="002129C6" w:rsidRPr="00386E11" w:rsidRDefault="002129C6" w:rsidP="00660B20">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511 (5</w:t>
            </w:r>
            <w:r w:rsidR="00660B20">
              <w:rPr>
                <w:rFonts w:ascii="Times New Roman" w:eastAsia="Times New Roman" w:hAnsi="Times New Roman" w:cs="Times New Roman"/>
                <w:color w:val="111111"/>
                <w:sz w:val="22"/>
                <w:szCs w:val="22"/>
                <w:lang w:val="en-US"/>
              </w:rPr>
              <w:t>2</w:t>
            </w:r>
            <w:r w:rsidRPr="00386E11">
              <w:rPr>
                <w:rFonts w:ascii="Times New Roman" w:eastAsia="Times New Roman" w:hAnsi="Times New Roman" w:cs="Times New Roman"/>
                <w:color w:val="111111"/>
                <w:sz w:val="22"/>
                <w:szCs w:val="22"/>
                <w:lang w:val="en-US"/>
              </w:rPr>
              <w:t>%)</w:t>
            </w:r>
          </w:p>
        </w:tc>
        <w:tc>
          <w:tcPr>
            <w:tcW w:w="2127" w:type="dxa"/>
            <w:tcBorders>
              <w:left w:val="single" w:sz="4" w:space="0" w:color="auto"/>
            </w:tcBorders>
            <w:shd w:val="clear" w:color="auto" w:fill="FFFFFF"/>
            <w:tcMar>
              <w:top w:w="0" w:type="dxa"/>
              <w:left w:w="0" w:type="dxa"/>
              <w:bottom w:w="0" w:type="dxa"/>
              <w:right w:w="0" w:type="dxa"/>
            </w:tcMar>
            <w:vAlign w:val="center"/>
          </w:tcPr>
          <w:p w14:paraId="68F102BC" w14:textId="77777777" w:rsidR="002129C6" w:rsidRPr="00386E11" w:rsidRDefault="002129C6" w:rsidP="002874DF">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1269 (90%)</w:t>
            </w:r>
          </w:p>
        </w:tc>
      </w:tr>
      <w:tr w:rsidR="002129C6" w:rsidRPr="003E5699" w14:paraId="53BAF9AA" w14:textId="77777777" w:rsidTr="002129C6">
        <w:trPr>
          <w:cantSplit/>
          <w:jc w:val="center"/>
        </w:trPr>
        <w:tc>
          <w:tcPr>
            <w:tcW w:w="2970" w:type="dxa"/>
            <w:tcBorders>
              <w:right w:val="single" w:sz="4" w:space="0" w:color="auto"/>
            </w:tcBorders>
            <w:shd w:val="clear" w:color="auto" w:fill="FFFFFF"/>
            <w:tcMar>
              <w:top w:w="0" w:type="dxa"/>
              <w:left w:w="0" w:type="dxa"/>
              <w:bottom w:w="0" w:type="dxa"/>
              <w:right w:w="0" w:type="dxa"/>
            </w:tcMar>
            <w:vAlign w:val="center"/>
          </w:tcPr>
          <w:p w14:paraId="64FE88F1" w14:textId="77777777" w:rsidR="002129C6" w:rsidRPr="00634E05" w:rsidRDefault="002129C6" w:rsidP="002129C6">
            <w:pPr>
              <w:spacing w:before="40" w:after="40"/>
              <w:ind w:left="100" w:right="100"/>
              <w:rPr>
                <w:rFonts w:ascii="Times New Roman" w:eastAsia="Times New Roman" w:hAnsi="Times New Roman" w:cs="Times New Roman"/>
                <w:color w:val="111111"/>
                <w:sz w:val="22"/>
                <w:szCs w:val="22"/>
                <w:lang w:val="en-US"/>
              </w:rPr>
            </w:pPr>
            <w:r>
              <w:rPr>
                <w:rFonts w:ascii="Times New Roman" w:eastAsia="Times New Roman" w:hAnsi="Times New Roman" w:cs="Times New Roman"/>
                <w:color w:val="111111"/>
                <w:sz w:val="22"/>
                <w:szCs w:val="22"/>
                <w:lang w:val="en-US"/>
              </w:rPr>
              <w:t>Altered renal function - eGFR &lt; 60 ml/min/1.73 m</w:t>
            </w:r>
            <w:r w:rsidRPr="003E5699">
              <w:rPr>
                <w:rFonts w:ascii="Times New Roman" w:eastAsia="Times New Roman" w:hAnsi="Times New Roman" w:cs="Times New Roman"/>
                <w:color w:val="111111"/>
                <w:sz w:val="22"/>
                <w:szCs w:val="22"/>
                <w:vertAlign w:val="superscript"/>
                <w:lang w:val="en-US"/>
              </w:rPr>
              <w:t>2</w:t>
            </w:r>
            <w:r w:rsidRPr="00386E11">
              <w:rPr>
                <w:rFonts w:ascii="Times New Roman" w:eastAsia="Times New Roman" w:hAnsi="Times New Roman" w:cs="Times New Roman"/>
                <w:color w:val="111111"/>
                <w:sz w:val="22"/>
                <w:szCs w:val="22"/>
                <w:lang w:val="en-US"/>
              </w:rPr>
              <w:t>,</w:t>
            </w:r>
            <w:r>
              <w:rPr>
                <w:rFonts w:ascii="Times New Roman" w:eastAsia="Times New Roman" w:hAnsi="Times New Roman" w:cs="Times New Roman"/>
                <w:color w:val="111111"/>
                <w:sz w:val="22"/>
                <w:szCs w:val="22"/>
                <w:lang w:val="en-US"/>
              </w:rPr>
              <w:t xml:space="preserve"> </w:t>
            </w:r>
            <w:r w:rsidRPr="00386E11">
              <w:rPr>
                <w:rFonts w:ascii="Times New Roman" w:eastAsia="Times New Roman" w:hAnsi="Times New Roman" w:cs="Times New Roman"/>
                <w:color w:val="111111"/>
                <w:sz w:val="22"/>
                <w:szCs w:val="22"/>
                <w:lang w:val="en-US"/>
              </w:rPr>
              <w:t>n (%)</w:t>
            </w:r>
          </w:p>
        </w:tc>
        <w:tc>
          <w:tcPr>
            <w:tcW w:w="1275"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3D86803"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p>
        </w:tc>
        <w:tc>
          <w:tcPr>
            <w:tcW w:w="14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701AED97"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p>
        </w:tc>
        <w:tc>
          <w:tcPr>
            <w:tcW w:w="1559"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5419A407"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p>
        </w:tc>
        <w:tc>
          <w:tcPr>
            <w:tcW w:w="2127" w:type="dxa"/>
            <w:tcBorders>
              <w:left w:val="single" w:sz="4" w:space="0" w:color="auto"/>
            </w:tcBorders>
            <w:shd w:val="clear" w:color="auto" w:fill="FFFFFF"/>
            <w:tcMar>
              <w:top w:w="0" w:type="dxa"/>
              <w:left w:w="0" w:type="dxa"/>
              <w:bottom w:w="0" w:type="dxa"/>
              <w:right w:w="0" w:type="dxa"/>
            </w:tcMar>
            <w:vAlign w:val="center"/>
          </w:tcPr>
          <w:p w14:paraId="76B68937"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p>
        </w:tc>
      </w:tr>
      <w:tr w:rsidR="002129C6" w:rsidRPr="00386E11" w14:paraId="57CC3438" w14:textId="77777777" w:rsidTr="002129C6">
        <w:trPr>
          <w:cantSplit/>
          <w:jc w:val="center"/>
        </w:trPr>
        <w:tc>
          <w:tcPr>
            <w:tcW w:w="2970" w:type="dxa"/>
            <w:tcBorders>
              <w:right w:val="single" w:sz="4" w:space="0" w:color="auto"/>
            </w:tcBorders>
            <w:shd w:val="clear" w:color="auto" w:fill="FFFFFF"/>
            <w:tcMar>
              <w:top w:w="0" w:type="dxa"/>
              <w:left w:w="0" w:type="dxa"/>
              <w:bottom w:w="0" w:type="dxa"/>
              <w:right w:w="0" w:type="dxa"/>
            </w:tcMar>
            <w:vAlign w:val="center"/>
          </w:tcPr>
          <w:p w14:paraId="4708E42C" w14:textId="77777777" w:rsidR="002129C6" w:rsidRPr="00386E11" w:rsidRDefault="002129C6" w:rsidP="002129C6">
            <w:pPr>
              <w:spacing w:before="40" w:after="40"/>
              <w:ind w:right="100"/>
              <w:rPr>
                <w:rFonts w:ascii="Times New Roman" w:hAnsi="Times New Roman" w:cs="Times New Roman"/>
                <w:sz w:val="22"/>
                <w:szCs w:val="22"/>
                <w:lang w:val="en-US"/>
              </w:rPr>
            </w:pPr>
            <w:r>
              <w:rPr>
                <w:rFonts w:ascii="Times New Roman" w:eastAsia="Times New Roman" w:hAnsi="Times New Roman" w:cs="Times New Roman"/>
                <w:color w:val="111111"/>
                <w:sz w:val="22"/>
                <w:szCs w:val="22"/>
                <w:lang w:val="en-US"/>
              </w:rPr>
              <w:t>No</w:t>
            </w:r>
          </w:p>
        </w:tc>
        <w:tc>
          <w:tcPr>
            <w:tcW w:w="1275"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3B2637AA"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2"/>
                <w:szCs w:val="22"/>
                <w:lang w:val="en-US"/>
              </w:rPr>
              <w:t>1501</w:t>
            </w:r>
            <w:r w:rsidRPr="00386E11">
              <w:rPr>
                <w:rFonts w:ascii="Times New Roman" w:eastAsia="Times New Roman" w:hAnsi="Times New Roman" w:cs="Times New Roman"/>
                <w:color w:val="111111"/>
                <w:sz w:val="22"/>
                <w:szCs w:val="22"/>
                <w:lang w:val="en-US"/>
              </w:rPr>
              <w:t xml:space="preserve"> (</w:t>
            </w:r>
            <w:r>
              <w:rPr>
                <w:rFonts w:ascii="Times New Roman" w:eastAsia="Times New Roman" w:hAnsi="Times New Roman" w:cs="Times New Roman"/>
                <w:color w:val="111111"/>
                <w:sz w:val="22"/>
                <w:szCs w:val="22"/>
                <w:lang w:val="en-US"/>
              </w:rPr>
              <w:t>55</w:t>
            </w:r>
            <w:r w:rsidRPr="00386E11">
              <w:rPr>
                <w:rFonts w:ascii="Times New Roman" w:eastAsia="Times New Roman" w:hAnsi="Times New Roman" w:cs="Times New Roman"/>
                <w:color w:val="111111"/>
                <w:sz w:val="22"/>
                <w:szCs w:val="22"/>
                <w:lang w:val="en-US"/>
              </w:rPr>
              <w:t>%)</w:t>
            </w:r>
          </w:p>
        </w:tc>
        <w:tc>
          <w:tcPr>
            <w:tcW w:w="14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443239C4" w14:textId="431B213E" w:rsidR="002129C6" w:rsidRPr="00386E11" w:rsidRDefault="00660B20" w:rsidP="002129C6">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2"/>
                <w:szCs w:val="22"/>
                <w:lang w:val="en-US"/>
              </w:rPr>
              <w:t>304</w:t>
            </w:r>
            <w:r w:rsidRPr="00386E11">
              <w:rPr>
                <w:rFonts w:ascii="Times New Roman" w:eastAsia="Times New Roman" w:hAnsi="Times New Roman" w:cs="Times New Roman"/>
                <w:color w:val="111111"/>
                <w:sz w:val="22"/>
                <w:szCs w:val="22"/>
                <w:lang w:val="en-US"/>
              </w:rPr>
              <w:t xml:space="preserve"> </w:t>
            </w:r>
            <w:r w:rsidR="002129C6" w:rsidRPr="00386E11">
              <w:rPr>
                <w:rFonts w:ascii="Times New Roman" w:eastAsia="Times New Roman" w:hAnsi="Times New Roman" w:cs="Times New Roman"/>
                <w:color w:val="111111"/>
                <w:sz w:val="22"/>
                <w:szCs w:val="22"/>
                <w:lang w:val="en-US"/>
              </w:rPr>
              <w:t>(</w:t>
            </w:r>
            <w:r w:rsidR="002129C6">
              <w:rPr>
                <w:rFonts w:ascii="Times New Roman" w:eastAsia="Times New Roman" w:hAnsi="Times New Roman" w:cs="Times New Roman"/>
                <w:color w:val="111111"/>
                <w:sz w:val="22"/>
                <w:szCs w:val="22"/>
                <w:lang w:val="en-US"/>
              </w:rPr>
              <w:t>100</w:t>
            </w:r>
            <w:r w:rsidR="002129C6" w:rsidRPr="00386E11">
              <w:rPr>
                <w:rFonts w:ascii="Times New Roman" w:eastAsia="Times New Roman" w:hAnsi="Times New Roman" w:cs="Times New Roman"/>
                <w:color w:val="111111"/>
                <w:sz w:val="22"/>
                <w:szCs w:val="22"/>
                <w:lang w:val="en-US"/>
              </w:rPr>
              <w:t>%)</w:t>
            </w:r>
          </w:p>
        </w:tc>
        <w:tc>
          <w:tcPr>
            <w:tcW w:w="1559"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55DEF935" w14:textId="0C722B74" w:rsidR="002129C6" w:rsidRPr="00386E11" w:rsidRDefault="00660B20" w:rsidP="002129C6">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2"/>
                <w:szCs w:val="22"/>
                <w:lang w:val="en-US"/>
              </w:rPr>
              <w:t>112</w:t>
            </w:r>
            <w:r w:rsidRPr="00386E11">
              <w:rPr>
                <w:rFonts w:ascii="Times New Roman" w:eastAsia="Times New Roman" w:hAnsi="Times New Roman" w:cs="Times New Roman"/>
                <w:color w:val="111111"/>
                <w:sz w:val="22"/>
                <w:szCs w:val="22"/>
                <w:lang w:val="en-US"/>
              </w:rPr>
              <w:t xml:space="preserve"> </w:t>
            </w:r>
            <w:r w:rsidR="002129C6" w:rsidRPr="00386E11">
              <w:rPr>
                <w:rFonts w:ascii="Times New Roman" w:eastAsia="Times New Roman" w:hAnsi="Times New Roman" w:cs="Times New Roman"/>
                <w:color w:val="111111"/>
                <w:sz w:val="22"/>
                <w:szCs w:val="22"/>
                <w:lang w:val="en-US"/>
              </w:rPr>
              <w:t>(</w:t>
            </w:r>
            <w:r>
              <w:rPr>
                <w:rFonts w:ascii="Times New Roman" w:eastAsia="Times New Roman" w:hAnsi="Times New Roman" w:cs="Times New Roman"/>
                <w:color w:val="111111"/>
                <w:sz w:val="22"/>
                <w:szCs w:val="22"/>
                <w:lang w:val="en-US"/>
              </w:rPr>
              <w:t>11</w:t>
            </w:r>
            <w:r w:rsidR="002129C6" w:rsidRPr="00386E11">
              <w:rPr>
                <w:rFonts w:ascii="Times New Roman" w:eastAsia="Times New Roman" w:hAnsi="Times New Roman" w:cs="Times New Roman"/>
                <w:color w:val="111111"/>
                <w:sz w:val="22"/>
                <w:szCs w:val="22"/>
                <w:lang w:val="en-US"/>
              </w:rPr>
              <w:t>%)</w:t>
            </w:r>
          </w:p>
        </w:tc>
        <w:tc>
          <w:tcPr>
            <w:tcW w:w="2127" w:type="dxa"/>
            <w:tcBorders>
              <w:left w:val="single" w:sz="4" w:space="0" w:color="auto"/>
            </w:tcBorders>
            <w:shd w:val="clear" w:color="auto" w:fill="FFFFFF"/>
            <w:tcMar>
              <w:top w:w="0" w:type="dxa"/>
              <w:left w:w="0" w:type="dxa"/>
              <w:bottom w:w="0" w:type="dxa"/>
              <w:right w:w="0" w:type="dxa"/>
            </w:tcMar>
            <w:vAlign w:val="center"/>
          </w:tcPr>
          <w:p w14:paraId="660B3A65"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2"/>
                <w:szCs w:val="22"/>
                <w:lang w:val="en-US"/>
              </w:rPr>
              <w:t>1085</w:t>
            </w:r>
            <w:r w:rsidRPr="00386E11">
              <w:rPr>
                <w:rFonts w:ascii="Times New Roman" w:eastAsia="Times New Roman" w:hAnsi="Times New Roman" w:cs="Times New Roman"/>
                <w:color w:val="111111"/>
                <w:sz w:val="22"/>
                <w:szCs w:val="22"/>
                <w:lang w:val="en-US"/>
              </w:rPr>
              <w:t xml:space="preserve"> (</w:t>
            </w:r>
            <w:r>
              <w:rPr>
                <w:rFonts w:ascii="Times New Roman" w:eastAsia="Times New Roman" w:hAnsi="Times New Roman" w:cs="Times New Roman"/>
                <w:color w:val="111111"/>
                <w:sz w:val="22"/>
                <w:szCs w:val="22"/>
                <w:lang w:val="en-US"/>
              </w:rPr>
              <w:t>78</w:t>
            </w:r>
            <w:r w:rsidRPr="00386E11">
              <w:rPr>
                <w:rFonts w:ascii="Times New Roman" w:eastAsia="Times New Roman" w:hAnsi="Times New Roman" w:cs="Times New Roman"/>
                <w:color w:val="111111"/>
                <w:sz w:val="22"/>
                <w:szCs w:val="22"/>
                <w:lang w:val="en-US"/>
              </w:rPr>
              <w:t>%)</w:t>
            </w:r>
          </w:p>
        </w:tc>
      </w:tr>
      <w:tr w:rsidR="002129C6" w:rsidRPr="00386E11" w14:paraId="4CFC8138" w14:textId="77777777" w:rsidTr="002129C6">
        <w:trPr>
          <w:cantSplit/>
          <w:jc w:val="center"/>
        </w:trPr>
        <w:tc>
          <w:tcPr>
            <w:tcW w:w="2970" w:type="dxa"/>
            <w:tcBorders>
              <w:right w:val="single" w:sz="4" w:space="0" w:color="auto"/>
            </w:tcBorders>
            <w:shd w:val="clear" w:color="auto" w:fill="FFFFFF"/>
            <w:tcMar>
              <w:top w:w="0" w:type="dxa"/>
              <w:left w:w="0" w:type="dxa"/>
              <w:bottom w:w="0" w:type="dxa"/>
              <w:right w:w="0" w:type="dxa"/>
            </w:tcMar>
            <w:vAlign w:val="center"/>
          </w:tcPr>
          <w:p w14:paraId="4FFC2807" w14:textId="77777777" w:rsidR="002129C6" w:rsidRPr="00386E11" w:rsidRDefault="002129C6" w:rsidP="002129C6">
            <w:pPr>
              <w:spacing w:before="40" w:after="40"/>
              <w:ind w:right="100"/>
              <w:rPr>
                <w:rFonts w:ascii="Times New Roman" w:hAnsi="Times New Roman" w:cs="Times New Roman"/>
                <w:sz w:val="22"/>
                <w:szCs w:val="22"/>
                <w:lang w:val="en-US"/>
              </w:rPr>
            </w:pPr>
            <w:r>
              <w:rPr>
                <w:rFonts w:ascii="Times New Roman" w:eastAsia="Times New Roman" w:hAnsi="Times New Roman" w:cs="Times New Roman"/>
                <w:color w:val="111111"/>
                <w:sz w:val="22"/>
                <w:szCs w:val="22"/>
                <w:lang w:val="en-US"/>
              </w:rPr>
              <w:t>Yes</w:t>
            </w:r>
          </w:p>
        </w:tc>
        <w:tc>
          <w:tcPr>
            <w:tcW w:w="1275"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7986CA9"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2"/>
                <w:szCs w:val="22"/>
                <w:lang w:val="en-US"/>
              </w:rPr>
              <w:t xml:space="preserve">1148 </w:t>
            </w:r>
            <w:r w:rsidRPr="00386E11" w:rsidDel="00634E05">
              <w:rPr>
                <w:rFonts w:ascii="Times New Roman" w:eastAsia="Times New Roman" w:hAnsi="Times New Roman" w:cs="Times New Roman"/>
                <w:color w:val="111111"/>
                <w:sz w:val="22"/>
                <w:szCs w:val="22"/>
                <w:lang w:val="en-US"/>
              </w:rPr>
              <w:t>(</w:t>
            </w:r>
            <w:r>
              <w:rPr>
                <w:rFonts w:ascii="Times New Roman" w:eastAsia="Times New Roman" w:hAnsi="Times New Roman" w:cs="Times New Roman"/>
                <w:color w:val="111111"/>
                <w:sz w:val="22"/>
                <w:szCs w:val="22"/>
                <w:lang w:val="en-US"/>
              </w:rPr>
              <w:t>43</w:t>
            </w:r>
            <w:r w:rsidRPr="00386E11">
              <w:rPr>
                <w:rFonts w:ascii="Times New Roman" w:eastAsia="Times New Roman" w:hAnsi="Times New Roman" w:cs="Times New Roman"/>
                <w:color w:val="111111"/>
                <w:sz w:val="22"/>
                <w:szCs w:val="22"/>
                <w:lang w:val="en-US"/>
              </w:rPr>
              <w:t>%)</w:t>
            </w:r>
          </w:p>
        </w:tc>
        <w:tc>
          <w:tcPr>
            <w:tcW w:w="14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4D8D5A3F"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2"/>
                <w:szCs w:val="22"/>
                <w:lang w:val="en-US"/>
              </w:rPr>
              <w:t>0</w:t>
            </w:r>
            <w:r w:rsidRPr="00386E11">
              <w:rPr>
                <w:rFonts w:ascii="Times New Roman" w:eastAsia="Times New Roman" w:hAnsi="Times New Roman" w:cs="Times New Roman"/>
                <w:color w:val="111111"/>
                <w:sz w:val="22"/>
                <w:szCs w:val="22"/>
                <w:lang w:val="en-US"/>
              </w:rPr>
              <w:t xml:space="preserve"> (0%)</w:t>
            </w:r>
          </w:p>
        </w:tc>
        <w:tc>
          <w:tcPr>
            <w:tcW w:w="1559"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42CC0E56" w14:textId="12F9AE53" w:rsidR="002129C6" w:rsidRPr="00386E11" w:rsidRDefault="002129C6" w:rsidP="002129C6">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2"/>
                <w:szCs w:val="22"/>
                <w:lang w:val="en-US"/>
              </w:rPr>
              <w:t>898</w:t>
            </w:r>
            <w:r w:rsidRPr="00386E11">
              <w:rPr>
                <w:rFonts w:ascii="Times New Roman" w:eastAsia="Times New Roman" w:hAnsi="Times New Roman" w:cs="Times New Roman"/>
                <w:color w:val="111111"/>
                <w:sz w:val="22"/>
                <w:szCs w:val="22"/>
                <w:lang w:val="en-US"/>
              </w:rPr>
              <w:t xml:space="preserve"> (</w:t>
            </w:r>
            <w:r w:rsidR="00660B20">
              <w:rPr>
                <w:rFonts w:ascii="Times New Roman" w:eastAsia="Times New Roman" w:hAnsi="Times New Roman" w:cs="Times New Roman"/>
                <w:color w:val="111111"/>
                <w:sz w:val="22"/>
                <w:szCs w:val="22"/>
                <w:lang w:val="en-US"/>
              </w:rPr>
              <w:t>89</w:t>
            </w:r>
            <w:r w:rsidRPr="00386E11">
              <w:rPr>
                <w:rFonts w:ascii="Times New Roman" w:eastAsia="Times New Roman" w:hAnsi="Times New Roman" w:cs="Times New Roman"/>
                <w:color w:val="111111"/>
                <w:sz w:val="22"/>
                <w:szCs w:val="22"/>
                <w:lang w:val="en-US"/>
              </w:rPr>
              <w:t>%)</w:t>
            </w:r>
          </w:p>
        </w:tc>
        <w:tc>
          <w:tcPr>
            <w:tcW w:w="2127" w:type="dxa"/>
            <w:tcBorders>
              <w:left w:val="single" w:sz="4" w:space="0" w:color="auto"/>
            </w:tcBorders>
            <w:shd w:val="clear" w:color="auto" w:fill="FFFFFF"/>
            <w:tcMar>
              <w:top w:w="0" w:type="dxa"/>
              <w:left w:w="0" w:type="dxa"/>
              <w:bottom w:w="0" w:type="dxa"/>
              <w:right w:w="0" w:type="dxa"/>
            </w:tcMar>
            <w:vAlign w:val="center"/>
          </w:tcPr>
          <w:p w14:paraId="294EBEDA"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2"/>
                <w:szCs w:val="22"/>
                <w:lang w:val="en-US"/>
              </w:rPr>
              <w:t>250</w:t>
            </w:r>
            <w:r w:rsidRPr="00386E11">
              <w:rPr>
                <w:rFonts w:ascii="Times New Roman" w:eastAsia="Times New Roman" w:hAnsi="Times New Roman" w:cs="Times New Roman"/>
                <w:color w:val="111111"/>
                <w:sz w:val="22"/>
                <w:szCs w:val="22"/>
                <w:lang w:val="en-US"/>
              </w:rPr>
              <w:t xml:space="preserve"> (1</w:t>
            </w:r>
            <w:r>
              <w:rPr>
                <w:rFonts w:ascii="Times New Roman" w:eastAsia="Times New Roman" w:hAnsi="Times New Roman" w:cs="Times New Roman"/>
                <w:color w:val="111111"/>
                <w:sz w:val="22"/>
                <w:szCs w:val="22"/>
                <w:lang w:val="en-US"/>
              </w:rPr>
              <w:t>8</w:t>
            </w:r>
            <w:r w:rsidRPr="00386E11">
              <w:rPr>
                <w:rFonts w:ascii="Times New Roman" w:eastAsia="Times New Roman" w:hAnsi="Times New Roman" w:cs="Times New Roman"/>
                <w:color w:val="111111"/>
                <w:sz w:val="22"/>
                <w:szCs w:val="22"/>
                <w:lang w:val="en-US"/>
              </w:rPr>
              <w:t>%)</w:t>
            </w:r>
          </w:p>
        </w:tc>
      </w:tr>
      <w:tr w:rsidR="002129C6" w:rsidRPr="00386E11" w14:paraId="4D8297F7" w14:textId="77777777" w:rsidTr="002129C6">
        <w:trPr>
          <w:cantSplit/>
          <w:jc w:val="center"/>
        </w:trPr>
        <w:tc>
          <w:tcPr>
            <w:tcW w:w="2970" w:type="dxa"/>
            <w:tcBorders>
              <w:bottom w:val="single" w:sz="4" w:space="0" w:color="auto"/>
              <w:right w:val="single" w:sz="4" w:space="0" w:color="auto"/>
            </w:tcBorders>
            <w:shd w:val="clear" w:color="auto" w:fill="FFFFFF"/>
            <w:tcMar>
              <w:top w:w="0" w:type="dxa"/>
              <w:left w:w="0" w:type="dxa"/>
              <w:bottom w:w="0" w:type="dxa"/>
              <w:right w:w="0" w:type="dxa"/>
            </w:tcMar>
            <w:vAlign w:val="center"/>
          </w:tcPr>
          <w:p w14:paraId="0DF61AE3" w14:textId="77777777" w:rsidR="002129C6" w:rsidRPr="00386E11" w:rsidRDefault="002129C6"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 xml:space="preserve">            not available </w:t>
            </w:r>
          </w:p>
        </w:tc>
        <w:tc>
          <w:tcPr>
            <w:tcW w:w="1275" w:type="dxa"/>
            <w:tcBorders>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35722C44"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64 (2%)</w:t>
            </w:r>
          </w:p>
        </w:tc>
        <w:tc>
          <w:tcPr>
            <w:tcW w:w="1417" w:type="dxa"/>
            <w:tcBorders>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7818F036"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0 (0%)</w:t>
            </w:r>
          </w:p>
        </w:tc>
        <w:tc>
          <w:tcPr>
            <w:tcW w:w="1559" w:type="dxa"/>
            <w:tcBorders>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6FC43AB4"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0 (0%)</w:t>
            </w:r>
          </w:p>
        </w:tc>
        <w:tc>
          <w:tcPr>
            <w:tcW w:w="2127" w:type="dxa"/>
            <w:tcBorders>
              <w:left w:val="single" w:sz="4" w:space="0" w:color="auto"/>
              <w:bottom w:val="single" w:sz="4" w:space="0" w:color="auto"/>
            </w:tcBorders>
            <w:shd w:val="clear" w:color="auto" w:fill="FFFFFF"/>
            <w:tcMar>
              <w:top w:w="0" w:type="dxa"/>
              <w:left w:w="0" w:type="dxa"/>
              <w:bottom w:w="0" w:type="dxa"/>
              <w:right w:w="0" w:type="dxa"/>
            </w:tcMar>
            <w:vAlign w:val="center"/>
          </w:tcPr>
          <w:p w14:paraId="560D0B98" w14:textId="0FA16DF0" w:rsidR="002129C6" w:rsidRPr="00386E11" w:rsidRDefault="002129C6" w:rsidP="00660B20">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64 (</w:t>
            </w:r>
            <w:r w:rsidR="00660B20">
              <w:rPr>
                <w:rFonts w:ascii="Times New Roman" w:eastAsia="Times New Roman" w:hAnsi="Times New Roman" w:cs="Times New Roman"/>
                <w:color w:val="111111"/>
                <w:sz w:val="22"/>
                <w:szCs w:val="22"/>
                <w:lang w:val="en-US"/>
              </w:rPr>
              <w:t>4</w:t>
            </w:r>
            <w:r w:rsidRPr="00386E11">
              <w:rPr>
                <w:rFonts w:ascii="Times New Roman" w:eastAsia="Times New Roman" w:hAnsi="Times New Roman" w:cs="Times New Roman"/>
                <w:color w:val="111111"/>
                <w:sz w:val="22"/>
                <w:szCs w:val="22"/>
                <w:lang w:val="en-US"/>
              </w:rPr>
              <w:t>%)</w:t>
            </w:r>
          </w:p>
        </w:tc>
      </w:tr>
    </w:tbl>
    <w:p w14:paraId="2657367D" w14:textId="77777777" w:rsidR="009C7453" w:rsidRPr="00386E11" w:rsidRDefault="009C7453" w:rsidP="009C7453">
      <w:pPr>
        <w:pStyle w:val="Heading2"/>
        <w:numPr>
          <w:ilvl w:val="0"/>
          <w:numId w:val="0"/>
        </w:numPr>
        <w:ind w:left="360"/>
        <w:rPr>
          <w:rFonts w:ascii="Times New Roman" w:eastAsia="Times New Roman" w:hAnsi="Times New Roman" w:cs="Times New Roman"/>
          <w:b w:val="0"/>
          <w:bCs w:val="0"/>
          <w:color w:val="111111"/>
          <w:sz w:val="22"/>
          <w:szCs w:val="22"/>
        </w:rPr>
      </w:pPr>
      <w:r w:rsidRPr="00386E11">
        <w:rPr>
          <w:rFonts w:ascii="Times New Roman" w:eastAsia="Times New Roman" w:hAnsi="Times New Roman" w:cs="Times New Roman"/>
          <w:b w:val="0"/>
          <w:bCs w:val="0"/>
          <w:color w:val="111111"/>
          <w:sz w:val="22"/>
          <w:szCs w:val="22"/>
        </w:rPr>
        <w:t xml:space="preserve">DR (Diabetic retinopathy) Non-severe DR, active or past mild or moderate non proliferative </w:t>
      </w:r>
      <w:proofErr w:type="gramStart"/>
      <w:r w:rsidRPr="00386E11">
        <w:rPr>
          <w:rFonts w:ascii="Times New Roman" w:eastAsia="Times New Roman" w:hAnsi="Times New Roman" w:cs="Times New Roman"/>
          <w:b w:val="0"/>
          <w:bCs w:val="0"/>
          <w:color w:val="111111"/>
          <w:sz w:val="22"/>
          <w:szCs w:val="22"/>
        </w:rPr>
        <w:t>DR ;</w:t>
      </w:r>
      <w:proofErr w:type="gramEnd"/>
      <w:r w:rsidRPr="00386E11">
        <w:rPr>
          <w:rFonts w:ascii="Times New Roman" w:eastAsia="Times New Roman" w:hAnsi="Times New Roman" w:cs="Times New Roman"/>
          <w:b w:val="0"/>
          <w:bCs w:val="0"/>
          <w:color w:val="111111"/>
          <w:sz w:val="22"/>
          <w:szCs w:val="22"/>
        </w:rPr>
        <w:t xml:space="preserve"> Severe DR, active or past severe non proliferative or proliferative DR. DKD, diabetic kidney disease, defined as proteinuria and/or eGFR below 60 ml/min. DFU, active or past diabetic foot ulcer (see definitions in </w:t>
      </w:r>
      <w:r>
        <w:rPr>
          <w:rFonts w:ascii="Times New Roman" w:eastAsia="Times New Roman" w:hAnsi="Times New Roman" w:cs="Times New Roman"/>
          <w:b w:val="0"/>
          <w:bCs w:val="0"/>
          <w:color w:val="111111"/>
          <w:sz w:val="22"/>
          <w:szCs w:val="22"/>
        </w:rPr>
        <w:t>M</w:t>
      </w:r>
      <w:r w:rsidRPr="00386E11">
        <w:rPr>
          <w:rFonts w:ascii="Times New Roman" w:eastAsia="Times New Roman" w:hAnsi="Times New Roman" w:cs="Times New Roman"/>
          <w:b w:val="0"/>
          <w:bCs w:val="0"/>
          <w:color w:val="111111"/>
          <w:sz w:val="22"/>
          <w:szCs w:val="22"/>
        </w:rPr>
        <w:t>ethods)</w:t>
      </w:r>
    </w:p>
    <w:p w14:paraId="7AD22263" w14:textId="77777777" w:rsidR="009C7453" w:rsidRPr="00386E11" w:rsidRDefault="009C7453" w:rsidP="009C7453">
      <w:pPr>
        <w:rPr>
          <w:rFonts w:ascii="Times New Roman" w:eastAsiaTheme="majorEastAsia" w:hAnsi="Times New Roman" w:cs="Times New Roman"/>
          <w:b/>
          <w:bCs/>
          <w:sz w:val="22"/>
          <w:szCs w:val="22"/>
          <w:lang w:val="en-US"/>
        </w:rPr>
        <w:sectPr w:rsidR="009C7453" w:rsidRPr="00386E11" w:rsidSect="002874DF">
          <w:pgSz w:w="16840" w:h="11900" w:orient="landscape"/>
          <w:pgMar w:top="832" w:right="1417" w:bottom="376" w:left="1417" w:header="708" w:footer="708" w:gutter="0"/>
          <w:cols w:space="708"/>
          <w:docGrid w:linePitch="360"/>
        </w:sectPr>
      </w:pPr>
    </w:p>
    <w:p w14:paraId="6A7E2D05" w14:textId="77777777" w:rsidR="002129C6" w:rsidRPr="00386E11" w:rsidRDefault="002129C6" w:rsidP="002129C6">
      <w:pPr>
        <w:pStyle w:val="EndNoteBibliography"/>
        <w:spacing w:line="480" w:lineRule="auto"/>
        <w:ind w:left="450" w:hanging="270"/>
        <w:rPr>
          <w:rFonts w:ascii="Times New Roman" w:hAnsi="Times New Roman" w:cs="Times New Roman"/>
          <w:b/>
          <w:sz w:val="22"/>
          <w:szCs w:val="22"/>
        </w:rPr>
      </w:pPr>
      <w:r w:rsidRPr="00386E11">
        <w:rPr>
          <w:rFonts w:ascii="Times New Roman" w:hAnsi="Times New Roman" w:cs="Times New Roman"/>
          <w:b/>
          <w:sz w:val="22"/>
          <w:szCs w:val="22"/>
        </w:rPr>
        <w:lastRenderedPageBreak/>
        <w:t xml:space="preserve">Table </w:t>
      </w:r>
      <w:r>
        <w:rPr>
          <w:rFonts w:ascii="Times New Roman" w:hAnsi="Times New Roman" w:cs="Times New Roman"/>
          <w:b/>
          <w:sz w:val="22"/>
          <w:szCs w:val="22"/>
        </w:rPr>
        <w:t>4</w:t>
      </w:r>
      <w:r w:rsidRPr="00386E11">
        <w:rPr>
          <w:rFonts w:ascii="Times New Roman" w:hAnsi="Times New Roman" w:cs="Times New Roman"/>
          <w:b/>
          <w:sz w:val="22"/>
          <w:szCs w:val="22"/>
        </w:rPr>
        <w:t xml:space="preserve">. Details of microvascular status in </w:t>
      </w:r>
      <w:r>
        <w:rPr>
          <w:rFonts w:ascii="Times New Roman" w:hAnsi="Times New Roman" w:cs="Times New Roman"/>
          <w:b/>
          <w:sz w:val="22"/>
          <w:szCs w:val="22"/>
        </w:rPr>
        <w:t>ABCD COVID-19</w:t>
      </w:r>
      <w:r w:rsidRPr="00386E11">
        <w:rPr>
          <w:rFonts w:ascii="Times New Roman" w:hAnsi="Times New Roman" w:cs="Times New Roman"/>
          <w:b/>
          <w:sz w:val="22"/>
          <w:szCs w:val="22"/>
        </w:rPr>
        <w:t xml:space="preserve"> </w:t>
      </w:r>
      <w:r>
        <w:rPr>
          <w:rFonts w:ascii="Times New Roman" w:hAnsi="Times New Roman" w:cs="Times New Roman"/>
          <w:b/>
          <w:sz w:val="22"/>
          <w:szCs w:val="22"/>
        </w:rPr>
        <w:t>patients</w:t>
      </w:r>
    </w:p>
    <w:tbl>
      <w:tblPr>
        <w:tblW w:w="0" w:type="auto"/>
        <w:jc w:val="center"/>
        <w:tblLayout w:type="fixed"/>
        <w:tblLook w:val="04A0" w:firstRow="1" w:lastRow="0" w:firstColumn="1" w:lastColumn="0" w:noHBand="0" w:noVBand="1"/>
      </w:tblPr>
      <w:tblGrid>
        <w:gridCol w:w="2970"/>
        <w:gridCol w:w="1275"/>
        <w:gridCol w:w="1417"/>
        <w:gridCol w:w="1559"/>
        <w:gridCol w:w="2127"/>
      </w:tblGrid>
      <w:tr w:rsidR="002129C6" w:rsidRPr="00386E11" w14:paraId="7A9E68DC" w14:textId="77777777" w:rsidTr="002129C6">
        <w:trPr>
          <w:cantSplit/>
          <w:trHeight w:val="317"/>
          <w:tblHeader/>
          <w:jc w:val="center"/>
        </w:trPr>
        <w:tc>
          <w:tcPr>
            <w:tcW w:w="2970" w:type="dxa"/>
            <w:tcBorders>
              <w:top w:val="single" w:sz="8" w:space="0" w:color="000000"/>
              <w:bottom w:val="single" w:sz="8" w:space="0" w:color="000000"/>
              <w:right w:val="single" w:sz="4" w:space="0" w:color="auto"/>
            </w:tcBorders>
            <w:shd w:val="clear" w:color="auto" w:fill="FFFFFF"/>
            <w:tcMar>
              <w:top w:w="0" w:type="dxa"/>
              <w:left w:w="0" w:type="dxa"/>
              <w:bottom w:w="0" w:type="dxa"/>
              <w:right w:w="0" w:type="dxa"/>
            </w:tcMar>
            <w:vAlign w:val="center"/>
          </w:tcPr>
          <w:p w14:paraId="0591F8CE" w14:textId="77777777" w:rsidR="002129C6" w:rsidRPr="00386E11" w:rsidRDefault="002129C6"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b/>
                <w:color w:val="111111"/>
                <w:sz w:val="22"/>
                <w:szCs w:val="22"/>
                <w:lang w:val="en-US"/>
              </w:rPr>
              <w:t xml:space="preserve"> </w:t>
            </w:r>
          </w:p>
        </w:tc>
        <w:tc>
          <w:tcPr>
            <w:tcW w:w="1275" w:type="dxa"/>
            <w:tcBorders>
              <w:top w:val="single" w:sz="8" w:space="0" w:color="000000"/>
              <w:left w:val="single" w:sz="4" w:space="0" w:color="auto"/>
              <w:bottom w:val="single" w:sz="8" w:space="0" w:color="000000"/>
              <w:right w:val="single" w:sz="4" w:space="0" w:color="auto"/>
            </w:tcBorders>
            <w:shd w:val="clear" w:color="auto" w:fill="FFFFFF"/>
            <w:tcMar>
              <w:top w:w="0" w:type="dxa"/>
              <w:left w:w="0" w:type="dxa"/>
              <w:bottom w:w="0" w:type="dxa"/>
              <w:right w:w="0" w:type="dxa"/>
            </w:tcMar>
            <w:vAlign w:val="center"/>
          </w:tcPr>
          <w:p w14:paraId="4C029E19"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b/>
                <w:color w:val="111111"/>
                <w:sz w:val="22"/>
                <w:szCs w:val="22"/>
                <w:lang w:val="en-US"/>
              </w:rPr>
              <w:t>All</w:t>
            </w:r>
            <w:r w:rsidRPr="00386E11">
              <w:rPr>
                <w:rFonts w:ascii="Times New Roman" w:eastAsia="Times New Roman" w:hAnsi="Times New Roman" w:cs="Times New Roman"/>
                <w:b/>
                <w:color w:val="111111"/>
                <w:sz w:val="22"/>
                <w:szCs w:val="22"/>
                <w:lang w:val="en-US"/>
              </w:rPr>
              <w:br/>
              <w:t>(n=2713)</w:t>
            </w:r>
          </w:p>
        </w:tc>
        <w:tc>
          <w:tcPr>
            <w:tcW w:w="1417" w:type="dxa"/>
            <w:tcBorders>
              <w:top w:val="single" w:sz="8" w:space="0" w:color="000000"/>
              <w:left w:val="single" w:sz="4" w:space="0" w:color="auto"/>
              <w:bottom w:val="single" w:sz="8" w:space="0" w:color="000000"/>
              <w:right w:val="single" w:sz="4" w:space="0" w:color="auto"/>
            </w:tcBorders>
            <w:shd w:val="clear" w:color="auto" w:fill="FFFFFF"/>
            <w:tcMar>
              <w:top w:w="0" w:type="dxa"/>
              <w:left w:w="0" w:type="dxa"/>
              <w:bottom w:w="0" w:type="dxa"/>
              <w:right w:w="0" w:type="dxa"/>
            </w:tcMar>
            <w:vAlign w:val="center"/>
          </w:tcPr>
          <w:p w14:paraId="1B7805D1" w14:textId="3F03441D" w:rsidR="002129C6" w:rsidRPr="00386E11" w:rsidRDefault="002129C6" w:rsidP="00660B20">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b/>
                <w:color w:val="111111"/>
                <w:sz w:val="22"/>
                <w:szCs w:val="22"/>
                <w:lang w:val="en-US"/>
              </w:rPr>
              <w:t>no MICRO</w:t>
            </w:r>
            <w:r w:rsidRPr="00386E11">
              <w:rPr>
                <w:rFonts w:ascii="Times New Roman" w:eastAsia="Times New Roman" w:hAnsi="Times New Roman" w:cs="Times New Roman"/>
                <w:b/>
                <w:color w:val="111111"/>
                <w:sz w:val="22"/>
                <w:szCs w:val="22"/>
                <w:lang w:val="en-US"/>
              </w:rPr>
              <w:br/>
              <w:t>(n</w:t>
            </w:r>
            <w:r>
              <w:rPr>
                <w:rFonts w:ascii="Times New Roman" w:eastAsia="Times New Roman" w:hAnsi="Times New Roman" w:cs="Times New Roman"/>
                <w:b/>
                <w:color w:val="111111"/>
                <w:sz w:val="22"/>
                <w:szCs w:val="22"/>
                <w:lang w:val="en-US"/>
              </w:rPr>
              <w:t xml:space="preserve"> </w:t>
            </w:r>
            <w:r w:rsidRPr="00386E11">
              <w:rPr>
                <w:rFonts w:ascii="Times New Roman" w:eastAsia="Times New Roman" w:hAnsi="Times New Roman" w:cs="Times New Roman"/>
                <w:b/>
                <w:color w:val="111111"/>
                <w:sz w:val="22"/>
                <w:szCs w:val="22"/>
                <w:lang w:val="en-US"/>
              </w:rPr>
              <w:t>=</w:t>
            </w:r>
            <w:r>
              <w:rPr>
                <w:rFonts w:ascii="Times New Roman" w:eastAsia="Times New Roman" w:hAnsi="Times New Roman" w:cs="Times New Roman"/>
                <w:b/>
                <w:color w:val="111111"/>
                <w:sz w:val="22"/>
                <w:szCs w:val="22"/>
                <w:lang w:val="en-US"/>
              </w:rPr>
              <w:t xml:space="preserve"> </w:t>
            </w:r>
            <w:r w:rsidR="00660B20">
              <w:rPr>
                <w:rFonts w:ascii="Times New Roman" w:eastAsia="Times New Roman" w:hAnsi="Times New Roman" w:cs="Times New Roman"/>
                <w:b/>
                <w:color w:val="111111"/>
                <w:sz w:val="22"/>
                <w:szCs w:val="22"/>
                <w:lang w:val="en-US"/>
              </w:rPr>
              <w:t>304</w:t>
            </w:r>
            <w:r w:rsidRPr="00386E11">
              <w:rPr>
                <w:rFonts w:ascii="Times New Roman" w:eastAsia="Times New Roman" w:hAnsi="Times New Roman" w:cs="Times New Roman"/>
                <w:b/>
                <w:color w:val="111111"/>
                <w:sz w:val="22"/>
                <w:szCs w:val="22"/>
                <w:lang w:val="en-US"/>
              </w:rPr>
              <w:t>)</w:t>
            </w:r>
          </w:p>
        </w:tc>
        <w:tc>
          <w:tcPr>
            <w:tcW w:w="1559" w:type="dxa"/>
            <w:tcBorders>
              <w:top w:val="single" w:sz="8" w:space="0" w:color="000000"/>
              <w:left w:val="single" w:sz="4" w:space="0" w:color="auto"/>
              <w:bottom w:val="single" w:sz="8" w:space="0" w:color="000000"/>
              <w:right w:val="single" w:sz="4" w:space="0" w:color="auto"/>
            </w:tcBorders>
            <w:shd w:val="clear" w:color="auto" w:fill="FFFFFF"/>
            <w:tcMar>
              <w:top w:w="0" w:type="dxa"/>
              <w:left w:w="0" w:type="dxa"/>
              <w:bottom w:w="0" w:type="dxa"/>
              <w:right w:w="0" w:type="dxa"/>
            </w:tcMar>
            <w:vAlign w:val="center"/>
          </w:tcPr>
          <w:p w14:paraId="6683E982" w14:textId="7B58E1A7" w:rsidR="002129C6" w:rsidRPr="00386E11" w:rsidRDefault="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b/>
                <w:color w:val="111111"/>
                <w:sz w:val="22"/>
                <w:szCs w:val="22"/>
                <w:lang w:val="en-US"/>
              </w:rPr>
              <w:t xml:space="preserve"> any MICRO</w:t>
            </w:r>
            <w:r w:rsidRPr="00386E11">
              <w:rPr>
                <w:rFonts w:ascii="Times New Roman" w:eastAsia="Times New Roman" w:hAnsi="Times New Roman" w:cs="Times New Roman"/>
                <w:b/>
                <w:color w:val="111111"/>
                <w:sz w:val="22"/>
                <w:szCs w:val="22"/>
                <w:lang w:val="en-US"/>
              </w:rPr>
              <w:br/>
              <w:t>(n</w:t>
            </w:r>
            <w:r>
              <w:rPr>
                <w:rFonts w:ascii="Times New Roman" w:eastAsia="Times New Roman" w:hAnsi="Times New Roman" w:cs="Times New Roman"/>
                <w:b/>
                <w:color w:val="111111"/>
                <w:sz w:val="22"/>
                <w:szCs w:val="22"/>
                <w:lang w:val="en-US"/>
              </w:rPr>
              <w:t xml:space="preserve"> </w:t>
            </w:r>
            <w:r w:rsidRPr="00386E11">
              <w:rPr>
                <w:rFonts w:ascii="Times New Roman" w:eastAsia="Times New Roman" w:hAnsi="Times New Roman" w:cs="Times New Roman"/>
                <w:b/>
                <w:color w:val="111111"/>
                <w:sz w:val="22"/>
                <w:szCs w:val="22"/>
                <w:lang w:val="en-US"/>
              </w:rPr>
              <w:t>=</w:t>
            </w:r>
            <w:r>
              <w:rPr>
                <w:rFonts w:ascii="Times New Roman" w:eastAsia="Times New Roman" w:hAnsi="Times New Roman" w:cs="Times New Roman"/>
                <w:b/>
                <w:color w:val="111111"/>
                <w:sz w:val="22"/>
                <w:szCs w:val="22"/>
                <w:lang w:val="en-US"/>
              </w:rPr>
              <w:t xml:space="preserve"> </w:t>
            </w:r>
            <w:r w:rsidR="00660B20">
              <w:rPr>
                <w:rFonts w:ascii="Times New Roman" w:eastAsia="Times New Roman" w:hAnsi="Times New Roman" w:cs="Times New Roman"/>
                <w:b/>
                <w:color w:val="111111"/>
                <w:sz w:val="22"/>
                <w:szCs w:val="22"/>
                <w:lang w:val="en-US"/>
              </w:rPr>
              <w:t>1010</w:t>
            </w:r>
            <w:r w:rsidRPr="00386E11">
              <w:rPr>
                <w:rFonts w:ascii="Times New Roman" w:eastAsia="Times New Roman" w:hAnsi="Times New Roman" w:cs="Times New Roman"/>
                <w:b/>
                <w:color w:val="111111"/>
                <w:sz w:val="22"/>
                <w:szCs w:val="22"/>
                <w:lang w:val="en-US"/>
              </w:rPr>
              <w:t>)</w:t>
            </w:r>
          </w:p>
        </w:tc>
        <w:tc>
          <w:tcPr>
            <w:tcW w:w="2127" w:type="dxa"/>
            <w:tcBorders>
              <w:top w:val="single" w:sz="8" w:space="0" w:color="000000"/>
              <w:left w:val="single" w:sz="4" w:space="0" w:color="auto"/>
              <w:bottom w:val="single" w:sz="8" w:space="0" w:color="000000"/>
            </w:tcBorders>
            <w:shd w:val="clear" w:color="auto" w:fill="FFFFFF"/>
            <w:tcMar>
              <w:top w:w="0" w:type="dxa"/>
              <w:left w:w="0" w:type="dxa"/>
              <w:bottom w:w="0" w:type="dxa"/>
              <w:right w:w="0" w:type="dxa"/>
            </w:tcMar>
            <w:vAlign w:val="center"/>
          </w:tcPr>
          <w:p w14:paraId="6DA1FE1C"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b/>
                <w:color w:val="111111"/>
                <w:sz w:val="22"/>
                <w:szCs w:val="22"/>
                <w:lang w:val="en-US"/>
              </w:rPr>
              <w:t>not ascertained</w:t>
            </w:r>
            <w:r w:rsidRPr="00386E11">
              <w:rPr>
                <w:rFonts w:ascii="Times New Roman" w:eastAsia="Times New Roman" w:hAnsi="Times New Roman" w:cs="Times New Roman"/>
                <w:b/>
                <w:color w:val="111111"/>
                <w:sz w:val="22"/>
                <w:szCs w:val="22"/>
                <w:lang w:val="en-US"/>
              </w:rPr>
              <w:br/>
              <w:t>(n</w:t>
            </w:r>
            <w:r>
              <w:rPr>
                <w:rFonts w:ascii="Times New Roman" w:eastAsia="Times New Roman" w:hAnsi="Times New Roman" w:cs="Times New Roman"/>
                <w:b/>
                <w:color w:val="111111"/>
                <w:sz w:val="22"/>
                <w:szCs w:val="22"/>
                <w:lang w:val="en-US"/>
              </w:rPr>
              <w:t xml:space="preserve"> </w:t>
            </w:r>
            <w:r w:rsidRPr="00386E11">
              <w:rPr>
                <w:rFonts w:ascii="Times New Roman" w:eastAsia="Times New Roman" w:hAnsi="Times New Roman" w:cs="Times New Roman"/>
                <w:b/>
                <w:color w:val="111111"/>
                <w:sz w:val="22"/>
                <w:szCs w:val="22"/>
                <w:lang w:val="en-US"/>
              </w:rPr>
              <w:t>=</w:t>
            </w:r>
            <w:r>
              <w:rPr>
                <w:rFonts w:ascii="Times New Roman" w:eastAsia="Times New Roman" w:hAnsi="Times New Roman" w:cs="Times New Roman"/>
                <w:b/>
                <w:color w:val="111111"/>
                <w:sz w:val="22"/>
                <w:szCs w:val="22"/>
                <w:lang w:val="en-US"/>
              </w:rPr>
              <w:t xml:space="preserve"> </w:t>
            </w:r>
            <w:r w:rsidRPr="00386E11">
              <w:rPr>
                <w:rFonts w:ascii="Times New Roman" w:eastAsia="Times New Roman" w:hAnsi="Times New Roman" w:cs="Times New Roman"/>
                <w:b/>
                <w:color w:val="111111"/>
                <w:sz w:val="22"/>
                <w:szCs w:val="22"/>
                <w:lang w:val="en-US"/>
              </w:rPr>
              <w:t>1</w:t>
            </w:r>
            <w:r>
              <w:rPr>
                <w:rFonts w:ascii="Times New Roman" w:eastAsia="Times New Roman" w:hAnsi="Times New Roman" w:cs="Times New Roman"/>
                <w:b/>
                <w:color w:val="111111"/>
                <w:sz w:val="22"/>
                <w:szCs w:val="22"/>
                <w:lang w:val="en-US"/>
              </w:rPr>
              <w:t>,</w:t>
            </w:r>
            <w:r w:rsidRPr="00386E11">
              <w:rPr>
                <w:rFonts w:ascii="Times New Roman" w:eastAsia="Times New Roman" w:hAnsi="Times New Roman" w:cs="Times New Roman"/>
                <w:b/>
                <w:color w:val="111111"/>
                <w:sz w:val="22"/>
                <w:szCs w:val="22"/>
                <w:lang w:val="en-US"/>
              </w:rPr>
              <w:t>399)</w:t>
            </w:r>
          </w:p>
        </w:tc>
      </w:tr>
      <w:tr w:rsidR="002129C6" w:rsidRPr="00386E11" w14:paraId="71D44104" w14:textId="77777777" w:rsidTr="002129C6">
        <w:trPr>
          <w:cantSplit/>
          <w:jc w:val="center"/>
        </w:trPr>
        <w:tc>
          <w:tcPr>
            <w:tcW w:w="2970" w:type="dxa"/>
            <w:tcBorders>
              <w:right w:val="single" w:sz="4" w:space="0" w:color="auto"/>
            </w:tcBorders>
            <w:shd w:val="clear" w:color="auto" w:fill="FFFFFF"/>
            <w:tcMar>
              <w:top w:w="0" w:type="dxa"/>
              <w:left w:w="0" w:type="dxa"/>
              <w:bottom w:w="0" w:type="dxa"/>
              <w:right w:w="0" w:type="dxa"/>
            </w:tcMar>
            <w:vAlign w:val="center"/>
          </w:tcPr>
          <w:p w14:paraId="2A29C752" w14:textId="77777777" w:rsidR="002129C6" w:rsidRPr="00386E11" w:rsidRDefault="002129C6"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Diabetic retinopathy, n (%)</w:t>
            </w:r>
          </w:p>
        </w:tc>
        <w:tc>
          <w:tcPr>
            <w:tcW w:w="1275"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FD050F5"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p>
        </w:tc>
        <w:tc>
          <w:tcPr>
            <w:tcW w:w="14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5BE9B60"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p>
        </w:tc>
        <w:tc>
          <w:tcPr>
            <w:tcW w:w="1559"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4C5B7995"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p>
        </w:tc>
        <w:tc>
          <w:tcPr>
            <w:tcW w:w="2127" w:type="dxa"/>
            <w:tcBorders>
              <w:left w:val="single" w:sz="4" w:space="0" w:color="auto"/>
            </w:tcBorders>
            <w:shd w:val="clear" w:color="auto" w:fill="FFFFFF"/>
            <w:tcMar>
              <w:top w:w="0" w:type="dxa"/>
              <w:left w:w="0" w:type="dxa"/>
              <w:bottom w:w="0" w:type="dxa"/>
              <w:right w:w="0" w:type="dxa"/>
            </w:tcMar>
            <w:vAlign w:val="center"/>
          </w:tcPr>
          <w:p w14:paraId="6C541C72"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p>
        </w:tc>
      </w:tr>
      <w:tr w:rsidR="002129C6" w:rsidRPr="00386E11" w14:paraId="3B13B237" w14:textId="77777777" w:rsidTr="002129C6">
        <w:trPr>
          <w:cantSplit/>
          <w:jc w:val="center"/>
        </w:trPr>
        <w:tc>
          <w:tcPr>
            <w:tcW w:w="2970" w:type="dxa"/>
            <w:tcBorders>
              <w:right w:val="single" w:sz="4" w:space="0" w:color="auto"/>
            </w:tcBorders>
            <w:shd w:val="clear" w:color="auto" w:fill="FFFFFF"/>
            <w:tcMar>
              <w:top w:w="0" w:type="dxa"/>
              <w:left w:w="0" w:type="dxa"/>
              <w:bottom w:w="0" w:type="dxa"/>
              <w:right w:w="0" w:type="dxa"/>
            </w:tcMar>
            <w:vAlign w:val="center"/>
          </w:tcPr>
          <w:p w14:paraId="76CF1D2D" w14:textId="77777777" w:rsidR="002129C6" w:rsidRPr="00386E11" w:rsidRDefault="002129C6"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b/>
              <w:t>No DR</w:t>
            </w:r>
          </w:p>
        </w:tc>
        <w:tc>
          <w:tcPr>
            <w:tcW w:w="1275"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029F48C1"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1798 (66%)</w:t>
            </w:r>
          </w:p>
        </w:tc>
        <w:tc>
          <w:tcPr>
            <w:tcW w:w="14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33B6BBE7"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304 (88%)</w:t>
            </w:r>
          </w:p>
        </w:tc>
        <w:tc>
          <w:tcPr>
            <w:tcW w:w="1559"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045351B5"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735 (76%)</w:t>
            </w:r>
          </w:p>
        </w:tc>
        <w:tc>
          <w:tcPr>
            <w:tcW w:w="2127" w:type="dxa"/>
            <w:tcBorders>
              <w:left w:val="single" w:sz="4" w:space="0" w:color="auto"/>
            </w:tcBorders>
            <w:shd w:val="clear" w:color="auto" w:fill="FFFFFF"/>
            <w:tcMar>
              <w:top w:w="0" w:type="dxa"/>
              <w:left w:w="0" w:type="dxa"/>
              <w:bottom w:w="0" w:type="dxa"/>
              <w:right w:w="0" w:type="dxa"/>
            </w:tcMar>
            <w:vAlign w:val="center"/>
          </w:tcPr>
          <w:p w14:paraId="0B724D7F"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759 (54%)</w:t>
            </w:r>
          </w:p>
        </w:tc>
      </w:tr>
      <w:tr w:rsidR="002129C6" w:rsidRPr="00386E11" w14:paraId="05C486D7" w14:textId="77777777" w:rsidTr="002129C6">
        <w:trPr>
          <w:cantSplit/>
          <w:jc w:val="center"/>
        </w:trPr>
        <w:tc>
          <w:tcPr>
            <w:tcW w:w="2970" w:type="dxa"/>
            <w:tcBorders>
              <w:right w:val="single" w:sz="4" w:space="0" w:color="auto"/>
            </w:tcBorders>
            <w:shd w:val="clear" w:color="auto" w:fill="FFFFFF"/>
            <w:tcMar>
              <w:top w:w="0" w:type="dxa"/>
              <w:left w:w="0" w:type="dxa"/>
              <w:bottom w:w="0" w:type="dxa"/>
              <w:right w:w="0" w:type="dxa"/>
            </w:tcMar>
            <w:vAlign w:val="center"/>
          </w:tcPr>
          <w:p w14:paraId="7DA8C0D8" w14:textId="77777777" w:rsidR="002129C6" w:rsidRPr="00386E11" w:rsidRDefault="002129C6"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b/>
              <w:t>Non-severe DR</w:t>
            </w:r>
          </w:p>
        </w:tc>
        <w:tc>
          <w:tcPr>
            <w:tcW w:w="1275"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4DFB08A4"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160 (6%)</w:t>
            </w:r>
          </w:p>
        </w:tc>
        <w:tc>
          <w:tcPr>
            <w:tcW w:w="14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32876441"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42 (12%)</w:t>
            </w:r>
          </w:p>
        </w:tc>
        <w:tc>
          <w:tcPr>
            <w:tcW w:w="1559"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0F1DE1F1"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92 (10%)</w:t>
            </w:r>
          </w:p>
        </w:tc>
        <w:tc>
          <w:tcPr>
            <w:tcW w:w="2127" w:type="dxa"/>
            <w:tcBorders>
              <w:left w:val="single" w:sz="4" w:space="0" w:color="auto"/>
            </w:tcBorders>
            <w:shd w:val="clear" w:color="auto" w:fill="FFFFFF"/>
            <w:tcMar>
              <w:top w:w="0" w:type="dxa"/>
              <w:left w:w="0" w:type="dxa"/>
              <w:bottom w:w="0" w:type="dxa"/>
              <w:right w:w="0" w:type="dxa"/>
            </w:tcMar>
            <w:vAlign w:val="center"/>
          </w:tcPr>
          <w:p w14:paraId="0871833E"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26 (2%)</w:t>
            </w:r>
          </w:p>
        </w:tc>
      </w:tr>
      <w:tr w:rsidR="002129C6" w:rsidRPr="00386E11" w14:paraId="7FC3B80D" w14:textId="77777777" w:rsidTr="002129C6">
        <w:trPr>
          <w:cantSplit/>
          <w:jc w:val="center"/>
        </w:trPr>
        <w:tc>
          <w:tcPr>
            <w:tcW w:w="2970" w:type="dxa"/>
            <w:tcBorders>
              <w:right w:val="single" w:sz="4" w:space="0" w:color="auto"/>
            </w:tcBorders>
            <w:shd w:val="clear" w:color="auto" w:fill="FFFFFF"/>
            <w:tcMar>
              <w:top w:w="0" w:type="dxa"/>
              <w:left w:w="0" w:type="dxa"/>
              <w:bottom w:w="0" w:type="dxa"/>
              <w:right w:w="0" w:type="dxa"/>
            </w:tcMar>
            <w:vAlign w:val="center"/>
          </w:tcPr>
          <w:p w14:paraId="5F75AB1D" w14:textId="77777777" w:rsidR="002129C6" w:rsidRPr="00386E11" w:rsidRDefault="002129C6"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b/>
              <w:t>Severe DR</w:t>
            </w:r>
          </w:p>
        </w:tc>
        <w:tc>
          <w:tcPr>
            <w:tcW w:w="1275"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40325C8A"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152 (6%)</w:t>
            </w:r>
          </w:p>
        </w:tc>
        <w:tc>
          <w:tcPr>
            <w:tcW w:w="14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6714EE46"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0 (0%)</w:t>
            </w:r>
          </w:p>
        </w:tc>
        <w:tc>
          <w:tcPr>
            <w:tcW w:w="1559"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2905F2F6"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141 (15%)</w:t>
            </w:r>
          </w:p>
        </w:tc>
        <w:tc>
          <w:tcPr>
            <w:tcW w:w="2127" w:type="dxa"/>
            <w:tcBorders>
              <w:left w:val="single" w:sz="4" w:space="0" w:color="auto"/>
            </w:tcBorders>
            <w:shd w:val="clear" w:color="auto" w:fill="FFFFFF"/>
            <w:tcMar>
              <w:top w:w="0" w:type="dxa"/>
              <w:left w:w="0" w:type="dxa"/>
              <w:bottom w:w="0" w:type="dxa"/>
              <w:right w:w="0" w:type="dxa"/>
            </w:tcMar>
            <w:vAlign w:val="center"/>
          </w:tcPr>
          <w:p w14:paraId="644680AF"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11 (1%)</w:t>
            </w:r>
          </w:p>
        </w:tc>
      </w:tr>
      <w:tr w:rsidR="002129C6" w:rsidRPr="00386E11" w14:paraId="3D08707F" w14:textId="77777777" w:rsidTr="002129C6">
        <w:trPr>
          <w:cantSplit/>
          <w:jc w:val="center"/>
        </w:trPr>
        <w:tc>
          <w:tcPr>
            <w:tcW w:w="2970" w:type="dxa"/>
            <w:tcBorders>
              <w:right w:val="single" w:sz="4" w:space="0" w:color="auto"/>
            </w:tcBorders>
            <w:shd w:val="clear" w:color="auto" w:fill="FFFFFF"/>
            <w:tcMar>
              <w:top w:w="0" w:type="dxa"/>
              <w:left w:w="0" w:type="dxa"/>
              <w:bottom w:w="0" w:type="dxa"/>
              <w:right w:w="0" w:type="dxa"/>
            </w:tcMar>
            <w:vAlign w:val="center"/>
          </w:tcPr>
          <w:p w14:paraId="1278BBF1" w14:textId="77777777" w:rsidR="002129C6" w:rsidRPr="00386E11" w:rsidRDefault="002129C6"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b/>
              <w:t>not ascertained</w:t>
            </w:r>
          </w:p>
        </w:tc>
        <w:tc>
          <w:tcPr>
            <w:tcW w:w="1275"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3CCED1B6"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603 (22%)</w:t>
            </w:r>
          </w:p>
        </w:tc>
        <w:tc>
          <w:tcPr>
            <w:tcW w:w="14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654FFFB1"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0 (0%)</w:t>
            </w:r>
          </w:p>
        </w:tc>
        <w:tc>
          <w:tcPr>
            <w:tcW w:w="1559"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49111B91"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0 (0%)</w:t>
            </w:r>
          </w:p>
        </w:tc>
        <w:tc>
          <w:tcPr>
            <w:tcW w:w="2127" w:type="dxa"/>
            <w:tcBorders>
              <w:left w:val="single" w:sz="4" w:space="0" w:color="auto"/>
            </w:tcBorders>
            <w:shd w:val="clear" w:color="auto" w:fill="FFFFFF"/>
            <w:tcMar>
              <w:top w:w="0" w:type="dxa"/>
              <w:left w:w="0" w:type="dxa"/>
              <w:bottom w:w="0" w:type="dxa"/>
              <w:right w:w="0" w:type="dxa"/>
            </w:tcMar>
            <w:vAlign w:val="center"/>
          </w:tcPr>
          <w:p w14:paraId="305B6397"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603 (43%)</w:t>
            </w:r>
          </w:p>
        </w:tc>
      </w:tr>
      <w:tr w:rsidR="002129C6" w:rsidRPr="00386E11" w14:paraId="3637A007" w14:textId="77777777" w:rsidTr="002129C6">
        <w:trPr>
          <w:cantSplit/>
          <w:jc w:val="center"/>
        </w:trPr>
        <w:tc>
          <w:tcPr>
            <w:tcW w:w="2970" w:type="dxa"/>
            <w:tcBorders>
              <w:right w:val="single" w:sz="4" w:space="0" w:color="auto"/>
            </w:tcBorders>
            <w:shd w:val="clear" w:color="auto" w:fill="FFFFFF"/>
            <w:tcMar>
              <w:top w:w="0" w:type="dxa"/>
              <w:left w:w="0" w:type="dxa"/>
              <w:bottom w:w="0" w:type="dxa"/>
              <w:right w:w="0" w:type="dxa"/>
            </w:tcMar>
            <w:vAlign w:val="center"/>
          </w:tcPr>
          <w:p w14:paraId="07D08D69" w14:textId="77777777" w:rsidR="002129C6" w:rsidRPr="00386E11" w:rsidRDefault="002129C6"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Diabetic kidney disease, n (%)</w:t>
            </w:r>
          </w:p>
        </w:tc>
        <w:tc>
          <w:tcPr>
            <w:tcW w:w="1275"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66CD9D61"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p>
        </w:tc>
        <w:tc>
          <w:tcPr>
            <w:tcW w:w="14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791B80D4"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p>
        </w:tc>
        <w:tc>
          <w:tcPr>
            <w:tcW w:w="1559"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2F2A491E"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p>
        </w:tc>
        <w:tc>
          <w:tcPr>
            <w:tcW w:w="2127" w:type="dxa"/>
            <w:tcBorders>
              <w:left w:val="single" w:sz="4" w:space="0" w:color="auto"/>
            </w:tcBorders>
            <w:shd w:val="clear" w:color="auto" w:fill="FFFFFF"/>
            <w:tcMar>
              <w:top w:w="0" w:type="dxa"/>
              <w:left w:w="0" w:type="dxa"/>
              <w:bottom w:w="0" w:type="dxa"/>
              <w:right w:w="0" w:type="dxa"/>
            </w:tcMar>
            <w:vAlign w:val="center"/>
          </w:tcPr>
          <w:p w14:paraId="0443C05F"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p>
        </w:tc>
      </w:tr>
      <w:tr w:rsidR="002129C6" w:rsidRPr="00386E11" w14:paraId="5BE05F59" w14:textId="77777777" w:rsidTr="002129C6">
        <w:trPr>
          <w:cantSplit/>
          <w:jc w:val="center"/>
        </w:trPr>
        <w:tc>
          <w:tcPr>
            <w:tcW w:w="2970" w:type="dxa"/>
            <w:tcBorders>
              <w:right w:val="single" w:sz="4" w:space="0" w:color="auto"/>
            </w:tcBorders>
            <w:shd w:val="clear" w:color="auto" w:fill="FFFFFF"/>
            <w:tcMar>
              <w:top w:w="0" w:type="dxa"/>
              <w:left w:w="0" w:type="dxa"/>
              <w:bottom w:w="0" w:type="dxa"/>
              <w:right w:w="0" w:type="dxa"/>
            </w:tcMar>
            <w:vAlign w:val="center"/>
          </w:tcPr>
          <w:p w14:paraId="0F030A22" w14:textId="77777777" w:rsidR="002129C6" w:rsidRPr="00386E11" w:rsidRDefault="002129C6"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b/>
              <w:t>DKD</w:t>
            </w:r>
          </w:p>
        </w:tc>
        <w:tc>
          <w:tcPr>
            <w:tcW w:w="1275"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02A868D0"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1183 (44%)</w:t>
            </w:r>
          </w:p>
        </w:tc>
        <w:tc>
          <w:tcPr>
            <w:tcW w:w="14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1C9985B"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0 (0%)</w:t>
            </w:r>
          </w:p>
        </w:tc>
        <w:tc>
          <w:tcPr>
            <w:tcW w:w="1559"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7DE695A7"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931 (96%)</w:t>
            </w:r>
          </w:p>
        </w:tc>
        <w:tc>
          <w:tcPr>
            <w:tcW w:w="2127" w:type="dxa"/>
            <w:tcBorders>
              <w:left w:val="single" w:sz="4" w:space="0" w:color="auto"/>
            </w:tcBorders>
            <w:shd w:val="clear" w:color="auto" w:fill="FFFFFF"/>
            <w:tcMar>
              <w:top w:w="0" w:type="dxa"/>
              <w:left w:w="0" w:type="dxa"/>
              <w:bottom w:w="0" w:type="dxa"/>
              <w:right w:w="0" w:type="dxa"/>
            </w:tcMar>
            <w:vAlign w:val="center"/>
          </w:tcPr>
          <w:p w14:paraId="12081A29"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252 (18%)</w:t>
            </w:r>
          </w:p>
        </w:tc>
      </w:tr>
      <w:tr w:rsidR="002129C6" w:rsidRPr="00386E11" w14:paraId="5734A6C5" w14:textId="77777777" w:rsidTr="002129C6">
        <w:trPr>
          <w:cantSplit/>
          <w:jc w:val="center"/>
        </w:trPr>
        <w:tc>
          <w:tcPr>
            <w:tcW w:w="2970" w:type="dxa"/>
            <w:tcBorders>
              <w:right w:val="single" w:sz="4" w:space="0" w:color="auto"/>
            </w:tcBorders>
            <w:shd w:val="clear" w:color="auto" w:fill="FFFFFF"/>
            <w:tcMar>
              <w:top w:w="0" w:type="dxa"/>
              <w:left w:w="0" w:type="dxa"/>
              <w:bottom w:w="0" w:type="dxa"/>
              <w:right w:w="0" w:type="dxa"/>
            </w:tcMar>
            <w:vAlign w:val="center"/>
          </w:tcPr>
          <w:p w14:paraId="49B6CBF9" w14:textId="77777777" w:rsidR="002129C6" w:rsidRPr="00386E11" w:rsidRDefault="002129C6"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b/>
              <w:t>no DKD</w:t>
            </w:r>
          </w:p>
        </w:tc>
        <w:tc>
          <w:tcPr>
            <w:tcW w:w="1275"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04BBE5DA"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451 (17%)</w:t>
            </w:r>
          </w:p>
        </w:tc>
        <w:tc>
          <w:tcPr>
            <w:tcW w:w="14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376DA03B"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346 (100%)</w:t>
            </w:r>
          </w:p>
        </w:tc>
        <w:tc>
          <w:tcPr>
            <w:tcW w:w="1559"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03A8CE94"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37 (4%)</w:t>
            </w:r>
          </w:p>
        </w:tc>
        <w:tc>
          <w:tcPr>
            <w:tcW w:w="2127" w:type="dxa"/>
            <w:tcBorders>
              <w:left w:val="single" w:sz="4" w:space="0" w:color="auto"/>
            </w:tcBorders>
            <w:shd w:val="clear" w:color="auto" w:fill="FFFFFF"/>
            <w:tcMar>
              <w:top w:w="0" w:type="dxa"/>
              <w:left w:w="0" w:type="dxa"/>
              <w:bottom w:w="0" w:type="dxa"/>
              <w:right w:w="0" w:type="dxa"/>
            </w:tcMar>
            <w:vAlign w:val="center"/>
          </w:tcPr>
          <w:p w14:paraId="7E09C0C1"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68 (5%)</w:t>
            </w:r>
          </w:p>
        </w:tc>
      </w:tr>
      <w:tr w:rsidR="002129C6" w:rsidRPr="00386E11" w14:paraId="30BEAD65" w14:textId="77777777" w:rsidTr="002129C6">
        <w:trPr>
          <w:cantSplit/>
          <w:jc w:val="center"/>
        </w:trPr>
        <w:tc>
          <w:tcPr>
            <w:tcW w:w="2970" w:type="dxa"/>
            <w:tcBorders>
              <w:right w:val="single" w:sz="4" w:space="0" w:color="auto"/>
            </w:tcBorders>
            <w:shd w:val="clear" w:color="auto" w:fill="FFFFFF"/>
            <w:tcMar>
              <w:top w:w="0" w:type="dxa"/>
              <w:left w:w="0" w:type="dxa"/>
              <w:bottom w:w="0" w:type="dxa"/>
              <w:right w:w="0" w:type="dxa"/>
            </w:tcMar>
            <w:vAlign w:val="center"/>
          </w:tcPr>
          <w:p w14:paraId="19EEBABF" w14:textId="77777777" w:rsidR="002129C6" w:rsidRPr="00386E11" w:rsidRDefault="002129C6"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b/>
              <w:t>not ascertained</w:t>
            </w:r>
          </w:p>
        </w:tc>
        <w:tc>
          <w:tcPr>
            <w:tcW w:w="1275"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767EE96E"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1079 (40%)</w:t>
            </w:r>
          </w:p>
        </w:tc>
        <w:tc>
          <w:tcPr>
            <w:tcW w:w="14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7DCE1C11"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0 (0%)</w:t>
            </w:r>
          </w:p>
        </w:tc>
        <w:tc>
          <w:tcPr>
            <w:tcW w:w="1559"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6717A2CC"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0 (0%)</w:t>
            </w:r>
          </w:p>
        </w:tc>
        <w:tc>
          <w:tcPr>
            <w:tcW w:w="2127" w:type="dxa"/>
            <w:tcBorders>
              <w:left w:val="single" w:sz="4" w:space="0" w:color="auto"/>
            </w:tcBorders>
            <w:shd w:val="clear" w:color="auto" w:fill="FFFFFF"/>
            <w:tcMar>
              <w:top w:w="0" w:type="dxa"/>
              <w:left w:w="0" w:type="dxa"/>
              <w:bottom w:w="0" w:type="dxa"/>
              <w:right w:w="0" w:type="dxa"/>
            </w:tcMar>
            <w:vAlign w:val="center"/>
          </w:tcPr>
          <w:p w14:paraId="10CD583C"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1079 (77%)</w:t>
            </w:r>
          </w:p>
        </w:tc>
      </w:tr>
      <w:tr w:rsidR="002129C6" w:rsidRPr="00386E11" w14:paraId="02CDB895" w14:textId="77777777" w:rsidTr="002129C6">
        <w:trPr>
          <w:cantSplit/>
          <w:jc w:val="center"/>
        </w:trPr>
        <w:tc>
          <w:tcPr>
            <w:tcW w:w="2970" w:type="dxa"/>
            <w:tcBorders>
              <w:right w:val="single" w:sz="4" w:space="0" w:color="auto"/>
            </w:tcBorders>
            <w:shd w:val="clear" w:color="auto" w:fill="FFFFFF"/>
            <w:tcMar>
              <w:top w:w="0" w:type="dxa"/>
              <w:left w:w="0" w:type="dxa"/>
              <w:bottom w:w="0" w:type="dxa"/>
              <w:right w:w="0" w:type="dxa"/>
            </w:tcMar>
            <w:vAlign w:val="center"/>
          </w:tcPr>
          <w:p w14:paraId="1E0ECCFE" w14:textId="77777777" w:rsidR="002129C6" w:rsidRPr="00386E11" w:rsidRDefault="002129C6"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Diabetic foot ulcer, n (%)</w:t>
            </w:r>
          </w:p>
        </w:tc>
        <w:tc>
          <w:tcPr>
            <w:tcW w:w="1275"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38DAE2D2"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p>
        </w:tc>
        <w:tc>
          <w:tcPr>
            <w:tcW w:w="14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403C751F"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p>
        </w:tc>
        <w:tc>
          <w:tcPr>
            <w:tcW w:w="1559"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6A65F024"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p>
        </w:tc>
        <w:tc>
          <w:tcPr>
            <w:tcW w:w="2127" w:type="dxa"/>
            <w:tcBorders>
              <w:left w:val="single" w:sz="4" w:space="0" w:color="auto"/>
            </w:tcBorders>
            <w:shd w:val="clear" w:color="auto" w:fill="FFFFFF"/>
            <w:tcMar>
              <w:top w:w="0" w:type="dxa"/>
              <w:left w:w="0" w:type="dxa"/>
              <w:bottom w:w="0" w:type="dxa"/>
              <w:right w:w="0" w:type="dxa"/>
            </w:tcMar>
            <w:vAlign w:val="center"/>
          </w:tcPr>
          <w:p w14:paraId="63BA72A9"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p>
        </w:tc>
      </w:tr>
      <w:tr w:rsidR="002129C6" w:rsidRPr="00386E11" w14:paraId="4689C016" w14:textId="77777777" w:rsidTr="002129C6">
        <w:trPr>
          <w:cantSplit/>
          <w:jc w:val="center"/>
        </w:trPr>
        <w:tc>
          <w:tcPr>
            <w:tcW w:w="2970" w:type="dxa"/>
            <w:tcBorders>
              <w:right w:val="single" w:sz="4" w:space="0" w:color="auto"/>
            </w:tcBorders>
            <w:shd w:val="clear" w:color="auto" w:fill="FFFFFF"/>
            <w:tcMar>
              <w:top w:w="0" w:type="dxa"/>
              <w:left w:w="0" w:type="dxa"/>
              <w:bottom w:w="0" w:type="dxa"/>
              <w:right w:w="0" w:type="dxa"/>
            </w:tcMar>
            <w:vAlign w:val="center"/>
          </w:tcPr>
          <w:p w14:paraId="292ED0EC" w14:textId="77777777" w:rsidR="002129C6" w:rsidRPr="00386E11" w:rsidRDefault="002129C6"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b/>
              <w:t>DFU</w:t>
            </w:r>
          </w:p>
        </w:tc>
        <w:tc>
          <w:tcPr>
            <w:tcW w:w="1275"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0411A856"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185 (7%)</w:t>
            </w:r>
          </w:p>
        </w:tc>
        <w:tc>
          <w:tcPr>
            <w:tcW w:w="14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34739102"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0 (0%)</w:t>
            </w:r>
          </w:p>
        </w:tc>
        <w:tc>
          <w:tcPr>
            <w:tcW w:w="1559"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508EC22E"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124 (13%)</w:t>
            </w:r>
          </w:p>
        </w:tc>
        <w:tc>
          <w:tcPr>
            <w:tcW w:w="2127" w:type="dxa"/>
            <w:tcBorders>
              <w:left w:val="single" w:sz="4" w:space="0" w:color="auto"/>
            </w:tcBorders>
            <w:shd w:val="clear" w:color="auto" w:fill="FFFFFF"/>
            <w:tcMar>
              <w:top w:w="0" w:type="dxa"/>
              <w:left w:w="0" w:type="dxa"/>
              <w:bottom w:w="0" w:type="dxa"/>
              <w:right w:w="0" w:type="dxa"/>
            </w:tcMar>
            <w:vAlign w:val="center"/>
          </w:tcPr>
          <w:p w14:paraId="0FBC515B"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61 (4%)</w:t>
            </w:r>
          </w:p>
        </w:tc>
      </w:tr>
      <w:tr w:rsidR="002129C6" w:rsidRPr="00386E11" w14:paraId="2298E986" w14:textId="77777777" w:rsidTr="002129C6">
        <w:trPr>
          <w:cantSplit/>
          <w:jc w:val="center"/>
        </w:trPr>
        <w:tc>
          <w:tcPr>
            <w:tcW w:w="2970" w:type="dxa"/>
            <w:tcBorders>
              <w:right w:val="single" w:sz="4" w:space="0" w:color="auto"/>
            </w:tcBorders>
            <w:shd w:val="clear" w:color="auto" w:fill="FFFFFF"/>
            <w:tcMar>
              <w:top w:w="0" w:type="dxa"/>
              <w:left w:w="0" w:type="dxa"/>
              <w:bottom w:w="0" w:type="dxa"/>
              <w:right w:w="0" w:type="dxa"/>
            </w:tcMar>
            <w:vAlign w:val="center"/>
          </w:tcPr>
          <w:p w14:paraId="2D9AF664" w14:textId="77777777" w:rsidR="002129C6" w:rsidRPr="00386E11" w:rsidRDefault="002129C6"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b/>
              <w:t>no DFU</w:t>
            </w:r>
          </w:p>
        </w:tc>
        <w:tc>
          <w:tcPr>
            <w:tcW w:w="1275"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2CEB3179"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2414 (89%)</w:t>
            </w:r>
          </w:p>
        </w:tc>
        <w:tc>
          <w:tcPr>
            <w:tcW w:w="14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55D5ABF3"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346 (100%)</w:t>
            </w:r>
          </w:p>
        </w:tc>
        <w:tc>
          <w:tcPr>
            <w:tcW w:w="1559"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01325D93"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844 (87%)</w:t>
            </w:r>
          </w:p>
        </w:tc>
        <w:tc>
          <w:tcPr>
            <w:tcW w:w="2127" w:type="dxa"/>
            <w:tcBorders>
              <w:left w:val="single" w:sz="4" w:space="0" w:color="auto"/>
            </w:tcBorders>
            <w:shd w:val="clear" w:color="auto" w:fill="FFFFFF"/>
            <w:tcMar>
              <w:top w:w="0" w:type="dxa"/>
              <w:left w:w="0" w:type="dxa"/>
              <w:bottom w:w="0" w:type="dxa"/>
              <w:right w:w="0" w:type="dxa"/>
            </w:tcMar>
            <w:vAlign w:val="center"/>
          </w:tcPr>
          <w:p w14:paraId="043C9125"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1224 (87%)</w:t>
            </w:r>
          </w:p>
        </w:tc>
      </w:tr>
      <w:tr w:rsidR="002129C6" w:rsidRPr="00386E11" w14:paraId="0422B6EF" w14:textId="77777777" w:rsidTr="002129C6">
        <w:trPr>
          <w:cantSplit/>
          <w:jc w:val="center"/>
        </w:trPr>
        <w:tc>
          <w:tcPr>
            <w:tcW w:w="2970" w:type="dxa"/>
            <w:tcBorders>
              <w:bottom w:val="single" w:sz="4" w:space="0" w:color="auto"/>
              <w:right w:val="single" w:sz="4" w:space="0" w:color="auto"/>
            </w:tcBorders>
            <w:shd w:val="clear" w:color="auto" w:fill="FFFFFF"/>
            <w:tcMar>
              <w:top w:w="0" w:type="dxa"/>
              <w:left w:w="0" w:type="dxa"/>
              <w:bottom w:w="0" w:type="dxa"/>
              <w:right w:w="0" w:type="dxa"/>
            </w:tcMar>
            <w:vAlign w:val="center"/>
          </w:tcPr>
          <w:p w14:paraId="5F4377AD" w14:textId="77777777" w:rsidR="002129C6" w:rsidRPr="00386E11" w:rsidRDefault="002129C6"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b/>
              <w:t>not ascertained</w:t>
            </w:r>
          </w:p>
        </w:tc>
        <w:tc>
          <w:tcPr>
            <w:tcW w:w="1275" w:type="dxa"/>
            <w:tcBorders>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3A531907"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114 (4%)</w:t>
            </w:r>
          </w:p>
        </w:tc>
        <w:tc>
          <w:tcPr>
            <w:tcW w:w="1417" w:type="dxa"/>
            <w:tcBorders>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20F3F65D"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0 (0%)</w:t>
            </w:r>
          </w:p>
        </w:tc>
        <w:tc>
          <w:tcPr>
            <w:tcW w:w="1559" w:type="dxa"/>
            <w:tcBorders>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4A3F18F0"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0 (0%)</w:t>
            </w:r>
          </w:p>
        </w:tc>
        <w:tc>
          <w:tcPr>
            <w:tcW w:w="2127" w:type="dxa"/>
            <w:tcBorders>
              <w:left w:val="single" w:sz="4" w:space="0" w:color="auto"/>
              <w:bottom w:val="single" w:sz="4" w:space="0" w:color="auto"/>
            </w:tcBorders>
            <w:shd w:val="clear" w:color="auto" w:fill="FFFFFF"/>
            <w:tcMar>
              <w:top w:w="0" w:type="dxa"/>
              <w:left w:w="0" w:type="dxa"/>
              <w:bottom w:w="0" w:type="dxa"/>
              <w:right w:w="0" w:type="dxa"/>
            </w:tcMar>
            <w:vAlign w:val="center"/>
          </w:tcPr>
          <w:p w14:paraId="71AC9024"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114 (8%)</w:t>
            </w:r>
          </w:p>
        </w:tc>
      </w:tr>
      <w:tr w:rsidR="002129C6" w:rsidRPr="00386E11" w14:paraId="31180295" w14:textId="77777777" w:rsidTr="002129C6">
        <w:trPr>
          <w:cantSplit/>
          <w:jc w:val="center"/>
        </w:trPr>
        <w:tc>
          <w:tcPr>
            <w:tcW w:w="2970" w:type="dxa"/>
            <w:tcBorders>
              <w:right w:val="single" w:sz="4" w:space="0" w:color="auto"/>
            </w:tcBorders>
            <w:shd w:val="clear" w:color="auto" w:fill="FFFFFF"/>
            <w:tcMar>
              <w:top w:w="0" w:type="dxa"/>
              <w:left w:w="0" w:type="dxa"/>
              <w:bottom w:w="0" w:type="dxa"/>
              <w:right w:w="0" w:type="dxa"/>
            </w:tcMar>
            <w:vAlign w:val="center"/>
          </w:tcPr>
          <w:p w14:paraId="42D09A0F" w14:textId="77777777" w:rsidR="002129C6" w:rsidRPr="00386E11" w:rsidRDefault="002129C6"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Albuminuria, n (%)</w:t>
            </w:r>
          </w:p>
        </w:tc>
        <w:tc>
          <w:tcPr>
            <w:tcW w:w="1275"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57B303DF"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p>
        </w:tc>
        <w:tc>
          <w:tcPr>
            <w:tcW w:w="14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09A8545D"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p>
        </w:tc>
        <w:tc>
          <w:tcPr>
            <w:tcW w:w="1559"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9B918CD"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p>
        </w:tc>
        <w:tc>
          <w:tcPr>
            <w:tcW w:w="2127" w:type="dxa"/>
            <w:tcBorders>
              <w:left w:val="single" w:sz="4" w:space="0" w:color="auto"/>
            </w:tcBorders>
            <w:shd w:val="clear" w:color="auto" w:fill="FFFFFF"/>
            <w:tcMar>
              <w:top w:w="0" w:type="dxa"/>
              <w:left w:w="0" w:type="dxa"/>
              <w:bottom w:w="0" w:type="dxa"/>
              <w:right w:w="0" w:type="dxa"/>
            </w:tcMar>
            <w:vAlign w:val="center"/>
          </w:tcPr>
          <w:p w14:paraId="6CF93FF8"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p>
        </w:tc>
      </w:tr>
      <w:tr w:rsidR="002129C6" w:rsidRPr="00386E11" w14:paraId="7E80DBA1" w14:textId="77777777" w:rsidTr="002129C6">
        <w:trPr>
          <w:cantSplit/>
          <w:jc w:val="center"/>
        </w:trPr>
        <w:tc>
          <w:tcPr>
            <w:tcW w:w="2970" w:type="dxa"/>
            <w:tcBorders>
              <w:right w:val="single" w:sz="4" w:space="0" w:color="auto"/>
            </w:tcBorders>
            <w:shd w:val="clear" w:color="auto" w:fill="FFFFFF"/>
            <w:tcMar>
              <w:top w:w="0" w:type="dxa"/>
              <w:left w:w="0" w:type="dxa"/>
              <w:bottom w:w="0" w:type="dxa"/>
              <w:right w:w="0" w:type="dxa"/>
            </w:tcMar>
            <w:vAlign w:val="center"/>
          </w:tcPr>
          <w:p w14:paraId="0127E0C7" w14:textId="77777777" w:rsidR="002129C6" w:rsidRPr="00386E11" w:rsidRDefault="002129C6"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b/>
              <w:t>normo-</w:t>
            </w:r>
          </w:p>
        </w:tc>
        <w:tc>
          <w:tcPr>
            <w:tcW w:w="1275"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71E6F32E"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484 (18%)</w:t>
            </w:r>
          </w:p>
        </w:tc>
        <w:tc>
          <w:tcPr>
            <w:tcW w:w="14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440C1117"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236 (68%)</w:t>
            </w:r>
          </w:p>
        </w:tc>
        <w:tc>
          <w:tcPr>
            <w:tcW w:w="1559"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DF87B98"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161 (16%)</w:t>
            </w:r>
          </w:p>
        </w:tc>
        <w:tc>
          <w:tcPr>
            <w:tcW w:w="2127" w:type="dxa"/>
            <w:tcBorders>
              <w:left w:val="single" w:sz="4" w:space="0" w:color="auto"/>
            </w:tcBorders>
            <w:shd w:val="clear" w:color="auto" w:fill="FFFFFF"/>
            <w:tcMar>
              <w:top w:w="0" w:type="dxa"/>
              <w:left w:w="0" w:type="dxa"/>
              <w:bottom w:w="0" w:type="dxa"/>
              <w:right w:w="0" w:type="dxa"/>
            </w:tcMar>
            <w:vAlign w:val="center"/>
          </w:tcPr>
          <w:p w14:paraId="60AA40B2"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87 (6%)</w:t>
            </w:r>
          </w:p>
        </w:tc>
      </w:tr>
      <w:tr w:rsidR="002129C6" w:rsidRPr="00386E11" w14:paraId="298FE667" w14:textId="77777777" w:rsidTr="002129C6">
        <w:trPr>
          <w:cantSplit/>
          <w:jc w:val="center"/>
        </w:trPr>
        <w:tc>
          <w:tcPr>
            <w:tcW w:w="2970" w:type="dxa"/>
            <w:tcBorders>
              <w:right w:val="single" w:sz="4" w:space="0" w:color="auto"/>
            </w:tcBorders>
            <w:shd w:val="clear" w:color="auto" w:fill="FFFFFF"/>
            <w:tcMar>
              <w:top w:w="0" w:type="dxa"/>
              <w:left w:w="0" w:type="dxa"/>
              <w:bottom w:w="0" w:type="dxa"/>
              <w:right w:w="0" w:type="dxa"/>
            </w:tcMar>
            <w:vAlign w:val="center"/>
          </w:tcPr>
          <w:p w14:paraId="3076B011" w14:textId="77777777" w:rsidR="002129C6" w:rsidRPr="00386E11" w:rsidRDefault="002129C6"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b/>
              <w:t>micro-</w:t>
            </w:r>
          </w:p>
        </w:tc>
        <w:tc>
          <w:tcPr>
            <w:tcW w:w="1275"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544D4A53"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318 (12%)</w:t>
            </w:r>
          </w:p>
        </w:tc>
        <w:tc>
          <w:tcPr>
            <w:tcW w:w="14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34293D4D"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110 (32%)</w:t>
            </w:r>
          </w:p>
        </w:tc>
        <w:tc>
          <w:tcPr>
            <w:tcW w:w="1559"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2D218313"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173 (18%)</w:t>
            </w:r>
          </w:p>
        </w:tc>
        <w:tc>
          <w:tcPr>
            <w:tcW w:w="2127" w:type="dxa"/>
            <w:tcBorders>
              <w:left w:val="single" w:sz="4" w:space="0" w:color="auto"/>
            </w:tcBorders>
            <w:shd w:val="clear" w:color="auto" w:fill="FFFFFF"/>
            <w:tcMar>
              <w:top w:w="0" w:type="dxa"/>
              <w:left w:w="0" w:type="dxa"/>
              <w:bottom w:w="0" w:type="dxa"/>
              <w:right w:w="0" w:type="dxa"/>
            </w:tcMar>
            <w:vAlign w:val="center"/>
          </w:tcPr>
          <w:p w14:paraId="79AE2A0B"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35 (3%)</w:t>
            </w:r>
          </w:p>
        </w:tc>
      </w:tr>
      <w:tr w:rsidR="002129C6" w:rsidRPr="00386E11" w14:paraId="2C7D646D" w14:textId="77777777" w:rsidTr="002129C6">
        <w:trPr>
          <w:cantSplit/>
          <w:jc w:val="center"/>
        </w:trPr>
        <w:tc>
          <w:tcPr>
            <w:tcW w:w="2970" w:type="dxa"/>
            <w:tcBorders>
              <w:right w:val="single" w:sz="4" w:space="0" w:color="auto"/>
            </w:tcBorders>
            <w:shd w:val="clear" w:color="auto" w:fill="FFFFFF"/>
            <w:tcMar>
              <w:top w:w="0" w:type="dxa"/>
              <w:left w:w="0" w:type="dxa"/>
              <w:bottom w:w="0" w:type="dxa"/>
              <w:right w:w="0" w:type="dxa"/>
            </w:tcMar>
            <w:vAlign w:val="center"/>
          </w:tcPr>
          <w:p w14:paraId="1086C162" w14:textId="77777777" w:rsidR="002129C6" w:rsidRPr="00386E11" w:rsidRDefault="002129C6"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ab/>
              <w:t>macro-</w:t>
            </w:r>
          </w:p>
        </w:tc>
        <w:tc>
          <w:tcPr>
            <w:tcW w:w="1275"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CB5766A"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131 (5%)</w:t>
            </w:r>
          </w:p>
        </w:tc>
        <w:tc>
          <w:tcPr>
            <w:tcW w:w="14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788C819E"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0 (0%)</w:t>
            </w:r>
          </w:p>
        </w:tc>
        <w:tc>
          <w:tcPr>
            <w:tcW w:w="1559"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415584AF"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123 (13%)</w:t>
            </w:r>
          </w:p>
        </w:tc>
        <w:tc>
          <w:tcPr>
            <w:tcW w:w="2127" w:type="dxa"/>
            <w:tcBorders>
              <w:left w:val="single" w:sz="4" w:space="0" w:color="auto"/>
            </w:tcBorders>
            <w:shd w:val="clear" w:color="auto" w:fill="FFFFFF"/>
            <w:tcMar>
              <w:top w:w="0" w:type="dxa"/>
              <w:left w:w="0" w:type="dxa"/>
              <w:bottom w:w="0" w:type="dxa"/>
              <w:right w:w="0" w:type="dxa"/>
            </w:tcMar>
            <w:vAlign w:val="center"/>
          </w:tcPr>
          <w:p w14:paraId="08CFF1D6"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8 (1%)</w:t>
            </w:r>
          </w:p>
        </w:tc>
      </w:tr>
      <w:tr w:rsidR="002129C6" w:rsidRPr="00386E11" w14:paraId="02A7F540" w14:textId="77777777" w:rsidTr="002129C6">
        <w:trPr>
          <w:cantSplit/>
          <w:jc w:val="center"/>
        </w:trPr>
        <w:tc>
          <w:tcPr>
            <w:tcW w:w="2970" w:type="dxa"/>
            <w:tcBorders>
              <w:right w:val="single" w:sz="4" w:space="0" w:color="auto"/>
            </w:tcBorders>
            <w:shd w:val="clear" w:color="auto" w:fill="FFFFFF"/>
            <w:tcMar>
              <w:top w:w="0" w:type="dxa"/>
              <w:left w:w="0" w:type="dxa"/>
              <w:bottom w:w="0" w:type="dxa"/>
              <w:right w:w="0" w:type="dxa"/>
            </w:tcMar>
            <w:vAlign w:val="center"/>
          </w:tcPr>
          <w:p w14:paraId="61828096" w14:textId="77777777" w:rsidR="002129C6" w:rsidRPr="00386E11" w:rsidRDefault="002129C6" w:rsidP="002129C6">
            <w:pPr>
              <w:spacing w:before="40" w:after="40"/>
              <w:ind w:left="100" w:right="100"/>
              <w:rPr>
                <w:rFonts w:ascii="Times New Roman" w:eastAsia="Times New Roman" w:hAnsi="Times New Roman" w:cs="Times New Roman"/>
                <w:color w:val="111111"/>
                <w:sz w:val="22"/>
                <w:szCs w:val="22"/>
                <w:highlight w:val="yellow"/>
                <w:lang w:val="en-US"/>
              </w:rPr>
            </w:pPr>
            <w:r w:rsidRPr="00386E11">
              <w:rPr>
                <w:rFonts w:ascii="Times New Roman" w:eastAsia="Times New Roman" w:hAnsi="Times New Roman" w:cs="Times New Roman"/>
                <w:color w:val="111111"/>
                <w:sz w:val="22"/>
                <w:szCs w:val="22"/>
                <w:lang w:val="en-US"/>
              </w:rPr>
              <w:t xml:space="preserve">            not available </w:t>
            </w:r>
          </w:p>
        </w:tc>
        <w:tc>
          <w:tcPr>
            <w:tcW w:w="1275"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668BF646" w14:textId="77777777" w:rsidR="002129C6" w:rsidRPr="00386E11" w:rsidRDefault="002129C6" w:rsidP="002129C6">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1780 (66%)</w:t>
            </w:r>
          </w:p>
        </w:tc>
        <w:tc>
          <w:tcPr>
            <w:tcW w:w="14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2273B7F8" w14:textId="77777777" w:rsidR="002129C6" w:rsidRPr="00386E11" w:rsidRDefault="002129C6" w:rsidP="002129C6">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0 (0%)</w:t>
            </w:r>
          </w:p>
        </w:tc>
        <w:tc>
          <w:tcPr>
            <w:tcW w:w="1559"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4C656515" w14:textId="77777777" w:rsidR="002129C6" w:rsidRPr="00386E11" w:rsidRDefault="002129C6" w:rsidP="002129C6">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511 (53%)</w:t>
            </w:r>
          </w:p>
        </w:tc>
        <w:tc>
          <w:tcPr>
            <w:tcW w:w="2127" w:type="dxa"/>
            <w:tcBorders>
              <w:left w:val="single" w:sz="4" w:space="0" w:color="auto"/>
            </w:tcBorders>
            <w:shd w:val="clear" w:color="auto" w:fill="FFFFFF"/>
            <w:tcMar>
              <w:top w:w="0" w:type="dxa"/>
              <w:left w:w="0" w:type="dxa"/>
              <w:bottom w:w="0" w:type="dxa"/>
              <w:right w:w="0" w:type="dxa"/>
            </w:tcMar>
            <w:vAlign w:val="center"/>
          </w:tcPr>
          <w:p w14:paraId="68E3B51C" w14:textId="77777777" w:rsidR="002129C6" w:rsidRPr="00386E11" w:rsidRDefault="002129C6" w:rsidP="002129C6">
            <w:pPr>
              <w:spacing w:before="40" w:after="40"/>
              <w:ind w:left="100" w:right="100"/>
              <w:jc w:val="center"/>
              <w:rPr>
                <w:rFonts w:ascii="Times New Roman" w:eastAsia="Times New Roman" w:hAnsi="Times New Roman" w:cs="Times New Roman"/>
                <w:color w:val="111111"/>
                <w:sz w:val="22"/>
                <w:szCs w:val="22"/>
                <w:lang w:val="en-US"/>
              </w:rPr>
            </w:pPr>
            <w:r w:rsidRPr="00386E11">
              <w:rPr>
                <w:rFonts w:ascii="Times New Roman" w:eastAsia="Times New Roman" w:hAnsi="Times New Roman" w:cs="Times New Roman"/>
                <w:color w:val="111111"/>
                <w:sz w:val="22"/>
                <w:szCs w:val="22"/>
                <w:lang w:val="en-US"/>
              </w:rPr>
              <w:t>1269 (90%)</w:t>
            </w:r>
          </w:p>
        </w:tc>
      </w:tr>
      <w:tr w:rsidR="002129C6" w:rsidRPr="003E5699" w14:paraId="324847A6" w14:textId="77777777" w:rsidTr="002129C6">
        <w:trPr>
          <w:cantSplit/>
          <w:jc w:val="center"/>
        </w:trPr>
        <w:tc>
          <w:tcPr>
            <w:tcW w:w="2970" w:type="dxa"/>
            <w:tcBorders>
              <w:right w:val="single" w:sz="4" w:space="0" w:color="auto"/>
            </w:tcBorders>
            <w:shd w:val="clear" w:color="auto" w:fill="FFFFFF"/>
            <w:tcMar>
              <w:top w:w="0" w:type="dxa"/>
              <w:left w:w="0" w:type="dxa"/>
              <w:bottom w:w="0" w:type="dxa"/>
              <w:right w:w="0" w:type="dxa"/>
            </w:tcMar>
            <w:vAlign w:val="center"/>
          </w:tcPr>
          <w:p w14:paraId="00785851" w14:textId="77777777" w:rsidR="002129C6" w:rsidRPr="00634E05" w:rsidRDefault="002129C6" w:rsidP="002129C6">
            <w:pPr>
              <w:spacing w:before="40" w:after="40"/>
              <w:ind w:left="100" w:right="100"/>
              <w:rPr>
                <w:rFonts w:ascii="Times New Roman" w:eastAsia="Times New Roman" w:hAnsi="Times New Roman" w:cs="Times New Roman"/>
                <w:color w:val="111111"/>
                <w:sz w:val="22"/>
                <w:szCs w:val="22"/>
                <w:lang w:val="en-US"/>
              </w:rPr>
            </w:pPr>
            <w:r>
              <w:rPr>
                <w:rFonts w:ascii="Times New Roman" w:eastAsia="Times New Roman" w:hAnsi="Times New Roman" w:cs="Times New Roman"/>
                <w:color w:val="111111"/>
                <w:sz w:val="22"/>
                <w:szCs w:val="22"/>
                <w:lang w:val="en-US"/>
              </w:rPr>
              <w:t>Altered renal function - eGFR &lt; 60 ml/min/1.73 m2</w:t>
            </w:r>
            <w:r w:rsidRPr="00386E11">
              <w:rPr>
                <w:rFonts w:ascii="Times New Roman" w:eastAsia="Times New Roman" w:hAnsi="Times New Roman" w:cs="Times New Roman"/>
                <w:color w:val="111111"/>
                <w:sz w:val="22"/>
                <w:szCs w:val="22"/>
                <w:lang w:val="en-US"/>
              </w:rPr>
              <w:t>,</w:t>
            </w:r>
            <w:r>
              <w:rPr>
                <w:rFonts w:ascii="Times New Roman" w:eastAsia="Times New Roman" w:hAnsi="Times New Roman" w:cs="Times New Roman"/>
                <w:color w:val="111111"/>
                <w:sz w:val="22"/>
                <w:szCs w:val="22"/>
                <w:lang w:val="en-US"/>
              </w:rPr>
              <w:t xml:space="preserve"> </w:t>
            </w:r>
            <w:r w:rsidRPr="00386E11">
              <w:rPr>
                <w:rFonts w:ascii="Times New Roman" w:eastAsia="Times New Roman" w:hAnsi="Times New Roman" w:cs="Times New Roman"/>
                <w:color w:val="111111"/>
                <w:sz w:val="22"/>
                <w:szCs w:val="22"/>
                <w:lang w:val="en-US"/>
              </w:rPr>
              <w:t>n (%)</w:t>
            </w:r>
          </w:p>
        </w:tc>
        <w:tc>
          <w:tcPr>
            <w:tcW w:w="1275"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23E0DA85"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p>
        </w:tc>
        <w:tc>
          <w:tcPr>
            <w:tcW w:w="14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042BE88C"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p>
        </w:tc>
        <w:tc>
          <w:tcPr>
            <w:tcW w:w="1559"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2384E717"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p>
        </w:tc>
        <w:tc>
          <w:tcPr>
            <w:tcW w:w="2127" w:type="dxa"/>
            <w:tcBorders>
              <w:left w:val="single" w:sz="4" w:space="0" w:color="auto"/>
            </w:tcBorders>
            <w:shd w:val="clear" w:color="auto" w:fill="FFFFFF"/>
            <w:tcMar>
              <w:top w:w="0" w:type="dxa"/>
              <w:left w:w="0" w:type="dxa"/>
              <w:bottom w:w="0" w:type="dxa"/>
              <w:right w:w="0" w:type="dxa"/>
            </w:tcMar>
            <w:vAlign w:val="center"/>
          </w:tcPr>
          <w:p w14:paraId="3CA21D3B"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p>
        </w:tc>
      </w:tr>
      <w:tr w:rsidR="002129C6" w:rsidRPr="00386E11" w14:paraId="005C7334" w14:textId="77777777" w:rsidTr="002129C6">
        <w:trPr>
          <w:cantSplit/>
          <w:jc w:val="center"/>
        </w:trPr>
        <w:tc>
          <w:tcPr>
            <w:tcW w:w="2970" w:type="dxa"/>
            <w:tcBorders>
              <w:right w:val="single" w:sz="4" w:space="0" w:color="auto"/>
            </w:tcBorders>
            <w:shd w:val="clear" w:color="auto" w:fill="FFFFFF"/>
            <w:tcMar>
              <w:top w:w="0" w:type="dxa"/>
              <w:left w:w="0" w:type="dxa"/>
              <w:bottom w:w="0" w:type="dxa"/>
              <w:right w:w="0" w:type="dxa"/>
            </w:tcMar>
            <w:vAlign w:val="center"/>
          </w:tcPr>
          <w:p w14:paraId="19F179FB" w14:textId="77777777" w:rsidR="002129C6" w:rsidRPr="00386E11" w:rsidRDefault="002129C6" w:rsidP="002129C6">
            <w:pPr>
              <w:spacing w:before="40" w:after="40"/>
              <w:ind w:right="100"/>
              <w:rPr>
                <w:rFonts w:ascii="Times New Roman" w:hAnsi="Times New Roman" w:cs="Times New Roman"/>
                <w:sz w:val="22"/>
                <w:szCs w:val="22"/>
                <w:lang w:val="en-US"/>
              </w:rPr>
            </w:pPr>
            <w:r>
              <w:rPr>
                <w:rFonts w:ascii="Times New Roman" w:eastAsia="Times New Roman" w:hAnsi="Times New Roman" w:cs="Times New Roman"/>
                <w:color w:val="111111"/>
                <w:sz w:val="22"/>
                <w:szCs w:val="22"/>
                <w:lang w:val="en-US"/>
              </w:rPr>
              <w:t>No</w:t>
            </w:r>
          </w:p>
        </w:tc>
        <w:tc>
          <w:tcPr>
            <w:tcW w:w="1275"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5FE16162"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2"/>
                <w:szCs w:val="22"/>
                <w:lang w:val="en-US"/>
              </w:rPr>
              <w:t>1501</w:t>
            </w:r>
            <w:r w:rsidRPr="00386E11">
              <w:rPr>
                <w:rFonts w:ascii="Times New Roman" w:eastAsia="Times New Roman" w:hAnsi="Times New Roman" w:cs="Times New Roman"/>
                <w:color w:val="111111"/>
                <w:sz w:val="22"/>
                <w:szCs w:val="22"/>
                <w:lang w:val="en-US"/>
              </w:rPr>
              <w:t xml:space="preserve"> (</w:t>
            </w:r>
            <w:r>
              <w:rPr>
                <w:rFonts w:ascii="Times New Roman" w:eastAsia="Times New Roman" w:hAnsi="Times New Roman" w:cs="Times New Roman"/>
                <w:color w:val="111111"/>
                <w:sz w:val="22"/>
                <w:szCs w:val="22"/>
                <w:lang w:val="en-US"/>
              </w:rPr>
              <w:t>55</w:t>
            </w:r>
            <w:r w:rsidRPr="00386E11">
              <w:rPr>
                <w:rFonts w:ascii="Times New Roman" w:eastAsia="Times New Roman" w:hAnsi="Times New Roman" w:cs="Times New Roman"/>
                <w:color w:val="111111"/>
                <w:sz w:val="22"/>
                <w:szCs w:val="22"/>
                <w:lang w:val="en-US"/>
              </w:rPr>
              <w:t>%)</w:t>
            </w:r>
          </w:p>
        </w:tc>
        <w:tc>
          <w:tcPr>
            <w:tcW w:w="14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6461C637"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2"/>
                <w:szCs w:val="22"/>
                <w:lang w:val="en-US"/>
              </w:rPr>
              <w:t>346</w:t>
            </w:r>
            <w:r w:rsidRPr="00386E11">
              <w:rPr>
                <w:rFonts w:ascii="Times New Roman" w:eastAsia="Times New Roman" w:hAnsi="Times New Roman" w:cs="Times New Roman"/>
                <w:color w:val="111111"/>
                <w:sz w:val="22"/>
                <w:szCs w:val="22"/>
                <w:lang w:val="en-US"/>
              </w:rPr>
              <w:t xml:space="preserve"> (</w:t>
            </w:r>
            <w:r>
              <w:rPr>
                <w:rFonts w:ascii="Times New Roman" w:eastAsia="Times New Roman" w:hAnsi="Times New Roman" w:cs="Times New Roman"/>
                <w:color w:val="111111"/>
                <w:sz w:val="22"/>
                <w:szCs w:val="22"/>
                <w:lang w:val="en-US"/>
              </w:rPr>
              <w:t>100</w:t>
            </w:r>
            <w:r w:rsidRPr="00386E11">
              <w:rPr>
                <w:rFonts w:ascii="Times New Roman" w:eastAsia="Times New Roman" w:hAnsi="Times New Roman" w:cs="Times New Roman"/>
                <w:color w:val="111111"/>
                <w:sz w:val="22"/>
                <w:szCs w:val="22"/>
                <w:lang w:val="en-US"/>
              </w:rPr>
              <w:t>%)</w:t>
            </w:r>
          </w:p>
        </w:tc>
        <w:tc>
          <w:tcPr>
            <w:tcW w:w="1559"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5FE0F1D"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2"/>
                <w:szCs w:val="22"/>
                <w:lang w:val="en-US"/>
              </w:rPr>
              <w:t>70</w:t>
            </w:r>
            <w:r w:rsidRPr="00386E11">
              <w:rPr>
                <w:rFonts w:ascii="Times New Roman" w:eastAsia="Times New Roman" w:hAnsi="Times New Roman" w:cs="Times New Roman"/>
                <w:color w:val="111111"/>
                <w:sz w:val="22"/>
                <w:szCs w:val="22"/>
                <w:lang w:val="en-US"/>
              </w:rPr>
              <w:t xml:space="preserve"> (</w:t>
            </w:r>
            <w:r>
              <w:rPr>
                <w:rFonts w:ascii="Times New Roman" w:eastAsia="Times New Roman" w:hAnsi="Times New Roman" w:cs="Times New Roman"/>
                <w:color w:val="111111"/>
                <w:sz w:val="22"/>
                <w:szCs w:val="22"/>
                <w:lang w:val="en-US"/>
              </w:rPr>
              <w:t>7</w:t>
            </w:r>
            <w:r w:rsidRPr="00386E11">
              <w:rPr>
                <w:rFonts w:ascii="Times New Roman" w:eastAsia="Times New Roman" w:hAnsi="Times New Roman" w:cs="Times New Roman"/>
                <w:color w:val="111111"/>
                <w:sz w:val="22"/>
                <w:szCs w:val="22"/>
                <w:lang w:val="en-US"/>
              </w:rPr>
              <w:t>%)</w:t>
            </w:r>
          </w:p>
        </w:tc>
        <w:tc>
          <w:tcPr>
            <w:tcW w:w="2127" w:type="dxa"/>
            <w:tcBorders>
              <w:left w:val="single" w:sz="4" w:space="0" w:color="auto"/>
            </w:tcBorders>
            <w:shd w:val="clear" w:color="auto" w:fill="FFFFFF"/>
            <w:tcMar>
              <w:top w:w="0" w:type="dxa"/>
              <w:left w:w="0" w:type="dxa"/>
              <w:bottom w:w="0" w:type="dxa"/>
              <w:right w:w="0" w:type="dxa"/>
            </w:tcMar>
            <w:vAlign w:val="center"/>
          </w:tcPr>
          <w:p w14:paraId="4E968AED"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2"/>
                <w:szCs w:val="22"/>
                <w:lang w:val="en-US"/>
              </w:rPr>
              <w:t>1085</w:t>
            </w:r>
            <w:r w:rsidRPr="00386E11">
              <w:rPr>
                <w:rFonts w:ascii="Times New Roman" w:eastAsia="Times New Roman" w:hAnsi="Times New Roman" w:cs="Times New Roman"/>
                <w:color w:val="111111"/>
                <w:sz w:val="22"/>
                <w:szCs w:val="22"/>
                <w:lang w:val="en-US"/>
              </w:rPr>
              <w:t xml:space="preserve"> (</w:t>
            </w:r>
            <w:r>
              <w:rPr>
                <w:rFonts w:ascii="Times New Roman" w:eastAsia="Times New Roman" w:hAnsi="Times New Roman" w:cs="Times New Roman"/>
                <w:color w:val="111111"/>
                <w:sz w:val="22"/>
                <w:szCs w:val="22"/>
                <w:lang w:val="en-US"/>
              </w:rPr>
              <w:t>78</w:t>
            </w:r>
            <w:r w:rsidRPr="00386E11">
              <w:rPr>
                <w:rFonts w:ascii="Times New Roman" w:eastAsia="Times New Roman" w:hAnsi="Times New Roman" w:cs="Times New Roman"/>
                <w:color w:val="111111"/>
                <w:sz w:val="22"/>
                <w:szCs w:val="22"/>
                <w:lang w:val="en-US"/>
              </w:rPr>
              <w:t>%)</w:t>
            </w:r>
          </w:p>
        </w:tc>
      </w:tr>
      <w:tr w:rsidR="002129C6" w:rsidRPr="00386E11" w14:paraId="553F638F" w14:textId="77777777" w:rsidTr="002129C6">
        <w:trPr>
          <w:cantSplit/>
          <w:jc w:val="center"/>
        </w:trPr>
        <w:tc>
          <w:tcPr>
            <w:tcW w:w="2970" w:type="dxa"/>
            <w:tcBorders>
              <w:right w:val="single" w:sz="4" w:space="0" w:color="auto"/>
            </w:tcBorders>
            <w:shd w:val="clear" w:color="auto" w:fill="FFFFFF"/>
            <w:tcMar>
              <w:top w:w="0" w:type="dxa"/>
              <w:left w:w="0" w:type="dxa"/>
              <w:bottom w:w="0" w:type="dxa"/>
              <w:right w:w="0" w:type="dxa"/>
            </w:tcMar>
            <w:vAlign w:val="center"/>
          </w:tcPr>
          <w:p w14:paraId="75BC41D7" w14:textId="77777777" w:rsidR="002129C6" w:rsidRPr="00386E11" w:rsidRDefault="002129C6" w:rsidP="002129C6">
            <w:pPr>
              <w:spacing w:before="40" w:after="40"/>
              <w:ind w:right="100"/>
              <w:rPr>
                <w:rFonts w:ascii="Times New Roman" w:hAnsi="Times New Roman" w:cs="Times New Roman"/>
                <w:sz w:val="22"/>
                <w:szCs w:val="22"/>
                <w:lang w:val="en-US"/>
              </w:rPr>
            </w:pPr>
            <w:r>
              <w:rPr>
                <w:rFonts w:ascii="Times New Roman" w:eastAsia="Times New Roman" w:hAnsi="Times New Roman" w:cs="Times New Roman"/>
                <w:color w:val="111111"/>
                <w:sz w:val="22"/>
                <w:szCs w:val="22"/>
                <w:lang w:val="en-US"/>
              </w:rPr>
              <w:t>Yes</w:t>
            </w:r>
          </w:p>
        </w:tc>
        <w:tc>
          <w:tcPr>
            <w:tcW w:w="1275"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5236DEE6"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2"/>
                <w:szCs w:val="22"/>
                <w:lang w:val="en-US"/>
              </w:rPr>
              <w:t xml:space="preserve">1148 </w:t>
            </w:r>
            <w:r w:rsidRPr="00386E11" w:rsidDel="00634E05">
              <w:rPr>
                <w:rFonts w:ascii="Times New Roman" w:eastAsia="Times New Roman" w:hAnsi="Times New Roman" w:cs="Times New Roman"/>
                <w:color w:val="111111"/>
                <w:sz w:val="22"/>
                <w:szCs w:val="22"/>
                <w:lang w:val="en-US"/>
              </w:rPr>
              <w:t>(</w:t>
            </w:r>
            <w:r>
              <w:rPr>
                <w:rFonts w:ascii="Times New Roman" w:eastAsia="Times New Roman" w:hAnsi="Times New Roman" w:cs="Times New Roman"/>
                <w:color w:val="111111"/>
                <w:sz w:val="22"/>
                <w:szCs w:val="22"/>
                <w:lang w:val="en-US"/>
              </w:rPr>
              <w:t>43</w:t>
            </w:r>
            <w:r w:rsidRPr="00386E11">
              <w:rPr>
                <w:rFonts w:ascii="Times New Roman" w:eastAsia="Times New Roman" w:hAnsi="Times New Roman" w:cs="Times New Roman"/>
                <w:color w:val="111111"/>
                <w:sz w:val="22"/>
                <w:szCs w:val="22"/>
                <w:lang w:val="en-US"/>
              </w:rPr>
              <w:t>%)</w:t>
            </w:r>
          </w:p>
        </w:tc>
        <w:tc>
          <w:tcPr>
            <w:tcW w:w="1417"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1E120748"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2"/>
                <w:szCs w:val="22"/>
                <w:lang w:val="en-US"/>
              </w:rPr>
              <w:t>0</w:t>
            </w:r>
            <w:r w:rsidRPr="00386E11">
              <w:rPr>
                <w:rFonts w:ascii="Times New Roman" w:eastAsia="Times New Roman" w:hAnsi="Times New Roman" w:cs="Times New Roman"/>
                <w:color w:val="111111"/>
                <w:sz w:val="22"/>
                <w:szCs w:val="22"/>
                <w:lang w:val="en-US"/>
              </w:rPr>
              <w:t xml:space="preserve"> (0%)</w:t>
            </w:r>
          </w:p>
        </w:tc>
        <w:tc>
          <w:tcPr>
            <w:tcW w:w="1559" w:type="dxa"/>
            <w:tcBorders>
              <w:left w:val="single" w:sz="4" w:space="0" w:color="auto"/>
              <w:right w:val="single" w:sz="4" w:space="0" w:color="auto"/>
            </w:tcBorders>
            <w:shd w:val="clear" w:color="auto" w:fill="FFFFFF"/>
            <w:tcMar>
              <w:top w:w="0" w:type="dxa"/>
              <w:left w:w="0" w:type="dxa"/>
              <w:bottom w:w="0" w:type="dxa"/>
              <w:right w:w="0" w:type="dxa"/>
            </w:tcMar>
            <w:vAlign w:val="center"/>
          </w:tcPr>
          <w:p w14:paraId="34AE13F2"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2"/>
                <w:szCs w:val="22"/>
                <w:lang w:val="en-US"/>
              </w:rPr>
              <w:t>898</w:t>
            </w:r>
            <w:r w:rsidRPr="00386E11">
              <w:rPr>
                <w:rFonts w:ascii="Times New Roman" w:eastAsia="Times New Roman" w:hAnsi="Times New Roman" w:cs="Times New Roman"/>
                <w:color w:val="111111"/>
                <w:sz w:val="22"/>
                <w:szCs w:val="22"/>
                <w:lang w:val="en-US"/>
              </w:rPr>
              <w:t xml:space="preserve"> (</w:t>
            </w:r>
            <w:r>
              <w:rPr>
                <w:rFonts w:ascii="Times New Roman" w:eastAsia="Times New Roman" w:hAnsi="Times New Roman" w:cs="Times New Roman"/>
                <w:color w:val="111111"/>
                <w:sz w:val="22"/>
                <w:szCs w:val="22"/>
                <w:lang w:val="en-US"/>
              </w:rPr>
              <w:t>93</w:t>
            </w:r>
            <w:r w:rsidRPr="00386E11">
              <w:rPr>
                <w:rFonts w:ascii="Times New Roman" w:eastAsia="Times New Roman" w:hAnsi="Times New Roman" w:cs="Times New Roman"/>
                <w:color w:val="111111"/>
                <w:sz w:val="22"/>
                <w:szCs w:val="22"/>
                <w:lang w:val="en-US"/>
              </w:rPr>
              <w:t>%)</w:t>
            </w:r>
          </w:p>
        </w:tc>
        <w:tc>
          <w:tcPr>
            <w:tcW w:w="2127" w:type="dxa"/>
            <w:tcBorders>
              <w:left w:val="single" w:sz="4" w:space="0" w:color="auto"/>
            </w:tcBorders>
            <w:shd w:val="clear" w:color="auto" w:fill="FFFFFF"/>
            <w:tcMar>
              <w:top w:w="0" w:type="dxa"/>
              <w:left w:w="0" w:type="dxa"/>
              <w:bottom w:w="0" w:type="dxa"/>
              <w:right w:w="0" w:type="dxa"/>
            </w:tcMar>
            <w:vAlign w:val="center"/>
          </w:tcPr>
          <w:p w14:paraId="15400D00"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Pr>
                <w:rFonts w:ascii="Times New Roman" w:eastAsia="Times New Roman" w:hAnsi="Times New Roman" w:cs="Times New Roman"/>
                <w:color w:val="111111"/>
                <w:sz w:val="22"/>
                <w:szCs w:val="22"/>
                <w:lang w:val="en-US"/>
              </w:rPr>
              <w:t>250</w:t>
            </w:r>
            <w:r w:rsidRPr="00386E11">
              <w:rPr>
                <w:rFonts w:ascii="Times New Roman" w:eastAsia="Times New Roman" w:hAnsi="Times New Roman" w:cs="Times New Roman"/>
                <w:color w:val="111111"/>
                <w:sz w:val="22"/>
                <w:szCs w:val="22"/>
                <w:lang w:val="en-US"/>
              </w:rPr>
              <w:t xml:space="preserve"> (1</w:t>
            </w:r>
            <w:r>
              <w:rPr>
                <w:rFonts w:ascii="Times New Roman" w:eastAsia="Times New Roman" w:hAnsi="Times New Roman" w:cs="Times New Roman"/>
                <w:color w:val="111111"/>
                <w:sz w:val="22"/>
                <w:szCs w:val="22"/>
                <w:lang w:val="en-US"/>
              </w:rPr>
              <w:t>8</w:t>
            </w:r>
            <w:r w:rsidRPr="00386E11">
              <w:rPr>
                <w:rFonts w:ascii="Times New Roman" w:eastAsia="Times New Roman" w:hAnsi="Times New Roman" w:cs="Times New Roman"/>
                <w:color w:val="111111"/>
                <w:sz w:val="22"/>
                <w:szCs w:val="22"/>
                <w:lang w:val="en-US"/>
              </w:rPr>
              <w:t>%)</w:t>
            </w:r>
          </w:p>
        </w:tc>
      </w:tr>
      <w:tr w:rsidR="002129C6" w:rsidRPr="00386E11" w14:paraId="6A7D0E2F" w14:textId="77777777" w:rsidTr="002129C6">
        <w:trPr>
          <w:cantSplit/>
          <w:jc w:val="center"/>
        </w:trPr>
        <w:tc>
          <w:tcPr>
            <w:tcW w:w="2970" w:type="dxa"/>
            <w:tcBorders>
              <w:bottom w:val="single" w:sz="4" w:space="0" w:color="auto"/>
              <w:right w:val="single" w:sz="4" w:space="0" w:color="auto"/>
            </w:tcBorders>
            <w:shd w:val="clear" w:color="auto" w:fill="FFFFFF"/>
            <w:tcMar>
              <w:top w:w="0" w:type="dxa"/>
              <w:left w:w="0" w:type="dxa"/>
              <w:bottom w:w="0" w:type="dxa"/>
              <w:right w:w="0" w:type="dxa"/>
            </w:tcMar>
            <w:vAlign w:val="center"/>
          </w:tcPr>
          <w:p w14:paraId="7BDB4561" w14:textId="77777777" w:rsidR="002129C6" w:rsidRPr="00386E11" w:rsidRDefault="002129C6" w:rsidP="002129C6">
            <w:pPr>
              <w:spacing w:before="40" w:after="40"/>
              <w:ind w:left="100" w:right="100"/>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 xml:space="preserve">            not available </w:t>
            </w:r>
          </w:p>
        </w:tc>
        <w:tc>
          <w:tcPr>
            <w:tcW w:w="1275" w:type="dxa"/>
            <w:tcBorders>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260191AD"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64 (2%)</w:t>
            </w:r>
          </w:p>
        </w:tc>
        <w:tc>
          <w:tcPr>
            <w:tcW w:w="1417" w:type="dxa"/>
            <w:tcBorders>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253E6201"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0 (0%)</w:t>
            </w:r>
          </w:p>
        </w:tc>
        <w:tc>
          <w:tcPr>
            <w:tcW w:w="1559" w:type="dxa"/>
            <w:tcBorders>
              <w:left w:val="single" w:sz="4" w:space="0" w:color="auto"/>
              <w:bottom w:val="single" w:sz="4" w:space="0" w:color="auto"/>
              <w:right w:val="single" w:sz="4" w:space="0" w:color="auto"/>
            </w:tcBorders>
            <w:shd w:val="clear" w:color="auto" w:fill="FFFFFF"/>
            <w:tcMar>
              <w:top w:w="0" w:type="dxa"/>
              <w:left w:w="0" w:type="dxa"/>
              <w:bottom w:w="0" w:type="dxa"/>
              <w:right w:w="0" w:type="dxa"/>
            </w:tcMar>
            <w:vAlign w:val="center"/>
          </w:tcPr>
          <w:p w14:paraId="65429721"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0 (0%)</w:t>
            </w:r>
          </w:p>
        </w:tc>
        <w:tc>
          <w:tcPr>
            <w:tcW w:w="2127" w:type="dxa"/>
            <w:tcBorders>
              <w:left w:val="single" w:sz="4" w:space="0" w:color="auto"/>
              <w:bottom w:val="single" w:sz="4" w:space="0" w:color="auto"/>
            </w:tcBorders>
            <w:shd w:val="clear" w:color="auto" w:fill="FFFFFF"/>
            <w:tcMar>
              <w:top w:w="0" w:type="dxa"/>
              <w:left w:w="0" w:type="dxa"/>
              <w:bottom w:w="0" w:type="dxa"/>
              <w:right w:w="0" w:type="dxa"/>
            </w:tcMar>
            <w:vAlign w:val="center"/>
          </w:tcPr>
          <w:p w14:paraId="46ACB3DD" w14:textId="77777777" w:rsidR="002129C6" w:rsidRPr="00386E11" w:rsidRDefault="002129C6" w:rsidP="002129C6">
            <w:pPr>
              <w:spacing w:before="40" w:after="40"/>
              <w:ind w:left="100" w:right="100"/>
              <w:jc w:val="center"/>
              <w:rPr>
                <w:rFonts w:ascii="Times New Roman" w:hAnsi="Times New Roman" w:cs="Times New Roman"/>
                <w:sz w:val="22"/>
                <w:szCs w:val="22"/>
                <w:lang w:val="en-US"/>
              </w:rPr>
            </w:pPr>
            <w:r w:rsidRPr="00386E11">
              <w:rPr>
                <w:rFonts w:ascii="Times New Roman" w:eastAsia="Times New Roman" w:hAnsi="Times New Roman" w:cs="Times New Roman"/>
                <w:color w:val="111111"/>
                <w:sz w:val="22"/>
                <w:szCs w:val="22"/>
                <w:lang w:val="en-US"/>
              </w:rPr>
              <w:t>64 (5%)</w:t>
            </w:r>
          </w:p>
        </w:tc>
      </w:tr>
    </w:tbl>
    <w:p w14:paraId="5A96064D" w14:textId="77777777" w:rsidR="004A1055" w:rsidRPr="00D544A2" w:rsidRDefault="002129C6" w:rsidP="00D544A2">
      <w:pPr>
        <w:pStyle w:val="Heading2"/>
        <w:numPr>
          <w:ilvl w:val="0"/>
          <w:numId w:val="0"/>
        </w:numPr>
        <w:ind w:left="360"/>
        <w:rPr>
          <w:rFonts w:ascii="Times New Roman" w:eastAsia="Times New Roman" w:hAnsi="Times New Roman" w:cs="Times New Roman"/>
          <w:b w:val="0"/>
          <w:bCs w:val="0"/>
          <w:color w:val="111111"/>
          <w:sz w:val="22"/>
          <w:szCs w:val="22"/>
        </w:rPr>
        <w:sectPr w:rsidR="004A1055" w:rsidRPr="00D544A2" w:rsidSect="002874DF">
          <w:pgSz w:w="16840" w:h="11900" w:orient="landscape"/>
          <w:pgMar w:top="832" w:right="1417" w:bottom="376" w:left="1417" w:header="708" w:footer="708" w:gutter="0"/>
          <w:cols w:space="708"/>
          <w:docGrid w:linePitch="360"/>
        </w:sectPr>
      </w:pPr>
      <w:r w:rsidRPr="00386E11">
        <w:rPr>
          <w:rFonts w:ascii="Times New Roman" w:eastAsia="Times New Roman" w:hAnsi="Times New Roman" w:cs="Times New Roman"/>
          <w:b w:val="0"/>
          <w:bCs w:val="0"/>
          <w:color w:val="111111"/>
          <w:sz w:val="22"/>
          <w:szCs w:val="22"/>
        </w:rPr>
        <w:t xml:space="preserve">DR (Diabetic retinopathy) Non-severe DR, active or past mild or moderate non proliferative </w:t>
      </w:r>
      <w:proofErr w:type="gramStart"/>
      <w:r w:rsidRPr="00386E11">
        <w:rPr>
          <w:rFonts w:ascii="Times New Roman" w:eastAsia="Times New Roman" w:hAnsi="Times New Roman" w:cs="Times New Roman"/>
          <w:b w:val="0"/>
          <w:bCs w:val="0"/>
          <w:color w:val="111111"/>
          <w:sz w:val="22"/>
          <w:szCs w:val="22"/>
        </w:rPr>
        <w:t>DR ;</w:t>
      </w:r>
      <w:proofErr w:type="gramEnd"/>
      <w:r w:rsidRPr="00386E11">
        <w:rPr>
          <w:rFonts w:ascii="Times New Roman" w:eastAsia="Times New Roman" w:hAnsi="Times New Roman" w:cs="Times New Roman"/>
          <w:b w:val="0"/>
          <w:bCs w:val="0"/>
          <w:color w:val="111111"/>
          <w:sz w:val="22"/>
          <w:szCs w:val="22"/>
        </w:rPr>
        <w:t xml:space="preserve"> Severe DR, active or past severe non proliferative or proliferative DR. DKD, diabetic kidney disease, defined as proteinuria and/or eGFR below 60 ml/min. DFU, active or past diabetic foot ulcer (see definitions in </w:t>
      </w:r>
      <w:r>
        <w:rPr>
          <w:rFonts w:ascii="Times New Roman" w:eastAsia="Times New Roman" w:hAnsi="Times New Roman" w:cs="Times New Roman"/>
          <w:b w:val="0"/>
          <w:bCs w:val="0"/>
          <w:color w:val="111111"/>
          <w:sz w:val="22"/>
          <w:szCs w:val="22"/>
        </w:rPr>
        <w:t>M</w:t>
      </w:r>
      <w:r w:rsidRPr="00386E11">
        <w:rPr>
          <w:rFonts w:ascii="Times New Roman" w:eastAsia="Times New Roman" w:hAnsi="Times New Roman" w:cs="Times New Roman"/>
          <w:b w:val="0"/>
          <w:bCs w:val="0"/>
          <w:color w:val="111111"/>
          <w:sz w:val="22"/>
          <w:szCs w:val="22"/>
        </w:rPr>
        <w:t>ethods)</w:t>
      </w:r>
    </w:p>
    <w:p w14:paraId="487CA106" w14:textId="77777777" w:rsidR="009C7453" w:rsidRPr="00386E11" w:rsidRDefault="009C7453" w:rsidP="00D544A2">
      <w:pPr>
        <w:pStyle w:val="EndNoteBibliography"/>
        <w:spacing w:line="480" w:lineRule="auto"/>
        <w:rPr>
          <w:rFonts w:ascii="Times New Roman" w:hAnsi="Times New Roman" w:cs="Times New Roman"/>
          <w:b/>
          <w:sz w:val="22"/>
          <w:szCs w:val="22"/>
        </w:rPr>
      </w:pPr>
    </w:p>
    <w:p w14:paraId="703A2FFB" w14:textId="77777777" w:rsidR="009C7453" w:rsidRPr="00386E11" w:rsidRDefault="009C7453" w:rsidP="009C7453">
      <w:pPr>
        <w:pStyle w:val="EndNoteBibliography"/>
        <w:spacing w:line="480" w:lineRule="auto"/>
        <w:ind w:left="450" w:hanging="270"/>
        <w:rPr>
          <w:rFonts w:ascii="Times New Roman" w:hAnsi="Times New Roman" w:cs="Times New Roman"/>
          <w:b/>
          <w:color w:val="000000" w:themeColor="text1"/>
        </w:rPr>
      </w:pPr>
      <w:r w:rsidRPr="00386E11">
        <w:rPr>
          <w:rFonts w:ascii="Times New Roman" w:hAnsi="Times New Roman" w:cs="Times New Roman"/>
          <w:b/>
          <w:color w:val="000000" w:themeColor="text1"/>
        </w:rPr>
        <w:t>Figure legends</w:t>
      </w:r>
    </w:p>
    <w:p w14:paraId="034F90FF" w14:textId="77777777" w:rsidR="009C7453" w:rsidRPr="00386E11" w:rsidRDefault="009C7453" w:rsidP="009C7453">
      <w:pPr>
        <w:pStyle w:val="Heading2"/>
        <w:numPr>
          <w:ilvl w:val="0"/>
          <w:numId w:val="0"/>
        </w:numPr>
        <w:ind w:left="792" w:hanging="432"/>
        <w:rPr>
          <w:rFonts w:ascii="Times New Roman" w:eastAsia="Times New Roman" w:hAnsi="Times New Roman" w:cs="Times New Roman"/>
          <w:color w:val="000000" w:themeColor="text1"/>
          <w:sz w:val="24"/>
          <w:szCs w:val="24"/>
        </w:rPr>
      </w:pPr>
      <w:r w:rsidRPr="00386E11">
        <w:rPr>
          <w:rFonts w:ascii="Times New Roman" w:eastAsia="Times New Roman" w:hAnsi="Times New Roman" w:cs="Times New Roman"/>
          <w:color w:val="000000" w:themeColor="text1"/>
          <w:sz w:val="24"/>
          <w:szCs w:val="24"/>
        </w:rPr>
        <w:t>Figure 1 – Flow chart of the study population</w:t>
      </w:r>
    </w:p>
    <w:p w14:paraId="1E7A2DD4" w14:textId="77777777" w:rsidR="009C7453" w:rsidRPr="00386E11" w:rsidRDefault="009C7453" w:rsidP="009C7453">
      <w:pPr>
        <w:pStyle w:val="Heading2"/>
        <w:numPr>
          <w:ilvl w:val="0"/>
          <w:numId w:val="0"/>
        </w:numPr>
        <w:ind w:left="792" w:hanging="432"/>
        <w:rPr>
          <w:rFonts w:ascii="Times New Roman" w:eastAsia="Times New Roman" w:hAnsi="Times New Roman" w:cs="Times New Roman"/>
          <w:color w:val="000000" w:themeColor="text1"/>
          <w:sz w:val="24"/>
          <w:szCs w:val="24"/>
        </w:rPr>
      </w:pPr>
      <w:r w:rsidRPr="00386E11">
        <w:rPr>
          <w:rFonts w:ascii="Times New Roman" w:eastAsia="Times New Roman" w:hAnsi="Times New Roman" w:cs="Times New Roman"/>
          <w:color w:val="000000" w:themeColor="text1"/>
          <w:sz w:val="24"/>
          <w:szCs w:val="24"/>
        </w:rPr>
        <w:t>Figure 2 – Prevalence of components of microvascular complications status among 968 participants with microvascular complications</w:t>
      </w:r>
    </w:p>
    <w:p w14:paraId="503CD16B" w14:textId="77777777" w:rsidR="009C7453" w:rsidRPr="00386E11" w:rsidRDefault="009C7453" w:rsidP="009C7453">
      <w:pPr>
        <w:pStyle w:val="Heading2"/>
        <w:numPr>
          <w:ilvl w:val="0"/>
          <w:numId w:val="0"/>
        </w:numPr>
        <w:ind w:left="792" w:hanging="432"/>
        <w:rPr>
          <w:rFonts w:ascii="Times New Roman" w:eastAsia="Times New Roman" w:hAnsi="Times New Roman" w:cs="Times New Roman"/>
          <w:color w:val="000000" w:themeColor="text1"/>
          <w:sz w:val="24"/>
          <w:szCs w:val="24"/>
        </w:rPr>
      </w:pPr>
      <w:r w:rsidRPr="00386E11">
        <w:rPr>
          <w:rFonts w:ascii="Times New Roman" w:eastAsia="Times New Roman" w:hAnsi="Times New Roman" w:cs="Times New Roman"/>
          <w:color w:val="000000" w:themeColor="text1"/>
          <w:sz w:val="24"/>
          <w:szCs w:val="24"/>
        </w:rPr>
        <w:t>Figure 3 – Day-28 death rate according to number of microvascular complications</w:t>
      </w:r>
    </w:p>
    <w:p w14:paraId="483AD794" w14:textId="77777777" w:rsidR="009C7453" w:rsidRPr="00705F55" w:rsidRDefault="009C7453" w:rsidP="009C7453">
      <w:pPr>
        <w:pStyle w:val="Heading2"/>
        <w:numPr>
          <w:ilvl w:val="0"/>
          <w:numId w:val="0"/>
        </w:numPr>
        <w:ind w:left="792" w:hanging="432"/>
        <w:rPr>
          <w:rFonts w:ascii="Times New Roman" w:eastAsia="Times New Roman" w:hAnsi="Times New Roman" w:cs="Times New Roman"/>
          <w:color w:val="000000" w:themeColor="text1"/>
          <w:sz w:val="24"/>
          <w:szCs w:val="24"/>
        </w:rPr>
      </w:pPr>
      <w:r w:rsidRPr="00386E11">
        <w:rPr>
          <w:rFonts w:ascii="Times New Roman" w:eastAsia="Times New Roman" w:hAnsi="Times New Roman" w:cs="Times New Roman"/>
          <w:color w:val="000000" w:themeColor="text1"/>
          <w:sz w:val="24"/>
          <w:szCs w:val="24"/>
        </w:rPr>
        <w:t xml:space="preserve">Figure 4 – Age- and sex-adjusted odds ratio for death within 28 </w:t>
      </w:r>
      <w:r>
        <w:rPr>
          <w:rFonts w:ascii="Times New Roman" w:eastAsia="Times New Roman" w:hAnsi="Times New Roman" w:cs="Times New Roman"/>
          <w:color w:val="000000" w:themeColor="text1"/>
          <w:sz w:val="24"/>
          <w:szCs w:val="24"/>
        </w:rPr>
        <w:t xml:space="preserve">days </w:t>
      </w:r>
      <w:r w:rsidRPr="00386E11">
        <w:rPr>
          <w:rFonts w:ascii="Times New Roman" w:eastAsia="Times New Roman" w:hAnsi="Times New Roman" w:cs="Times New Roman"/>
          <w:color w:val="000000" w:themeColor="text1"/>
          <w:sz w:val="24"/>
          <w:szCs w:val="24"/>
        </w:rPr>
        <w:t>after admission</w:t>
      </w:r>
    </w:p>
    <w:p w14:paraId="146D1D36" w14:textId="77777777" w:rsidR="002874DF" w:rsidRPr="009C7453" w:rsidRDefault="002874DF">
      <w:pPr>
        <w:rPr>
          <w:lang w:val="en-US"/>
        </w:rPr>
      </w:pPr>
    </w:p>
    <w:sectPr w:rsidR="002874DF" w:rsidRPr="009C7453" w:rsidSect="002874DF">
      <w:pgSz w:w="16840" w:h="11900" w:orient="landscape"/>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tilisateur Microsoft Office" w:date="2021-07-30T09:31:00Z" w:initials="UMO">
    <w:p w14:paraId="277E1FA9" w14:textId="77777777" w:rsidR="00DB73A9" w:rsidRPr="008E5A0F" w:rsidRDefault="00DB73A9">
      <w:pPr>
        <w:pStyle w:val="CommentText"/>
        <w:rPr>
          <w:lang w:val="en-US"/>
        </w:rPr>
      </w:pPr>
      <w:r>
        <w:rPr>
          <w:rStyle w:val="CommentReference"/>
        </w:rPr>
        <w:annotationRef/>
      </w:r>
      <w:r w:rsidRPr="008E5A0F">
        <w:rPr>
          <w:highlight w:val="yellow"/>
          <w:lang w:val="en-US"/>
        </w:rPr>
        <w:t>Please author proposal expected with ranking appreciated</w:t>
      </w:r>
    </w:p>
    <w:p w14:paraId="2C91521D" w14:textId="77777777" w:rsidR="00DB73A9" w:rsidRPr="008E5A0F" w:rsidRDefault="00DB73A9">
      <w:pPr>
        <w:pStyle w:val="CommentText"/>
        <w:rPr>
          <w:lang w:val="en-US"/>
        </w:rPr>
      </w:pPr>
    </w:p>
  </w:comment>
  <w:comment w:id="9" w:author="Rea Rustam (RTH) OUH" w:date="2021-08-13T10:12:00Z" w:initials="RR(O">
    <w:p w14:paraId="32641EE6" w14:textId="0D79DB4C" w:rsidR="00DB73A9" w:rsidRPr="00DB73A9" w:rsidRDefault="00DB73A9">
      <w:pPr>
        <w:pStyle w:val="CommentText"/>
        <w:rPr>
          <w:lang w:val="en-US"/>
        </w:rPr>
      </w:pPr>
      <w:r>
        <w:rPr>
          <w:rStyle w:val="CommentReference"/>
        </w:rPr>
        <w:annotationRef/>
      </w:r>
      <w:r w:rsidRPr="00DB73A9">
        <w:rPr>
          <w:lang w:val="en-US"/>
        </w:rPr>
        <w:t>We used inpatient mortality rather than 28 day follow up.  Yue will look at when patients died during the admission.</w:t>
      </w:r>
    </w:p>
  </w:comment>
  <w:comment w:id="13" w:author="Rea Rustam (RTH) OUH" w:date="2021-08-11T15:56:00Z" w:initials="RR(O">
    <w:p w14:paraId="6E56C405" w14:textId="0BEDD08C" w:rsidR="00DB73A9" w:rsidRPr="00DB73A9" w:rsidRDefault="00DB73A9">
      <w:pPr>
        <w:pStyle w:val="CommentText"/>
        <w:rPr>
          <w:lang w:val="en-US"/>
        </w:rPr>
      </w:pPr>
      <w:r>
        <w:rPr>
          <w:rStyle w:val="CommentReference"/>
        </w:rPr>
        <w:annotationRef/>
      </w:r>
      <w:r w:rsidRPr="00DB73A9">
        <w:rPr>
          <w:lang w:val="en-US"/>
        </w:rPr>
        <w:t>ABCD doesn’t report tracheal intubation – we do have AICU admission, but I think this paper only relates to death as an outcome</w:t>
      </w:r>
    </w:p>
  </w:comment>
  <w:comment w:id="18" w:author="Utilisateur Microsoft Office" w:date="2021-07-30T09:32:00Z" w:initials="UMO">
    <w:p w14:paraId="5E07F375" w14:textId="77777777" w:rsidR="00DB73A9" w:rsidRDefault="00DB73A9">
      <w:pPr>
        <w:pStyle w:val="CommentText"/>
      </w:pPr>
      <w:r>
        <w:rPr>
          <w:rStyle w:val="CommentReference"/>
        </w:rPr>
        <w:annotationRef/>
      </w:r>
      <w:r w:rsidRPr="008E5A0F">
        <w:rPr>
          <w:highlight w:val="green"/>
        </w:rPr>
        <w:t xml:space="preserve">Avec la </w:t>
      </w:r>
      <w:proofErr w:type="spellStart"/>
      <w:r w:rsidRPr="008E5A0F">
        <w:rPr>
          <w:highlight w:val="green"/>
        </w:rPr>
        <w:t>nv</w:t>
      </w:r>
      <w:proofErr w:type="spellEnd"/>
      <w:r w:rsidRPr="008E5A0F">
        <w:rPr>
          <w:highlight w:val="green"/>
        </w:rPr>
        <w:t xml:space="preserve"> </w:t>
      </w:r>
      <w:proofErr w:type="spellStart"/>
      <w:r w:rsidRPr="008E5A0F">
        <w:rPr>
          <w:highlight w:val="green"/>
        </w:rPr>
        <w:t>definition</w:t>
      </w:r>
      <w:proofErr w:type="spellEnd"/>
      <w:r w:rsidRPr="008E5A0F">
        <w:rPr>
          <w:highlight w:val="green"/>
        </w:rPr>
        <w:t xml:space="preserve"> de DR</w:t>
      </w:r>
    </w:p>
  </w:comment>
  <w:comment w:id="19" w:author="Utilisateur Microsoft Office" w:date="2021-07-30T09:32:00Z" w:initials="UMO">
    <w:p w14:paraId="7213AFEF" w14:textId="77777777" w:rsidR="00DB73A9" w:rsidRPr="00DB73A9" w:rsidRDefault="00DB73A9">
      <w:pPr>
        <w:pStyle w:val="CommentText"/>
        <w:rPr>
          <w:lang w:val="en-US"/>
        </w:rPr>
      </w:pPr>
      <w:r>
        <w:rPr>
          <w:rStyle w:val="CommentReference"/>
        </w:rPr>
        <w:annotationRef/>
      </w:r>
      <w:r w:rsidRPr="00DB73A9">
        <w:rPr>
          <w:highlight w:val="green"/>
          <w:lang w:val="en-US"/>
        </w:rPr>
        <w:t>Revoir def RD</w:t>
      </w:r>
    </w:p>
  </w:comment>
  <w:comment w:id="21" w:author="Utilisateur Microsoft Office" w:date="2021-07-30T09:25:00Z" w:initials="UMO">
    <w:p w14:paraId="78515B42" w14:textId="77777777" w:rsidR="00DB73A9" w:rsidRPr="008E5A0F" w:rsidRDefault="00DB73A9">
      <w:pPr>
        <w:pStyle w:val="CommentText"/>
        <w:rPr>
          <w:rFonts w:ascii="Times New Roman" w:hAnsi="Times New Roman" w:cs="Times New Roman"/>
          <w:color w:val="000000"/>
          <w:highlight w:val="yellow"/>
          <w:lang w:val="en-US"/>
        </w:rPr>
      </w:pPr>
      <w:r>
        <w:rPr>
          <w:rStyle w:val="CommentReference"/>
        </w:rPr>
        <w:annotationRef/>
      </w:r>
      <w:r w:rsidRPr="008E5A0F">
        <w:rPr>
          <w:highlight w:val="yellow"/>
          <w:lang w:val="en-US"/>
        </w:rPr>
        <w:t xml:space="preserve">To be verified in </w:t>
      </w:r>
      <w:r w:rsidRPr="008E5A0F">
        <w:rPr>
          <w:rFonts w:ascii="Times New Roman" w:hAnsi="Times New Roman" w:cs="Times New Roman"/>
          <w:color w:val="000000"/>
          <w:highlight w:val="yellow"/>
          <w:lang w:val="en-US"/>
        </w:rPr>
        <w:t xml:space="preserve">ABCD Covid-19 audit </w:t>
      </w:r>
    </w:p>
    <w:p w14:paraId="6426E17E" w14:textId="77777777" w:rsidR="00DB73A9" w:rsidRPr="008E5A0F" w:rsidRDefault="00DB73A9">
      <w:pPr>
        <w:pStyle w:val="CommentText"/>
        <w:rPr>
          <w:lang w:val="en-US"/>
        </w:rPr>
      </w:pPr>
      <w:r w:rsidRPr="008E5A0F">
        <w:rPr>
          <w:highlight w:val="yellow"/>
          <w:lang w:val="en-US"/>
        </w:rPr>
        <w:t>Please (</w:t>
      </w:r>
      <w:proofErr w:type="gramStart"/>
      <w:r w:rsidRPr="008E5A0F">
        <w:rPr>
          <w:highlight w:val="yellow"/>
          <w:lang w:val="en-US"/>
        </w:rPr>
        <w:t>Yue ?</w:t>
      </w:r>
      <w:proofErr w:type="gramEnd"/>
      <w:r w:rsidRPr="008E5A0F">
        <w:rPr>
          <w:highlight w:val="yellow"/>
          <w:lang w:val="en-US"/>
        </w:rPr>
        <w:t>) could you fill the tables with the updated definition of microvascular disease.</w:t>
      </w:r>
      <w:r w:rsidRPr="008E5A0F">
        <w:rPr>
          <w:lang w:val="en-US"/>
        </w:rPr>
        <w:t xml:space="preserve"> </w:t>
      </w:r>
      <w:r w:rsidRPr="008E5A0F">
        <w:rPr>
          <w:lang w:val="en-US"/>
        </w:rPr>
        <w:br/>
      </w:r>
      <w:r w:rsidRPr="008E5A0F">
        <w:rPr>
          <w:highlight w:val="green"/>
          <w:lang w:val="en-US"/>
        </w:rPr>
        <w:t xml:space="preserve">Pierre Jean </w:t>
      </w:r>
      <w:r>
        <w:rPr>
          <w:highlight w:val="green"/>
          <w:lang w:val="en-US"/>
        </w:rPr>
        <w:t>could you please</w:t>
      </w:r>
      <w:r w:rsidRPr="008E5A0F">
        <w:rPr>
          <w:highlight w:val="green"/>
          <w:lang w:val="en-US"/>
        </w:rPr>
        <w:t xml:space="preserve"> also do this with our common definition of retinopathy</w:t>
      </w:r>
      <w:r>
        <w:rPr>
          <w:highlight w:val="green"/>
          <w:lang w:val="en-US"/>
        </w:rPr>
        <w:t xml:space="preserve"> (any stage)</w:t>
      </w:r>
    </w:p>
  </w:comment>
  <w:comment w:id="25" w:author="Kamlesh Khunti" w:date="2021-08-03T08:48:00Z" w:initials="KK">
    <w:p w14:paraId="2C65C4A5" w14:textId="432D15A6" w:rsidR="00DB73A9" w:rsidRPr="00DB73A9" w:rsidRDefault="00DB73A9">
      <w:pPr>
        <w:pStyle w:val="CommentText"/>
        <w:rPr>
          <w:lang w:val="en-US"/>
        </w:rPr>
      </w:pPr>
      <w:r>
        <w:rPr>
          <w:rStyle w:val="CommentReference"/>
        </w:rPr>
        <w:annotationRef/>
      </w:r>
      <w:r w:rsidRPr="00DB73A9">
        <w:rPr>
          <w:lang w:val="en-US"/>
        </w:rPr>
        <w:t>Change this as some not in ABCD</w:t>
      </w:r>
    </w:p>
  </w:comment>
  <w:comment w:id="27" w:author="Utilisateur Microsoft Office" w:date="2021-07-30T09:30:00Z" w:initials="UMO">
    <w:p w14:paraId="42A59BFB" w14:textId="77777777" w:rsidR="00DB73A9" w:rsidRPr="008E5A0F" w:rsidRDefault="00DB73A9">
      <w:pPr>
        <w:pStyle w:val="CommentText"/>
        <w:rPr>
          <w:lang w:val="en-US"/>
        </w:rPr>
      </w:pPr>
      <w:r>
        <w:rPr>
          <w:rStyle w:val="CommentReference"/>
        </w:rPr>
        <w:annotationRef/>
      </w:r>
      <w:r w:rsidRPr="008E5A0F">
        <w:rPr>
          <w:lang w:val="en-US"/>
        </w:rPr>
        <w:t xml:space="preserve">To be given for </w:t>
      </w:r>
      <w:r w:rsidRPr="00FA03DD">
        <w:rPr>
          <w:rFonts w:ascii="Times New Roman" w:hAnsi="Times New Roman" w:cs="Times New Roman"/>
          <w:color w:val="000000"/>
          <w:lang w:val="en-US"/>
        </w:rPr>
        <w:t>ABCD Covid-19 audit</w:t>
      </w:r>
      <w:r>
        <w:rPr>
          <w:rFonts w:ascii="Times New Roman" w:hAnsi="Times New Roman" w:cs="Times New Roman"/>
          <w:color w:val="000000"/>
          <w:lang w:val="en-US"/>
        </w:rPr>
        <w:t xml:space="preserve"> please </w:t>
      </w:r>
    </w:p>
  </w:comment>
  <w:comment w:id="30" w:author="Utilisateur Microsoft Office" w:date="2021-07-30T09:34:00Z" w:initials="UMO">
    <w:p w14:paraId="35BCBB4A" w14:textId="77777777" w:rsidR="00DB73A9" w:rsidRDefault="00DB73A9">
      <w:pPr>
        <w:pStyle w:val="CommentText"/>
        <w:rPr>
          <w:rFonts w:ascii="Times New Roman" w:hAnsi="Times New Roman" w:cs="Times New Roman"/>
          <w:color w:val="000000"/>
          <w:lang w:val="en-US"/>
        </w:rPr>
      </w:pPr>
      <w:r>
        <w:rPr>
          <w:rStyle w:val="CommentReference"/>
        </w:rPr>
        <w:annotationRef/>
      </w:r>
      <w:r w:rsidRPr="00455936">
        <w:rPr>
          <w:lang w:val="en-US"/>
        </w:rPr>
        <w:t xml:space="preserve">I might have missed this point in the </w:t>
      </w:r>
      <w:r w:rsidRPr="00FA03DD">
        <w:rPr>
          <w:rFonts w:ascii="Times New Roman" w:hAnsi="Times New Roman" w:cs="Times New Roman"/>
          <w:color w:val="000000"/>
          <w:lang w:val="en-US"/>
        </w:rPr>
        <w:t>ABCD Covid-19 audit</w:t>
      </w:r>
      <w:r>
        <w:rPr>
          <w:rFonts w:ascii="Times New Roman" w:hAnsi="Times New Roman" w:cs="Times New Roman"/>
          <w:color w:val="000000"/>
          <w:lang w:val="en-US"/>
        </w:rPr>
        <w:t xml:space="preserve"> papers. PLEASE add if so</w:t>
      </w:r>
    </w:p>
    <w:p w14:paraId="0DC3E1DB" w14:textId="77777777" w:rsidR="00DB73A9" w:rsidRDefault="00DB73A9">
      <w:pPr>
        <w:pStyle w:val="CommentText"/>
        <w:rPr>
          <w:rFonts w:ascii="Times New Roman" w:hAnsi="Times New Roman" w:cs="Times New Roman"/>
          <w:color w:val="000000"/>
          <w:lang w:val="en-US"/>
        </w:rPr>
      </w:pPr>
    </w:p>
    <w:p w14:paraId="665DB3AA" w14:textId="6F138161" w:rsidR="00DB73A9" w:rsidRPr="00455936" w:rsidRDefault="00DB73A9">
      <w:pPr>
        <w:pStyle w:val="CommentText"/>
        <w:rPr>
          <w:lang w:val="en-US"/>
        </w:rPr>
      </w:pPr>
      <w:r>
        <w:rPr>
          <w:rFonts w:ascii="Times New Roman" w:hAnsi="Times New Roman" w:cs="Times New Roman"/>
          <w:color w:val="000000"/>
          <w:lang w:val="en-US"/>
        </w:rPr>
        <w:t>Type 1 paper added from ABCD study</w:t>
      </w:r>
    </w:p>
  </w:comment>
  <w:comment w:id="63" w:author="Kamlesh Khunti" w:date="2021-08-02T22:19:00Z" w:initials="KK">
    <w:p w14:paraId="5583BBFB" w14:textId="77777777" w:rsidR="00DB73A9" w:rsidRPr="00DB73A9" w:rsidRDefault="00DB73A9" w:rsidP="001429DF">
      <w:pPr>
        <w:pStyle w:val="CommentText"/>
        <w:rPr>
          <w:lang w:val="en-US"/>
        </w:rPr>
      </w:pPr>
      <w:r>
        <w:rPr>
          <w:rStyle w:val="CommentReference"/>
        </w:rPr>
        <w:annotationRef/>
      </w:r>
      <w:hyperlink r:id="rId1" w:history="1">
        <w:r w:rsidRPr="00DB73A9">
          <w:rPr>
            <w:rStyle w:val="Hyperlink"/>
            <w:lang w:val="en-US"/>
          </w:rPr>
          <w:t>https://www.bjd-abcd.com/index.php/bjd/article/view/741</w:t>
        </w:r>
      </w:hyperlink>
    </w:p>
    <w:p w14:paraId="39CF6DD1" w14:textId="77777777" w:rsidR="00DB73A9" w:rsidRPr="00DB73A9" w:rsidRDefault="00DB73A9" w:rsidP="001429DF">
      <w:pPr>
        <w:pStyle w:val="CommentText"/>
        <w:rPr>
          <w:lang w:val="en-US"/>
        </w:rPr>
      </w:pPr>
    </w:p>
  </w:comment>
  <w:comment w:id="64" w:author="Kamlesh Khunti" w:date="2021-08-02T22:18:00Z" w:initials="KK">
    <w:p w14:paraId="65B4B866" w14:textId="77777777" w:rsidR="00DB73A9" w:rsidRPr="00DB73A9" w:rsidRDefault="00DB73A9" w:rsidP="001429DF">
      <w:pPr>
        <w:pStyle w:val="CommentText"/>
        <w:rPr>
          <w:lang w:val="en-US"/>
        </w:rPr>
      </w:pPr>
      <w:r>
        <w:rPr>
          <w:rStyle w:val="CommentReference"/>
        </w:rPr>
        <w:annotationRef/>
      </w:r>
    </w:p>
  </w:comment>
  <w:comment w:id="74" w:author="Utilisateur Microsoft Office" w:date="2021-07-30T09:56:00Z" w:initials="UMO">
    <w:p w14:paraId="33C2658A" w14:textId="77777777" w:rsidR="00DB73A9" w:rsidRPr="00581B8E" w:rsidRDefault="00DB73A9">
      <w:pPr>
        <w:pStyle w:val="CommentText"/>
        <w:rPr>
          <w:lang w:val="en-US"/>
        </w:rPr>
      </w:pPr>
      <w:r>
        <w:rPr>
          <w:rStyle w:val="CommentReference"/>
        </w:rPr>
        <w:annotationRef/>
      </w:r>
      <w:r>
        <w:rPr>
          <w:rFonts w:ascii="Times New Roman" w:hAnsi="Times New Roman" w:cs="Times New Roman"/>
          <w:color w:val="131413"/>
          <w:lang w:val="en-US"/>
        </w:rPr>
        <w:t>please choose the most relevant paper please</w:t>
      </w:r>
    </w:p>
  </w:comment>
  <w:comment w:id="83" w:author="Kamlesh Khunti" w:date="2021-08-04T10:42:00Z" w:initials="KK">
    <w:p w14:paraId="4EF70910" w14:textId="6E3F602D" w:rsidR="00DB73A9" w:rsidRDefault="00DB73A9">
      <w:pPr>
        <w:pStyle w:val="CommentText"/>
      </w:pPr>
      <w:r>
        <w:rPr>
          <w:rStyle w:val="CommentReference"/>
        </w:rPr>
        <w:annotationRef/>
      </w:r>
      <w:proofErr w:type="spellStart"/>
      <w:proofErr w:type="gramStart"/>
      <w:r>
        <w:t>present</w:t>
      </w:r>
      <w:proofErr w:type="spellEnd"/>
      <w:proofErr w:type="gramEnd"/>
      <w:r>
        <w:t xml:space="preserve"> or absent</w:t>
      </w:r>
    </w:p>
  </w:comment>
  <w:comment w:id="132" w:author="Utilisateur Microsoft Office" w:date="2021-07-30T09:32:00Z" w:initials="UMO">
    <w:p w14:paraId="43BE1E5F" w14:textId="77777777" w:rsidR="00DB73A9" w:rsidRDefault="00DB73A9" w:rsidP="007A458F">
      <w:pPr>
        <w:pStyle w:val="CommentText"/>
      </w:pPr>
      <w:r>
        <w:rPr>
          <w:rStyle w:val="CommentReference"/>
        </w:rPr>
        <w:annotationRef/>
      </w:r>
      <w:r w:rsidRPr="008E5A0F">
        <w:rPr>
          <w:highlight w:val="green"/>
        </w:rPr>
        <w:t xml:space="preserve">Avec la </w:t>
      </w:r>
      <w:proofErr w:type="spellStart"/>
      <w:r w:rsidRPr="008E5A0F">
        <w:rPr>
          <w:highlight w:val="green"/>
        </w:rPr>
        <w:t>nv</w:t>
      </w:r>
      <w:proofErr w:type="spellEnd"/>
      <w:r w:rsidRPr="008E5A0F">
        <w:rPr>
          <w:highlight w:val="green"/>
        </w:rPr>
        <w:t xml:space="preserve"> </w:t>
      </w:r>
      <w:proofErr w:type="spellStart"/>
      <w:r w:rsidRPr="008E5A0F">
        <w:rPr>
          <w:highlight w:val="green"/>
        </w:rPr>
        <w:t>definition</w:t>
      </w:r>
      <w:proofErr w:type="spellEnd"/>
      <w:r w:rsidRPr="008E5A0F">
        <w:rPr>
          <w:highlight w:val="green"/>
        </w:rPr>
        <w:t xml:space="preserve"> de DR</w:t>
      </w:r>
    </w:p>
  </w:comment>
  <w:comment w:id="133" w:author="pierre saulnier" w:date="2021-08-17T11:41:00Z" w:initials="ps">
    <w:p w14:paraId="6DA923EF" w14:textId="57020C6B" w:rsidR="003D5184" w:rsidRPr="00EE1405" w:rsidRDefault="003D5184">
      <w:pPr>
        <w:pStyle w:val="CommentText"/>
        <w:rPr>
          <w:lang w:val="en-US"/>
        </w:rPr>
      </w:pPr>
      <w:r>
        <w:rPr>
          <w:rStyle w:val="CommentReference"/>
        </w:rPr>
        <w:annotationRef/>
      </w:r>
      <w:r w:rsidRPr="00EE1405">
        <w:rPr>
          <w:lang w:val="en-US"/>
        </w:rPr>
        <w:t>done</w:t>
      </w:r>
    </w:p>
  </w:comment>
  <w:comment w:id="134" w:author="Utilisateur Microsoft Office" w:date="2021-07-30T09:32:00Z" w:initials="UMO">
    <w:p w14:paraId="6FA00809" w14:textId="77777777" w:rsidR="00DB73A9" w:rsidRPr="00EE1405" w:rsidRDefault="00DB73A9" w:rsidP="007A458F">
      <w:pPr>
        <w:pStyle w:val="CommentText"/>
        <w:rPr>
          <w:lang w:val="en-US"/>
        </w:rPr>
      </w:pPr>
      <w:r>
        <w:rPr>
          <w:rStyle w:val="CommentReference"/>
        </w:rPr>
        <w:annotationRef/>
      </w:r>
      <w:r w:rsidRPr="00EE1405">
        <w:rPr>
          <w:highlight w:val="green"/>
          <w:lang w:val="en-US"/>
        </w:rPr>
        <w:t>Revoir def RD</w:t>
      </w:r>
    </w:p>
  </w:comment>
  <w:comment w:id="164" w:author="pierre saulnier" w:date="2021-08-17T12:08:00Z" w:initials="ps">
    <w:p w14:paraId="4574E4BF" w14:textId="7DEA1447" w:rsidR="00EE1405" w:rsidRPr="00EE1405" w:rsidRDefault="00EE1405">
      <w:pPr>
        <w:pStyle w:val="CommentText"/>
        <w:rPr>
          <w:lang w:val="en-US"/>
        </w:rPr>
      </w:pPr>
      <w:r>
        <w:rPr>
          <w:rStyle w:val="CommentReference"/>
        </w:rPr>
        <w:annotationRef/>
      </w:r>
      <w:r w:rsidRPr="00EE1405">
        <w:rPr>
          <w:lang w:val="en-US"/>
        </w:rPr>
        <w:t>This regress</w:t>
      </w:r>
      <w:r>
        <w:rPr>
          <w:lang w:val="en-US"/>
        </w:rPr>
        <w:t xml:space="preserve">ion only </w:t>
      </w:r>
      <w:proofErr w:type="gramStart"/>
      <w:r>
        <w:rPr>
          <w:lang w:val="en-US"/>
        </w:rPr>
        <w:t>consider</w:t>
      </w:r>
      <w:proofErr w:type="gramEnd"/>
      <w:r>
        <w:rPr>
          <w:lang w:val="en-US"/>
        </w:rPr>
        <w:t xml:space="preserve"> 1314 patients (</w:t>
      </w:r>
      <w:proofErr w:type="spellStart"/>
      <w:r>
        <w:rPr>
          <w:lang w:val="en-US"/>
        </w:rPr>
        <w:t>ie</w:t>
      </w:r>
      <w:proofErr w:type="spellEnd"/>
      <w:r>
        <w:rPr>
          <w:lang w:val="en-US"/>
        </w:rPr>
        <w:t xml:space="preserve"> exclude patients “not ascertained”)</w:t>
      </w:r>
    </w:p>
  </w:comment>
  <w:comment w:id="197" w:author="pierre saulnier" w:date="2021-08-17T12:09:00Z" w:initials="ps">
    <w:p w14:paraId="38FE6282" w14:textId="202089CA" w:rsidR="00EE1405" w:rsidRPr="00EE1405" w:rsidRDefault="00EE1405" w:rsidP="00EE1405">
      <w:pPr>
        <w:pStyle w:val="CommentText"/>
        <w:rPr>
          <w:lang w:val="en-US"/>
        </w:rPr>
      </w:pPr>
      <w:r>
        <w:rPr>
          <w:rStyle w:val="CommentReference"/>
        </w:rPr>
        <w:annotationRef/>
      </w:r>
      <w:r w:rsidRPr="00EE1405">
        <w:rPr>
          <w:lang w:val="en-US"/>
        </w:rPr>
        <w:t>This regress</w:t>
      </w:r>
      <w:r>
        <w:rPr>
          <w:lang w:val="en-US"/>
        </w:rPr>
        <w:t xml:space="preserve">ion only </w:t>
      </w:r>
      <w:proofErr w:type="gramStart"/>
      <w:r>
        <w:rPr>
          <w:lang w:val="en-US"/>
        </w:rPr>
        <w:t>consider</w:t>
      </w:r>
      <w:proofErr w:type="gramEnd"/>
      <w:r>
        <w:rPr>
          <w:lang w:val="en-US"/>
        </w:rPr>
        <w:t xml:space="preserve"> </w:t>
      </w:r>
      <w:r>
        <w:rPr>
          <w:lang w:val="en-US"/>
        </w:rPr>
        <w:t>2713</w:t>
      </w:r>
      <w:r>
        <w:rPr>
          <w:lang w:val="en-US"/>
        </w:rPr>
        <w:t xml:space="preserve"> patients (</w:t>
      </w:r>
      <w:proofErr w:type="spellStart"/>
      <w:r>
        <w:rPr>
          <w:lang w:val="en-US"/>
        </w:rPr>
        <w:t>ie</w:t>
      </w:r>
      <w:proofErr w:type="spellEnd"/>
      <w:r>
        <w:rPr>
          <w:lang w:val="en-US"/>
        </w:rPr>
        <w:t xml:space="preserve"> </w:t>
      </w:r>
      <w:r>
        <w:rPr>
          <w:lang w:val="en-US"/>
        </w:rPr>
        <w:t>INCLUDE</w:t>
      </w:r>
      <w:r>
        <w:rPr>
          <w:lang w:val="en-US"/>
        </w:rPr>
        <w:t xml:space="preserve"> patients “not ascertained”)</w:t>
      </w:r>
    </w:p>
    <w:p w14:paraId="1818EF31" w14:textId="0F9CE6F9" w:rsidR="00EE1405" w:rsidRPr="00EE1405" w:rsidRDefault="00EE1405">
      <w:pPr>
        <w:pStyle w:val="CommentText"/>
        <w:rPr>
          <w:lang w:val="en-US"/>
        </w:rPr>
      </w:pPr>
    </w:p>
  </w:comment>
  <w:comment w:id="285" w:author="Kamlesh Khunti" w:date="2021-08-04T10:44:00Z" w:initials="KK">
    <w:p w14:paraId="3A08D792" w14:textId="1E7361A8" w:rsidR="00DB73A9" w:rsidRPr="00EE1405" w:rsidRDefault="00DB73A9">
      <w:pPr>
        <w:pStyle w:val="CommentText"/>
        <w:rPr>
          <w:lang w:val="en-US"/>
        </w:rPr>
      </w:pPr>
      <w:r>
        <w:rPr>
          <w:rStyle w:val="CommentReference"/>
        </w:rPr>
        <w:annotationRef/>
      </w:r>
      <w:proofErr w:type="gramStart"/>
      <w:r w:rsidRPr="00EE1405">
        <w:rPr>
          <w:lang w:val="en-US"/>
        </w:rPr>
        <w:t>Reference ?</w:t>
      </w:r>
      <w:proofErr w:type="gramEnd"/>
    </w:p>
  </w:comment>
  <w:comment w:id="289" w:author="Kamlesh Khunti" w:date="2021-08-04T10:45:00Z" w:initials="KK">
    <w:p w14:paraId="558F0DE8" w14:textId="3BE45C4C" w:rsidR="00DB73A9" w:rsidRDefault="00DB73A9">
      <w:pPr>
        <w:pStyle w:val="CommentText"/>
      </w:pPr>
      <w:r>
        <w:rPr>
          <w:rStyle w:val="CommentReference"/>
        </w:rPr>
        <w:annotationRef/>
      </w:r>
      <w:proofErr w:type="spellStart"/>
      <w:proofErr w:type="gramStart"/>
      <w:r>
        <w:t>remove</w:t>
      </w:r>
      <w:proofErr w:type="spellEnd"/>
      <w:proofErr w:type="gramEnd"/>
    </w:p>
  </w:comment>
  <w:comment w:id="292" w:author="Kamlesh Khunti" w:date="2021-08-04T10:45:00Z" w:initials="KK">
    <w:p w14:paraId="1A4BDC41" w14:textId="2AC9A41E" w:rsidR="00DB73A9" w:rsidRDefault="00DB73A9">
      <w:pPr>
        <w:pStyle w:val="CommentText"/>
      </w:pPr>
      <w:r>
        <w:rPr>
          <w:rStyle w:val="CommentReference"/>
        </w:rPr>
        <w:annotationRef/>
      </w:r>
      <w:r w:rsidRPr="001926B9">
        <w:t>https://dom-pubs.onlinelibrary.wiley.com/doi/full/10.1111/dom.14124</w:t>
      </w:r>
    </w:p>
  </w:comment>
  <w:comment w:id="314" w:author="Kamlesh Khunti" w:date="2021-08-04T10:55:00Z" w:initials="KK">
    <w:p w14:paraId="0BCA0AB1" w14:textId="77777777" w:rsidR="00DB73A9" w:rsidRDefault="00DB73A9" w:rsidP="006E6497">
      <w:pPr>
        <w:pStyle w:val="CommentText"/>
      </w:pPr>
      <w:r>
        <w:rPr>
          <w:rStyle w:val="CommentReference"/>
        </w:rPr>
        <w:annotationRef/>
      </w:r>
      <w:hyperlink r:id="rId2" w:history="1">
        <w:r w:rsidRPr="00B53F6D">
          <w:rPr>
            <w:rStyle w:val="Hyperlink"/>
          </w:rPr>
          <w:t>https://www.sciencedirect.com/science/article/abs/pii/S2213858716300572</w:t>
        </w:r>
      </w:hyperlink>
    </w:p>
    <w:p w14:paraId="6108E8E3" w14:textId="77777777" w:rsidR="00DB73A9" w:rsidRDefault="00DB73A9" w:rsidP="006E6497">
      <w:pPr>
        <w:pStyle w:val="CommentText"/>
      </w:pPr>
    </w:p>
  </w:comment>
  <w:comment w:id="315" w:author="Kamlesh Khunti" w:date="2021-08-04T10:54:00Z" w:initials="KK">
    <w:p w14:paraId="2DDB3C56" w14:textId="77777777" w:rsidR="00DB73A9" w:rsidRDefault="00DB73A9" w:rsidP="006E6497">
      <w:pPr>
        <w:pStyle w:val="CommentText"/>
      </w:pPr>
      <w:r>
        <w:rPr>
          <w:rStyle w:val="CommentReference"/>
        </w:rPr>
        <w:annotationRef/>
      </w:r>
      <w:hyperlink r:id="rId3" w:history="1">
        <w:r w:rsidRPr="00B53F6D">
          <w:rPr>
            <w:rStyle w:val="Hyperlink"/>
          </w:rPr>
          <w:t>https://www.thelancet.com/journals/lancet/article/PIIS0140-6736(21)00896-5/fulltext</w:t>
        </w:r>
      </w:hyperlink>
    </w:p>
    <w:p w14:paraId="4EA669FC" w14:textId="77777777" w:rsidR="00DB73A9" w:rsidRDefault="00DB73A9" w:rsidP="006E6497">
      <w:pPr>
        <w:pStyle w:val="CommentText"/>
      </w:pPr>
    </w:p>
  </w:comment>
  <w:comment w:id="338" w:author="Kamlesh Khunti" w:date="2021-08-04T11:12:00Z" w:initials="KK">
    <w:p w14:paraId="49C345D0" w14:textId="1E64D210" w:rsidR="00DB73A9" w:rsidRDefault="00DB73A9">
      <w:pPr>
        <w:pStyle w:val="CommentText"/>
      </w:pPr>
      <w:r>
        <w:rPr>
          <w:rStyle w:val="CommentReference"/>
        </w:rPr>
        <w:annotationRef/>
      </w:r>
      <w:proofErr w:type="spellStart"/>
      <w:proofErr w:type="gramStart"/>
      <w:r>
        <w:t>please</w:t>
      </w:r>
      <w:proofErr w:type="spellEnd"/>
      <w:proofErr w:type="gramEnd"/>
      <w:r>
        <w:t xml:space="preserve"> </w:t>
      </w:r>
      <w:proofErr w:type="spellStart"/>
      <w:r>
        <w:t>add</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91521D" w15:done="0"/>
  <w15:commentEx w15:paraId="32641EE6" w15:done="0"/>
  <w15:commentEx w15:paraId="6E56C405" w15:done="0"/>
  <w15:commentEx w15:paraId="5E07F375" w15:done="0"/>
  <w15:commentEx w15:paraId="7213AFEF" w15:done="0"/>
  <w15:commentEx w15:paraId="6426E17E" w15:done="0"/>
  <w15:commentEx w15:paraId="2C65C4A5" w15:done="0"/>
  <w15:commentEx w15:paraId="42A59BFB" w15:done="0"/>
  <w15:commentEx w15:paraId="665DB3AA" w15:done="0"/>
  <w15:commentEx w15:paraId="39CF6DD1" w15:done="0"/>
  <w15:commentEx w15:paraId="65B4B866" w15:done="0"/>
  <w15:commentEx w15:paraId="33C2658A" w15:done="0"/>
  <w15:commentEx w15:paraId="4EF70910" w15:done="0"/>
  <w15:commentEx w15:paraId="43BE1E5F" w15:done="1"/>
  <w15:commentEx w15:paraId="6DA923EF" w15:paraIdParent="43BE1E5F" w15:done="1"/>
  <w15:commentEx w15:paraId="6FA00809" w15:done="0"/>
  <w15:commentEx w15:paraId="4574E4BF" w15:done="0"/>
  <w15:commentEx w15:paraId="1818EF31" w15:done="0"/>
  <w15:commentEx w15:paraId="3A08D792" w15:done="0"/>
  <w15:commentEx w15:paraId="558F0DE8" w15:done="0"/>
  <w15:commentEx w15:paraId="1A4BDC41" w15:done="0"/>
  <w15:commentEx w15:paraId="6108E8E3" w15:done="0"/>
  <w15:commentEx w15:paraId="4EA669FC" w15:done="0"/>
  <w15:commentEx w15:paraId="49C345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0C3F7" w16cex:dateUtc="2021-08-13T09:12:00Z"/>
  <w16cex:commentExtensible w16cex:durableId="24BE7190" w16cex:dateUtc="2021-08-11T14:56:00Z"/>
  <w16cex:commentExtensible w16cex:durableId="24B38143" w16cex:dateUtc="2021-08-03T07:48:00Z"/>
  <w16cex:commentExtensible w16cex:durableId="24B2EDD9" w16cex:dateUtc="2021-08-02T21:19:00Z"/>
  <w16cex:commentExtensible w16cex:durableId="24B2EDB4" w16cex:dateUtc="2021-08-02T21:18:00Z"/>
  <w16cex:commentExtensible w16cex:durableId="24B4ED96" w16cex:dateUtc="2021-08-04T09:42:00Z"/>
  <w16cex:commentExtensible w16cex:durableId="24B4EDF7" w16cex:dateUtc="2021-08-04T09:44:00Z"/>
  <w16cex:commentExtensible w16cex:durableId="24B4EE36" w16cex:dateUtc="2021-08-04T09:45:00Z"/>
  <w16cex:commentExtensible w16cex:durableId="24B4EE54" w16cex:dateUtc="2021-08-04T09:45:00Z"/>
  <w16cex:commentExtensible w16cex:durableId="24B4F0AB" w16cex:dateUtc="2021-08-04T09:55:00Z"/>
  <w16cex:commentExtensible w16cex:durableId="24B4F055" w16cex:dateUtc="2021-08-04T09:54:00Z"/>
  <w16cex:commentExtensible w16cex:durableId="24B4F481" w16cex:dateUtc="2021-08-04T10: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91521D" w16cid:durableId="24AE4554"/>
  <w16cid:commentId w16cid:paraId="32641EE6" w16cid:durableId="24C0C3F7"/>
  <w16cid:commentId w16cid:paraId="6E56C405" w16cid:durableId="24BE7190"/>
  <w16cid:commentId w16cid:paraId="5E07F375" w16cid:durableId="24AE459D"/>
  <w16cid:commentId w16cid:paraId="7213AFEF" w16cid:durableId="24AE45BA"/>
  <w16cid:commentId w16cid:paraId="6426E17E" w16cid:durableId="24AE4426"/>
  <w16cid:commentId w16cid:paraId="2C65C4A5" w16cid:durableId="24B38143"/>
  <w16cid:commentId w16cid:paraId="42A59BFB" w16cid:durableId="24AE452E"/>
  <w16cid:commentId w16cid:paraId="665DB3AA" w16cid:durableId="24AE463A"/>
  <w16cid:commentId w16cid:paraId="39CF6DD1" w16cid:durableId="24B2EDD9"/>
  <w16cid:commentId w16cid:paraId="65B4B866" w16cid:durableId="24B2EDB4"/>
  <w16cid:commentId w16cid:paraId="33C2658A" w16cid:durableId="24AE4B6A"/>
  <w16cid:commentId w16cid:paraId="4EF70910" w16cid:durableId="24B4ED96"/>
  <w16cid:commentId w16cid:paraId="43BE1E5F" w16cid:durableId="24AEBCCA"/>
  <w16cid:commentId w16cid:paraId="6DA923EF" w16cid:durableId="24C61EFD"/>
  <w16cid:commentId w16cid:paraId="6FA00809" w16cid:durableId="24AEBCC9"/>
  <w16cid:commentId w16cid:paraId="4574E4BF" w16cid:durableId="24C6254D"/>
  <w16cid:commentId w16cid:paraId="1818EF31" w16cid:durableId="24C6257F"/>
  <w16cid:commentId w16cid:paraId="3A08D792" w16cid:durableId="24B4EDF7"/>
  <w16cid:commentId w16cid:paraId="558F0DE8" w16cid:durableId="24B4EE36"/>
  <w16cid:commentId w16cid:paraId="1A4BDC41" w16cid:durableId="24B4EE54"/>
  <w16cid:commentId w16cid:paraId="6108E8E3" w16cid:durableId="24B4F0AB"/>
  <w16cid:commentId w16cid:paraId="4EA669FC" w16cid:durableId="24B4F055"/>
  <w16cid:commentId w16cid:paraId="49C345D0" w16cid:durableId="24B4F48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Shaker 2 Lancet">
    <w:altName w:val="Calibri"/>
    <w:panose1 w:val="020B0604020202020204"/>
    <w:charset w:val="4D"/>
    <w:family w:val="swiss"/>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313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a Rustam (RTH) OUH">
    <w15:presenceInfo w15:providerId="AD" w15:userId="S::Rustam.Rea@ouh.nhs.uk::6c1fa102-f706-4bf9-8404-9b5099a4262f"/>
  </w15:person>
  <w15:person w15:author="pierre saulnier">
    <w15:presenceInfo w15:providerId="AD" w15:userId="S::pierre.jean.saulnier@univ-poitiers.fr::16f18c74-19fe-43e4-ac80-5cf9558773a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453"/>
    <w:rsid w:val="00053710"/>
    <w:rsid w:val="0005767B"/>
    <w:rsid w:val="000A03E0"/>
    <w:rsid w:val="000D223B"/>
    <w:rsid w:val="00120B9F"/>
    <w:rsid w:val="001429DF"/>
    <w:rsid w:val="001433DF"/>
    <w:rsid w:val="001726FC"/>
    <w:rsid w:val="001926B9"/>
    <w:rsid w:val="00193939"/>
    <w:rsid w:val="001A5101"/>
    <w:rsid w:val="001D20B8"/>
    <w:rsid w:val="001E0B61"/>
    <w:rsid w:val="00204E12"/>
    <w:rsid w:val="00212007"/>
    <w:rsid w:val="002129C6"/>
    <w:rsid w:val="00271D17"/>
    <w:rsid w:val="00274964"/>
    <w:rsid w:val="002874DF"/>
    <w:rsid w:val="00300CD3"/>
    <w:rsid w:val="00321CD7"/>
    <w:rsid w:val="00334D85"/>
    <w:rsid w:val="0035600E"/>
    <w:rsid w:val="00362585"/>
    <w:rsid w:val="003677A3"/>
    <w:rsid w:val="0039296A"/>
    <w:rsid w:val="003A1768"/>
    <w:rsid w:val="003D3C5D"/>
    <w:rsid w:val="003D5184"/>
    <w:rsid w:val="003E5699"/>
    <w:rsid w:val="00422B7E"/>
    <w:rsid w:val="0042660A"/>
    <w:rsid w:val="00446D49"/>
    <w:rsid w:val="00452F6B"/>
    <w:rsid w:val="00455936"/>
    <w:rsid w:val="00456F5E"/>
    <w:rsid w:val="004822C9"/>
    <w:rsid w:val="004A1055"/>
    <w:rsid w:val="004C07A4"/>
    <w:rsid w:val="004E5495"/>
    <w:rsid w:val="00513B5A"/>
    <w:rsid w:val="0051617C"/>
    <w:rsid w:val="00581B8E"/>
    <w:rsid w:val="005C52BD"/>
    <w:rsid w:val="005E3D1A"/>
    <w:rsid w:val="00660B20"/>
    <w:rsid w:val="006616C4"/>
    <w:rsid w:val="00693006"/>
    <w:rsid w:val="006B362E"/>
    <w:rsid w:val="006C4057"/>
    <w:rsid w:val="006E18B9"/>
    <w:rsid w:val="006E6497"/>
    <w:rsid w:val="006F5DF3"/>
    <w:rsid w:val="00711E12"/>
    <w:rsid w:val="0071551D"/>
    <w:rsid w:val="00717ABE"/>
    <w:rsid w:val="00731372"/>
    <w:rsid w:val="007315E6"/>
    <w:rsid w:val="007513AC"/>
    <w:rsid w:val="007526C8"/>
    <w:rsid w:val="00762C3C"/>
    <w:rsid w:val="00763D75"/>
    <w:rsid w:val="007A2C57"/>
    <w:rsid w:val="007A3B76"/>
    <w:rsid w:val="007A458F"/>
    <w:rsid w:val="007C341E"/>
    <w:rsid w:val="007F37EE"/>
    <w:rsid w:val="00824592"/>
    <w:rsid w:val="00836B95"/>
    <w:rsid w:val="0087439E"/>
    <w:rsid w:val="008E5A0F"/>
    <w:rsid w:val="00931FB2"/>
    <w:rsid w:val="009865AA"/>
    <w:rsid w:val="009A5D9B"/>
    <w:rsid w:val="009B4196"/>
    <w:rsid w:val="009B431B"/>
    <w:rsid w:val="009C7453"/>
    <w:rsid w:val="009F4A5F"/>
    <w:rsid w:val="00A208CF"/>
    <w:rsid w:val="00A40918"/>
    <w:rsid w:val="00A448D4"/>
    <w:rsid w:val="00A45268"/>
    <w:rsid w:val="00A62C5D"/>
    <w:rsid w:val="00A83B6B"/>
    <w:rsid w:val="00A9221E"/>
    <w:rsid w:val="00A92604"/>
    <w:rsid w:val="00AB1FC0"/>
    <w:rsid w:val="00AD76E3"/>
    <w:rsid w:val="00B203EE"/>
    <w:rsid w:val="00B303E9"/>
    <w:rsid w:val="00B64EC1"/>
    <w:rsid w:val="00B72B2A"/>
    <w:rsid w:val="00BB5511"/>
    <w:rsid w:val="00C308EB"/>
    <w:rsid w:val="00C37A85"/>
    <w:rsid w:val="00C422D8"/>
    <w:rsid w:val="00C57492"/>
    <w:rsid w:val="00C67F3A"/>
    <w:rsid w:val="00CE16C4"/>
    <w:rsid w:val="00CF4945"/>
    <w:rsid w:val="00D019C5"/>
    <w:rsid w:val="00D11596"/>
    <w:rsid w:val="00D20E6B"/>
    <w:rsid w:val="00D542F5"/>
    <w:rsid w:val="00D544A2"/>
    <w:rsid w:val="00D70B93"/>
    <w:rsid w:val="00D7458C"/>
    <w:rsid w:val="00D91E00"/>
    <w:rsid w:val="00DB73A9"/>
    <w:rsid w:val="00DC51AC"/>
    <w:rsid w:val="00DD1937"/>
    <w:rsid w:val="00DD25E5"/>
    <w:rsid w:val="00DE5017"/>
    <w:rsid w:val="00DE627F"/>
    <w:rsid w:val="00E10222"/>
    <w:rsid w:val="00E476D6"/>
    <w:rsid w:val="00E81D84"/>
    <w:rsid w:val="00E92B22"/>
    <w:rsid w:val="00E95085"/>
    <w:rsid w:val="00E96DC9"/>
    <w:rsid w:val="00EA255F"/>
    <w:rsid w:val="00EE1405"/>
    <w:rsid w:val="00EE2491"/>
    <w:rsid w:val="00F00D8D"/>
    <w:rsid w:val="00F119B8"/>
    <w:rsid w:val="00F433DC"/>
    <w:rsid w:val="00F71C06"/>
    <w:rsid w:val="00F85514"/>
    <w:rsid w:val="00F90494"/>
    <w:rsid w:val="00FA03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1223"/>
  <w15:chartTrackingRefBased/>
  <w15:docId w15:val="{E3B1F3C6-032A-134D-8A92-C5824AAEB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1B8E"/>
  </w:style>
  <w:style w:type="paragraph" w:styleId="Heading1">
    <w:name w:val="heading 1"/>
    <w:basedOn w:val="Normal"/>
    <w:next w:val="Normal"/>
    <w:link w:val="Heading1Char"/>
    <w:uiPriority w:val="9"/>
    <w:qFormat/>
    <w:rsid w:val="009C7453"/>
    <w:pPr>
      <w:keepNext/>
      <w:keepLines/>
      <w:numPr>
        <w:numId w:val="1"/>
      </w:numPr>
      <w:pBdr>
        <w:bottom w:val="single" w:sz="4" w:space="1" w:color="auto"/>
      </w:pBdr>
      <w:spacing w:before="480"/>
      <w:outlineLvl w:val="0"/>
    </w:pPr>
    <w:rPr>
      <w:rFonts w:asciiTheme="majorHAnsi" w:eastAsiaTheme="majorEastAsia" w:hAnsiTheme="majorHAnsi" w:cstheme="majorBidi"/>
      <w:b/>
      <w:bCs/>
      <w:sz w:val="32"/>
      <w:szCs w:val="32"/>
      <w:lang w:val="en-US"/>
    </w:rPr>
  </w:style>
  <w:style w:type="paragraph" w:styleId="Heading2">
    <w:name w:val="heading 2"/>
    <w:basedOn w:val="Normal"/>
    <w:next w:val="Normal"/>
    <w:link w:val="Heading2Char"/>
    <w:uiPriority w:val="9"/>
    <w:unhideWhenUsed/>
    <w:qFormat/>
    <w:rsid w:val="009C7453"/>
    <w:pPr>
      <w:keepNext/>
      <w:keepLines/>
      <w:numPr>
        <w:ilvl w:val="1"/>
        <w:numId w:val="1"/>
      </w:numPr>
      <w:spacing w:before="200"/>
      <w:outlineLvl w:val="1"/>
    </w:pPr>
    <w:rPr>
      <w:rFonts w:asciiTheme="majorHAnsi" w:eastAsiaTheme="majorEastAsia" w:hAnsiTheme="majorHAnsi" w:cstheme="majorBidi"/>
      <w:b/>
      <w:bCs/>
      <w:sz w:val="26"/>
      <w:szCs w:val="26"/>
      <w:lang w:val="en-US"/>
    </w:rPr>
  </w:style>
  <w:style w:type="paragraph" w:styleId="Heading3">
    <w:name w:val="heading 3"/>
    <w:basedOn w:val="Normal"/>
    <w:next w:val="Normal"/>
    <w:link w:val="Heading3Char"/>
    <w:uiPriority w:val="9"/>
    <w:semiHidden/>
    <w:unhideWhenUsed/>
    <w:qFormat/>
    <w:rsid w:val="009C7453"/>
    <w:pPr>
      <w:keepNext/>
      <w:keepLines/>
      <w:numPr>
        <w:ilvl w:val="2"/>
        <w:numId w:val="1"/>
      </w:numPr>
      <w:spacing w:before="200"/>
      <w:outlineLvl w:val="2"/>
    </w:pPr>
    <w:rPr>
      <w:rFonts w:asciiTheme="majorHAnsi" w:eastAsiaTheme="majorEastAsia" w:hAnsiTheme="majorHAnsi" w:cstheme="majorBidi"/>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453"/>
    <w:rPr>
      <w:rFonts w:asciiTheme="majorHAnsi" w:eastAsiaTheme="majorEastAsia" w:hAnsiTheme="majorHAnsi" w:cstheme="majorBidi"/>
      <w:b/>
      <w:bCs/>
      <w:sz w:val="32"/>
      <w:szCs w:val="32"/>
      <w:lang w:val="en-US"/>
    </w:rPr>
  </w:style>
  <w:style w:type="character" w:customStyle="1" w:styleId="Heading2Char">
    <w:name w:val="Heading 2 Char"/>
    <w:basedOn w:val="DefaultParagraphFont"/>
    <w:link w:val="Heading2"/>
    <w:uiPriority w:val="9"/>
    <w:rsid w:val="009C7453"/>
    <w:rPr>
      <w:rFonts w:asciiTheme="majorHAnsi" w:eastAsiaTheme="majorEastAsia" w:hAnsiTheme="majorHAnsi" w:cstheme="majorBidi"/>
      <w:b/>
      <w:bCs/>
      <w:sz w:val="26"/>
      <w:szCs w:val="26"/>
      <w:lang w:val="en-US"/>
    </w:rPr>
  </w:style>
  <w:style w:type="character" w:customStyle="1" w:styleId="Heading3Char">
    <w:name w:val="Heading 3 Char"/>
    <w:basedOn w:val="DefaultParagraphFont"/>
    <w:link w:val="Heading3"/>
    <w:uiPriority w:val="9"/>
    <w:semiHidden/>
    <w:rsid w:val="009C7453"/>
    <w:rPr>
      <w:rFonts w:asciiTheme="majorHAnsi" w:eastAsiaTheme="majorEastAsia" w:hAnsiTheme="majorHAnsi" w:cstheme="majorBidi"/>
      <w:b/>
      <w:bCs/>
      <w:lang w:val="en-US"/>
    </w:rPr>
  </w:style>
  <w:style w:type="character" w:customStyle="1" w:styleId="apple-converted-space">
    <w:name w:val="apple-converted-space"/>
    <w:basedOn w:val="DefaultParagraphFont"/>
    <w:rsid w:val="009C7453"/>
  </w:style>
  <w:style w:type="paragraph" w:customStyle="1" w:styleId="Default">
    <w:name w:val="Default"/>
    <w:rsid w:val="009C7453"/>
    <w:pPr>
      <w:autoSpaceDE w:val="0"/>
      <w:autoSpaceDN w:val="0"/>
      <w:adjustRightInd w:val="0"/>
    </w:pPr>
    <w:rPr>
      <w:rFonts w:ascii="Shaker 2 Lancet" w:hAnsi="Shaker 2 Lancet" w:cs="Shaker 2 Lancet"/>
      <w:color w:val="000000"/>
    </w:rPr>
  </w:style>
  <w:style w:type="paragraph" w:customStyle="1" w:styleId="EndNoteBibliography">
    <w:name w:val="EndNote Bibliography"/>
    <w:basedOn w:val="Normal"/>
    <w:link w:val="EndNoteBibliographyChar"/>
    <w:rsid w:val="009C7453"/>
    <w:pPr>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9C7453"/>
    <w:rPr>
      <w:rFonts w:ascii="Calibri" w:hAnsi="Calibri" w:cs="Calibri"/>
      <w:noProof/>
      <w:lang w:val="en-US"/>
    </w:rPr>
  </w:style>
  <w:style w:type="paragraph" w:customStyle="1" w:styleId="PardfautA">
    <w:name w:val="Par défaut A"/>
    <w:rsid w:val="009C7453"/>
    <w:pPr>
      <w:pBdr>
        <w:top w:val="nil"/>
        <w:left w:val="nil"/>
        <w:bottom w:val="nil"/>
        <w:right w:val="nil"/>
        <w:between w:val="nil"/>
        <w:bar w:val="nil"/>
      </w:pBdr>
    </w:pPr>
    <w:rPr>
      <w:rFonts w:ascii="Helvetica Neue" w:eastAsia="Arial Unicode MS" w:hAnsi="Helvetica Neue" w:cs="Arial Unicode MS"/>
      <w:color w:val="000000"/>
      <w:sz w:val="22"/>
      <w:szCs w:val="22"/>
      <w:u w:color="000000"/>
      <w:bdr w:val="nil"/>
      <w:lang w:eastAsia="fr-FR"/>
    </w:rPr>
  </w:style>
  <w:style w:type="paragraph" w:customStyle="1" w:styleId="CorpsA">
    <w:name w:val="Corps A"/>
    <w:rsid w:val="009C7453"/>
    <w:pPr>
      <w:widowControl w:val="0"/>
      <w:pBdr>
        <w:top w:val="nil"/>
        <w:left w:val="nil"/>
        <w:bottom w:val="nil"/>
        <w:right w:val="nil"/>
        <w:between w:val="nil"/>
        <w:bar w:val="nil"/>
      </w:pBdr>
      <w:suppressAutoHyphens/>
    </w:pPr>
    <w:rPr>
      <w:rFonts w:ascii="Times New Roman" w:eastAsia="Times New Roman" w:hAnsi="Times New Roman" w:cs="Times New Roman"/>
      <w:color w:val="000000"/>
      <w:kern w:val="1"/>
      <w:u w:color="000000"/>
      <w:bdr w:val="nil"/>
      <w:lang w:val="en-US" w:eastAsia="fr-FR"/>
    </w:rPr>
  </w:style>
  <w:style w:type="paragraph" w:customStyle="1" w:styleId="para">
    <w:name w:val="para"/>
    <w:basedOn w:val="Normal"/>
    <w:rsid w:val="009C7453"/>
    <w:pPr>
      <w:spacing w:before="100" w:beforeAutospacing="1" w:after="100" w:afterAutospacing="1"/>
    </w:pPr>
    <w:rPr>
      <w:rFonts w:ascii="Times New Roman" w:eastAsia="Times New Roman" w:hAnsi="Times New Roman" w:cs="Times New Roman"/>
      <w:lang w:eastAsia="fr-FR"/>
    </w:rPr>
  </w:style>
  <w:style w:type="character" w:customStyle="1" w:styleId="Aucun">
    <w:name w:val="Aucun"/>
    <w:rsid w:val="009C7453"/>
  </w:style>
  <w:style w:type="paragraph" w:styleId="BalloonText">
    <w:name w:val="Balloon Text"/>
    <w:basedOn w:val="Normal"/>
    <w:link w:val="BalloonTextChar"/>
    <w:uiPriority w:val="99"/>
    <w:semiHidden/>
    <w:unhideWhenUsed/>
    <w:rsid w:val="002874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874DF"/>
    <w:rPr>
      <w:rFonts w:ascii="Times New Roman" w:hAnsi="Times New Roman" w:cs="Times New Roman"/>
      <w:sz w:val="18"/>
      <w:szCs w:val="18"/>
    </w:rPr>
  </w:style>
  <w:style w:type="paragraph" w:styleId="Revision">
    <w:name w:val="Revision"/>
    <w:hidden/>
    <w:uiPriority w:val="99"/>
    <w:semiHidden/>
    <w:rsid w:val="002129C6"/>
  </w:style>
  <w:style w:type="character" w:styleId="CommentReference">
    <w:name w:val="annotation reference"/>
    <w:basedOn w:val="DefaultParagraphFont"/>
    <w:uiPriority w:val="99"/>
    <w:semiHidden/>
    <w:unhideWhenUsed/>
    <w:rsid w:val="008E5A0F"/>
    <w:rPr>
      <w:sz w:val="16"/>
      <w:szCs w:val="16"/>
    </w:rPr>
  </w:style>
  <w:style w:type="paragraph" w:styleId="CommentText">
    <w:name w:val="annotation text"/>
    <w:basedOn w:val="Normal"/>
    <w:link w:val="CommentTextChar"/>
    <w:uiPriority w:val="99"/>
    <w:semiHidden/>
    <w:unhideWhenUsed/>
    <w:rsid w:val="008E5A0F"/>
    <w:rPr>
      <w:sz w:val="20"/>
      <w:szCs w:val="20"/>
    </w:rPr>
  </w:style>
  <w:style w:type="character" w:customStyle="1" w:styleId="CommentTextChar">
    <w:name w:val="Comment Text Char"/>
    <w:basedOn w:val="DefaultParagraphFont"/>
    <w:link w:val="CommentText"/>
    <w:uiPriority w:val="99"/>
    <w:semiHidden/>
    <w:rsid w:val="008E5A0F"/>
    <w:rPr>
      <w:sz w:val="20"/>
      <w:szCs w:val="20"/>
    </w:rPr>
  </w:style>
  <w:style w:type="paragraph" w:styleId="CommentSubject">
    <w:name w:val="annotation subject"/>
    <w:basedOn w:val="CommentText"/>
    <w:next w:val="CommentText"/>
    <w:link w:val="CommentSubjectChar"/>
    <w:uiPriority w:val="99"/>
    <w:semiHidden/>
    <w:unhideWhenUsed/>
    <w:rsid w:val="008E5A0F"/>
    <w:rPr>
      <w:b/>
      <w:bCs/>
    </w:rPr>
  </w:style>
  <w:style w:type="character" w:customStyle="1" w:styleId="CommentSubjectChar">
    <w:name w:val="Comment Subject Char"/>
    <w:basedOn w:val="CommentTextChar"/>
    <w:link w:val="CommentSubject"/>
    <w:uiPriority w:val="99"/>
    <w:semiHidden/>
    <w:rsid w:val="008E5A0F"/>
    <w:rPr>
      <w:b/>
      <w:bCs/>
      <w:sz w:val="20"/>
      <w:szCs w:val="20"/>
    </w:rPr>
  </w:style>
  <w:style w:type="character" w:styleId="Hyperlink">
    <w:name w:val="Hyperlink"/>
    <w:basedOn w:val="DefaultParagraphFont"/>
    <w:uiPriority w:val="99"/>
    <w:unhideWhenUsed/>
    <w:rsid w:val="001429DF"/>
    <w:rPr>
      <w:color w:val="0563C1" w:themeColor="hyperlink"/>
      <w:u w:val="single"/>
    </w:rPr>
  </w:style>
  <w:style w:type="character" w:customStyle="1" w:styleId="UnresolvedMention1">
    <w:name w:val="Unresolved Mention1"/>
    <w:basedOn w:val="DefaultParagraphFont"/>
    <w:uiPriority w:val="99"/>
    <w:semiHidden/>
    <w:unhideWhenUsed/>
    <w:rsid w:val="001926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361229">
      <w:bodyDiv w:val="1"/>
      <w:marLeft w:val="0"/>
      <w:marRight w:val="0"/>
      <w:marTop w:val="0"/>
      <w:marBottom w:val="0"/>
      <w:divBdr>
        <w:top w:val="none" w:sz="0" w:space="0" w:color="auto"/>
        <w:left w:val="none" w:sz="0" w:space="0" w:color="auto"/>
        <w:bottom w:val="none" w:sz="0" w:space="0" w:color="auto"/>
        <w:right w:val="none" w:sz="0" w:space="0" w:color="auto"/>
      </w:divBdr>
      <w:divsChild>
        <w:div w:id="1858689048">
          <w:marLeft w:val="0"/>
          <w:marRight w:val="0"/>
          <w:marTop w:val="0"/>
          <w:marBottom w:val="0"/>
          <w:divBdr>
            <w:top w:val="none" w:sz="0" w:space="0" w:color="auto"/>
            <w:left w:val="none" w:sz="0" w:space="0" w:color="auto"/>
            <w:bottom w:val="none" w:sz="0" w:space="0" w:color="auto"/>
            <w:right w:val="none" w:sz="0" w:space="0" w:color="auto"/>
          </w:divBdr>
          <w:divsChild>
            <w:div w:id="163473838">
              <w:marLeft w:val="0"/>
              <w:marRight w:val="0"/>
              <w:marTop w:val="0"/>
              <w:marBottom w:val="0"/>
              <w:divBdr>
                <w:top w:val="none" w:sz="0" w:space="0" w:color="auto"/>
                <w:left w:val="none" w:sz="0" w:space="0" w:color="auto"/>
                <w:bottom w:val="none" w:sz="0" w:space="0" w:color="auto"/>
                <w:right w:val="none" w:sz="0" w:space="0" w:color="auto"/>
              </w:divBdr>
              <w:divsChild>
                <w:div w:id="143825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54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thelancet.com/journals/lancet/article/PIIS0140-6736(21)00896-5/fulltext" TargetMode="External"/><Relationship Id="rId2" Type="http://schemas.openxmlformats.org/officeDocument/2006/relationships/hyperlink" Target="https://www.sciencedirect.com/science/article/abs/pii/S2213858716300572" TargetMode="External"/><Relationship Id="rId1" Type="http://schemas.openxmlformats.org/officeDocument/2006/relationships/hyperlink" Target="https://www.bjd-abcd.com/index.php/bjd/article/view/741"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8/08/relationships/commentsExtensible" Target="commentsExtensible.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28</Pages>
  <Words>8547</Words>
  <Characters>48723</Characters>
  <Application>Microsoft Office Word</Application>
  <DocSecurity>0</DocSecurity>
  <Lines>406</Lines>
  <Paragraphs>114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pierre saulnier</cp:lastModifiedBy>
  <cp:revision>5</cp:revision>
  <cp:lastPrinted>2021-08-16T15:11:00Z</cp:lastPrinted>
  <dcterms:created xsi:type="dcterms:W3CDTF">2021-08-17T09:48:00Z</dcterms:created>
  <dcterms:modified xsi:type="dcterms:W3CDTF">2021-08-17T15:33:00Z</dcterms:modified>
</cp:coreProperties>
</file>
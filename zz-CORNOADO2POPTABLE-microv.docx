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16A07" w14:textId="77777777" w:rsidR="009C7453" w:rsidRDefault="009C7453" w:rsidP="007950CE">
      <w:pPr>
        <w:spacing w:line="480" w:lineRule="auto"/>
        <w:contextualSpacing/>
        <w:rPr>
          <w:rFonts w:ascii="Times New Roman" w:hAnsi="Times New Roman" w:cs="Times New Roman"/>
          <w:color w:val="000000"/>
          <w:lang w:val="en-US"/>
        </w:rPr>
      </w:pPr>
      <w:r w:rsidRPr="008D1AA4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Associations of microvascular complications with death in patients with diabetes hospitalized for coronavirus disease-2019 (COVID-19): the CORONADO </w:t>
      </w:r>
      <w:r w:rsidR="0035600E" w:rsidRPr="008D1AA4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and </w:t>
      </w:r>
      <w:r w:rsidR="0035600E" w:rsidRPr="008D1AA4">
        <w:rPr>
          <w:rFonts w:ascii="Times New Roman" w:hAnsi="Times New Roman" w:cs="Times New Roman"/>
          <w:color w:val="000000"/>
          <w:lang w:val="en-US"/>
        </w:rPr>
        <w:t>ABCD COVID-19 studies.</w:t>
      </w:r>
    </w:p>
    <w:p w14:paraId="001ECE1F" w14:textId="77777777" w:rsidR="007950CE" w:rsidRDefault="007950CE" w:rsidP="007950CE">
      <w:pPr>
        <w:spacing w:line="480" w:lineRule="auto"/>
        <w:contextualSpacing/>
        <w:rPr>
          <w:rFonts w:ascii="Times New Roman" w:hAnsi="Times New Roman" w:cs="Times New Roman"/>
          <w:color w:val="000000"/>
          <w:lang w:val="en-US"/>
        </w:rPr>
      </w:pPr>
    </w:p>
    <w:p w14:paraId="0BA0BC47" w14:textId="77777777" w:rsidR="007950CE" w:rsidRDefault="007950CE" w:rsidP="007950CE">
      <w:pPr>
        <w:spacing w:line="480" w:lineRule="auto"/>
        <w:contextualSpacing/>
        <w:rPr>
          <w:rFonts w:ascii="Times New Roman" w:hAnsi="Times New Roman" w:cs="Times New Roman"/>
          <w:color w:val="000000"/>
          <w:lang w:val="en-US"/>
        </w:rPr>
      </w:pPr>
    </w:p>
    <w:p w14:paraId="7956016B" w14:textId="77777777" w:rsidR="007950CE" w:rsidRDefault="007950CE" w:rsidP="007950CE">
      <w:pPr>
        <w:spacing w:line="480" w:lineRule="auto"/>
        <w:contextualSpacing/>
        <w:rPr>
          <w:rFonts w:ascii="Times New Roman" w:hAnsi="Times New Roman" w:cs="Times New Roman"/>
          <w:color w:val="000000"/>
          <w:lang w:val="en-US"/>
        </w:rPr>
      </w:pPr>
    </w:p>
    <w:p w14:paraId="2E0FD9FD" w14:textId="166EC46B" w:rsidR="007950CE" w:rsidRPr="007950CE" w:rsidRDefault="007950CE" w:rsidP="007950CE">
      <w:pPr>
        <w:spacing w:line="480" w:lineRule="auto"/>
        <w:contextualSpacing/>
        <w:rPr>
          <w:rFonts w:ascii="Times New Roman" w:hAnsi="Times New Roman" w:cs="Times New Roman"/>
          <w:b/>
          <w:bCs/>
          <w:color w:val="000000" w:themeColor="text1"/>
          <w:lang w:val="en-US"/>
        </w:rPr>
        <w:sectPr w:rsidR="007950CE" w:rsidRPr="007950CE" w:rsidSect="006B362E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312A905C" w14:textId="77777777" w:rsidR="00F73196" w:rsidRPr="008D1AA4" w:rsidRDefault="00F73196" w:rsidP="00F73196">
      <w:pPr>
        <w:pStyle w:val="EndNoteBibliography"/>
        <w:spacing w:line="480" w:lineRule="auto"/>
        <w:ind w:left="450" w:hanging="270"/>
        <w:rPr>
          <w:rFonts w:ascii="Times New Roman" w:hAnsi="Times New Roman" w:cs="Times New Roman"/>
          <w:b/>
          <w:sz w:val="22"/>
          <w:szCs w:val="22"/>
        </w:rPr>
      </w:pPr>
      <w:r w:rsidRPr="008D1AA4">
        <w:rPr>
          <w:rFonts w:ascii="Times New Roman" w:hAnsi="Times New Roman" w:cs="Times New Roman"/>
          <w:b/>
          <w:sz w:val="22"/>
          <w:szCs w:val="22"/>
        </w:rPr>
        <w:lastRenderedPageBreak/>
        <w:t>Table 2. Clinical and biological characteristics of ABCD COVID-19 participants according to microvascular status</w:t>
      </w:r>
    </w:p>
    <w:p w14:paraId="48F0DDE8" w14:textId="77777777" w:rsidR="009C7453" w:rsidRPr="008D1AA4" w:rsidRDefault="009C7453" w:rsidP="009C7453">
      <w:pPr>
        <w:rPr>
          <w:rFonts w:ascii="Times New Roman" w:hAnsi="Times New Roman" w:cs="Times New Roman"/>
          <w:sz w:val="22"/>
          <w:szCs w:val="22"/>
          <w:lang w:val="en-US"/>
        </w:rPr>
      </w:pPr>
    </w:p>
    <w:tbl>
      <w:tblPr>
        <w:tblW w:w="12176" w:type="dxa"/>
        <w:jc w:val="center"/>
        <w:tblLayout w:type="fixed"/>
        <w:tblLook w:val="04A0" w:firstRow="1" w:lastRow="0" w:firstColumn="1" w:lastColumn="0" w:noHBand="0" w:noVBand="1"/>
      </w:tblPr>
      <w:tblGrid>
        <w:gridCol w:w="3383"/>
        <w:gridCol w:w="1171"/>
        <w:gridCol w:w="7"/>
        <w:gridCol w:w="1917"/>
        <w:gridCol w:w="1980"/>
        <w:gridCol w:w="1890"/>
        <w:gridCol w:w="1568"/>
        <w:gridCol w:w="260"/>
      </w:tblGrid>
      <w:tr w:rsidR="00F73196" w:rsidRPr="006C1702" w14:paraId="4EE4EFA3" w14:textId="77777777" w:rsidTr="005A405F">
        <w:trPr>
          <w:gridAfter w:val="1"/>
          <w:wAfter w:w="260" w:type="dxa"/>
          <w:cantSplit/>
          <w:tblHeader/>
          <w:jc w:val="center"/>
        </w:trPr>
        <w:tc>
          <w:tcPr>
            <w:tcW w:w="3383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DE7DE" w14:textId="77777777" w:rsidR="00F73196" w:rsidRPr="008D1AA4" w:rsidRDefault="00F73196" w:rsidP="002874DF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b/>
                <w:color w:val="11111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083520A5" w14:textId="77777777" w:rsidR="00F73196" w:rsidRPr="008D1AA4" w:rsidRDefault="00F73196" w:rsidP="002874DF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2"/>
                <w:szCs w:val="22"/>
                <w:lang w:val="en-US"/>
              </w:rPr>
            </w:pPr>
          </w:p>
          <w:p w14:paraId="79320A1E" w14:textId="0FDAE363" w:rsidR="00F73196" w:rsidRPr="008D1AA4" w:rsidRDefault="001F193B" w:rsidP="002874DF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b/>
                <w:color w:val="111111"/>
                <w:sz w:val="22"/>
                <w:szCs w:val="22"/>
                <w:lang w:val="en-US"/>
              </w:rPr>
              <w:t>Missing</w:t>
            </w:r>
          </w:p>
        </w:tc>
        <w:tc>
          <w:tcPr>
            <w:tcW w:w="1924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B193D" w14:textId="3D49F52D" w:rsidR="00F73196" w:rsidRPr="008D1AA4" w:rsidRDefault="00F73196" w:rsidP="002874DF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b/>
                <w:color w:val="111111"/>
                <w:sz w:val="22"/>
                <w:szCs w:val="22"/>
                <w:lang w:val="en-US"/>
              </w:rPr>
              <w:t>All</w:t>
            </w:r>
            <w:r w:rsidRPr="008D1AA4">
              <w:rPr>
                <w:rFonts w:ascii="Times New Roman" w:eastAsia="Times New Roman" w:hAnsi="Times New Roman" w:cs="Times New Roman"/>
                <w:b/>
                <w:color w:val="111111"/>
                <w:sz w:val="22"/>
                <w:szCs w:val="22"/>
                <w:lang w:val="en-US"/>
              </w:rPr>
              <w:br/>
              <w:t>(n=</w:t>
            </w:r>
            <w:del w:id="0" w:author="Chu Xu" w:date="2021-07-15T17:34:00Z">
              <w:r w:rsidR="00176C66" w:rsidRPr="008D1AA4" w:rsidDel="007F63D4">
                <w:rPr>
                  <w:rFonts w:ascii="Times New Roman" w:eastAsia="Times New Roman" w:hAnsi="Times New Roman" w:cs="Times New Roman"/>
                  <w:b/>
                  <w:color w:val="111111"/>
                  <w:sz w:val="22"/>
                  <w:szCs w:val="22"/>
                  <w:lang w:val="en-US"/>
                </w:rPr>
                <w:delText>3349</w:delText>
              </w:r>
            </w:del>
            <w:ins w:id="1" w:author="Chu Xu" w:date="2021-07-15T17:34:00Z">
              <w:r w:rsidR="007F63D4" w:rsidRPr="008D1AA4">
                <w:rPr>
                  <w:rFonts w:ascii="Times New Roman" w:eastAsia="Times New Roman" w:hAnsi="Times New Roman" w:cs="Times New Roman"/>
                  <w:b/>
                  <w:color w:val="111111"/>
                  <w:sz w:val="22"/>
                  <w:szCs w:val="22"/>
                  <w:lang w:val="en-US"/>
                </w:rPr>
                <w:t>7367</w:t>
              </w:r>
            </w:ins>
            <w:r w:rsidRPr="008D1AA4">
              <w:rPr>
                <w:rFonts w:ascii="Times New Roman" w:eastAsia="Times New Roman" w:hAnsi="Times New Roman" w:cs="Times New Roman"/>
                <w:b/>
                <w:color w:val="111111"/>
                <w:sz w:val="22"/>
                <w:szCs w:val="22"/>
                <w:lang w:val="en-US"/>
              </w:rPr>
              <w:t>)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3E1D9" w14:textId="0EA6A61D" w:rsidR="00F73196" w:rsidRPr="008D1AA4" w:rsidRDefault="00F73196" w:rsidP="002874DF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b/>
                <w:color w:val="111111"/>
                <w:sz w:val="22"/>
                <w:szCs w:val="22"/>
                <w:lang w:val="en-US"/>
              </w:rPr>
              <w:t>no MICRO</w:t>
            </w:r>
            <w:r w:rsidRPr="008D1AA4">
              <w:rPr>
                <w:rFonts w:ascii="Times New Roman" w:eastAsia="Times New Roman" w:hAnsi="Times New Roman" w:cs="Times New Roman"/>
                <w:b/>
                <w:color w:val="111111"/>
                <w:sz w:val="22"/>
                <w:szCs w:val="22"/>
                <w:lang w:val="en-US"/>
              </w:rPr>
              <w:br/>
              <w:t>(n=</w:t>
            </w:r>
            <w:r w:rsidR="009E449C">
              <w:rPr>
                <w:rFonts w:ascii="Times New Roman" w:eastAsia="Times New Roman" w:hAnsi="Times New Roman" w:cs="Times New Roman"/>
                <w:b/>
                <w:color w:val="111111"/>
                <w:sz w:val="22"/>
                <w:szCs w:val="22"/>
                <w:lang w:val="en-US"/>
              </w:rPr>
              <w:t>5567</w:t>
            </w:r>
            <w:r w:rsidRPr="008D1AA4">
              <w:rPr>
                <w:rFonts w:ascii="Times New Roman" w:eastAsia="Times New Roman" w:hAnsi="Times New Roman" w:cs="Times New Roman"/>
                <w:b/>
                <w:color w:val="111111"/>
                <w:sz w:val="22"/>
                <w:szCs w:val="22"/>
                <w:lang w:val="en-US"/>
              </w:rPr>
              <w:t>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C0D82" w14:textId="6FFB40C4" w:rsidR="00F73196" w:rsidRPr="008D1AA4" w:rsidRDefault="00F73196" w:rsidP="002874DF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b/>
                <w:color w:val="111111"/>
                <w:sz w:val="22"/>
                <w:szCs w:val="22"/>
                <w:lang w:val="en-US"/>
              </w:rPr>
              <w:t>any MICRO</w:t>
            </w:r>
            <w:r w:rsidRPr="008D1AA4">
              <w:rPr>
                <w:rFonts w:ascii="Times New Roman" w:eastAsia="Times New Roman" w:hAnsi="Times New Roman" w:cs="Times New Roman"/>
                <w:b/>
                <w:color w:val="111111"/>
                <w:sz w:val="22"/>
                <w:szCs w:val="22"/>
                <w:lang w:val="en-US"/>
              </w:rPr>
              <w:br/>
              <w:t>(n=</w:t>
            </w:r>
            <w:r w:rsidR="009E449C">
              <w:rPr>
                <w:rFonts w:ascii="Times New Roman" w:eastAsia="Times New Roman" w:hAnsi="Times New Roman" w:cs="Times New Roman"/>
                <w:b/>
                <w:color w:val="111111"/>
                <w:sz w:val="22"/>
                <w:szCs w:val="22"/>
                <w:lang w:val="en-US"/>
              </w:rPr>
              <w:t>1800</w:t>
            </w:r>
            <w:r w:rsidRPr="008D1AA4">
              <w:rPr>
                <w:rFonts w:ascii="Times New Roman" w:eastAsia="Times New Roman" w:hAnsi="Times New Roman" w:cs="Times New Roman"/>
                <w:b/>
                <w:color w:val="111111"/>
                <w:sz w:val="22"/>
                <w:szCs w:val="22"/>
                <w:lang w:val="en-US"/>
              </w:rPr>
              <w:t>)</w:t>
            </w:r>
          </w:p>
        </w:tc>
        <w:tc>
          <w:tcPr>
            <w:tcW w:w="156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</w:tcBorders>
            <w:shd w:val="clear" w:color="auto" w:fill="FFFFFF"/>
            <w:vAlign w:val="center"/>
          </w:tcPr>
          <w:p w14:paraId="595F1F99" w14:textId="77777777" w:rsidR="00F73196" w:rsidRPr="008D1AA4" w:rsidRDefault="00F73196" w:rsidP="002874DF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b/>
                <w:i/>
                <w:iCs/>
                <w:color w:val="111111"/>
                <w:sz w:val="22"/>
                <w:szCs w:val="22"/>
                <w:lang w:val="en-US"/>
              </w:rPr>
              <w:t>P</w:t>
            </w:r>
            <w:r w:rsidRPr="008D1AA4">
              <w:rPr>
                <w:rFonts w:ascii="Times New Roman" w:eastAsia="Times New Roman" w:hAnsi="Times New Roman" w:cs="Times New Roman"/>
                <w:b/>
                <w:color w:val="111111"/>
                <w:sz w:val="22"/>
                <w:szCs w:val="22"/>
                <w:lang w:val="en-US"/>
              </w:rPr>
              <w:t xml:space="preserve"> value</w:t>
            </w:r>
          </w:p>
          <w:p w14:paraId="314C1596" w14:textId="77777777" w:rsidR="00F73196" w:rsidRPr="008D1AA4" w:rsidRDefault="00F73196" w:rsidP="002874DF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b/>
                <w:color w:val="111111"/>
                <w:sz w:val="22"/>
                <w:szCs w:val="22"/>
                <w:lang w:val="en-US"/>
              </w:rPr>
              <w:t>(no MICRO vs. any MICRO)</w:t>
            </w:r>
          </w:p>
        </w:tc>
      </w:tr>
      <w:tr w:rsidR="00F73196" w:rsidRPr="008D1AA4" w14:paraId="06944858" w14:textId="77777777" w:rsidTr="005A405F">
        <w:trPr>
          <w:gridAfter w:val="1"/>
          <w:wAfter w:w="260" w:type="dxa"/>
          <w:cantSplit/>
          <w:trHeight w:val="545"/>
          <w:jc w:val="center"/>
        </w:trPr>
        <w:tc>
          <w:tcPr>
            <w:tcW w:w="3383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A1961" w14:textId="77777777" w:rsidR="00F73196" w:rsidRPr="008D1AA4" w:rsidRDefault="00F73196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Sex (male), n (%)</w:t>
            </w:r>
          </w:p>
        </w:tc>
        <w:tc>
          <w:tcPr>
            <w:tcW w:w="117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73C7DEC" w14:textId="05DB2EA3" w:rsidR="00E3627C" w:rsidRPr="008D1AA4" w:rsidRDefault="00115D60" w:rsidP="000A47A6">
            <w:pPr>
              <w:spacing w:before="40" w:after="40"/>
              <w:ind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0</w:t>
            </w:r>
            <w:del w:id="2" w:author="Xu Zhu" w:date="2021-07-05T11:52:00Z">
              <w:r w:rsidR="00E3627C" w:rsidRPr="008D1AA4" w:rsidDel="00897D56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delText>2</w:delText>
              </w:r>
            </w:del>
          </w:p>
        </w:tc>
        <w:tc>
          <w:tcPr>
            <w:tcW w:w="192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5DC0C" w14:textId="21B5BAF1" w:rsidR="00F73196" w:rsidRPr="008D1AA4" w:rsidRDefault="002F3486" w:rsidP="000A47A6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4146</w:t>
            </w:r>
            <w:ins w:id="3" w:author="Xu Zhu" w:date="2021-07-05T11:53:00Z">
              <w:r w:rsidR="00DB5ADF" w:rsidRPr="008D1AA4">
                <w:rPr>
                  <w:rFonts w:ascii="Times New Roman" w:hAnsi="Times New Roman" w:cs="Times New Roman"/>
                  <w:sz w:val="22"/>
                  <w:szCs w:val="22"/>
                </w:rPr>
                <w:t xml:space="preserve"> (56.</w:t>
              </w:r>
            </w:ins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ins w:id="4" w:author="Xu Zhu" w:date="2021-07-05T11:53:00Z">
              <w:r w:rsidR="00DB5ADF" w:rsidRPr="008D1AA4">
                <w:rPr>
                  <w:rFonts w:ascii="Times New Roman" w:hAnsi="Times New Roman" w:cs="Times New Roman"/>
                  <w:sz w:val="22"/>
                  <w:szCs w:val="22"/>
                </w:rPr>
                <w:t>8%)</w:t>
              </w:r>
            </w:ins>
            <w:del w:id="5" w:author="Xu Zhu" w:date="2021-07-05T11:53:00Z">
              <w:r w:rsidR="00F73196" w:rsidRPr="008D1AA4" w:rsidDel="00DB5ADF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delText xml:space="preserve"> </w:delText>
              </w:r>
              <w:r w:rsidR="00E3627C" w:rsidRPr="008D1AA4" w:rsidDel="00DB5ADF">
                <w:rPr>
                  <w:rFonts w:ascii="Times New Roman" w:hAnsi="Times New Roman" w:cs="Times New Roman"/>
                  <w:sz w:val="22"/>
                  <w:szCs w:val="22"/>
                  <w:lang w:val="en-US"/>
                </w:rPr>
                <w:delText>2059/3347(62%)</w:delText>
              </w:r>
            </w:del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7A3E1" w14:textId="4C90AFE4" w:rsidR="00F73196" w:rsidRPr="008D1AA4" w:rsidRDefault="00E3627C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del w:id="6" w:author="Chu Xu" w:date="2021-07-15T16:24:00Z">
              <w:r w:rsidRPr="008D1AA4" w:rsidDel="00637651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delText>935</w:delText>
              </w:r>
            </w:del>
            <w:r w:rsidR="009E449C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3126</w:t>
            </w: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/</w:t>
            </w:r>
            <w:del w:id="7" w:author="Chu Xu" w:date="2021-07-15T16:24:00Z">
              <w:r w:rsidRPr="008D1AA4" w:rsidDel="00637651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delText>1479</w:delText>
              </w:r>
            </w:del>
            <w:r w:rsidR="009E449C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5567</w:t>
            </w: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(</w:t>
            </w:r>
            <w:r w:rsidR="002F3486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56.17</w:t>
            </w:r>
            <w:del w:id="8" w:author="Chu Xu" w:date="2021-07-15T16:24:00Z">
              <w:r w:rsidRPr="008D1AA4" w:rsidDel="00637651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delText>63</w:delText>
              </w:r>
            </w:del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%)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6E1C2" w14:textId="16627E62" w:rsidR="00F73196" w:rsidRPr="008D1AA4" w:rsidRDefault="00E3627C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del w:id="9" w:author="Chu Xu" w:date="2021-07-15T16:24:00Z">
              <w:r w:rsidRPr="008D1AA4" w:rsidDel="00637651">
                <w:rPr>
                  <w:rFonts w:ascii="Times New Roman" w:hAnsi="Times New Roman" w:cs="Times New Roman"/>
                  <w:sz w:val="22"/>
                  <w:szCs w:val="22"/>
                  <w:lang w:val="en-US"/>
                </w:rPr>
                <w:delText>1124</w:delText>
              </w:r>
            </w:del>
            <w:r w:rsidR="009E449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1020</w:t>
            </w:r>
            <w:r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del w:id="10" w:author="Chu Xu" w:date="2021-07-15T16:24:00Z">
              <w:r w:rsidRPr="008D1AA4" w:rsidDel="00637651">
                <w:rPr>
                  <w:rFonts w:ascii="Times New Roman" w:hAnsi="Times New Roman" w:cs="Times New Roman"/>
                  <w:sz w:val="22"/>
                  <w:szCs w:val="22"/>
                  <w:lang w:val="en-US"/>
                </w:rPr>
                <w:delText>1868</w:delText>
              </w:r>
            </w:del>
            <w:r w:rsidR="009E449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1800</w:t>
            </w:r>
            <w:r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r w:rsidR="002F348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56.67</w:t>
            </w:r>
            <w:del w:id="11" w:author="Chu Xu" w:date="2021-07-15T16:24:00Z">
              <w:r w:rsidRPr="008D1AA4" w:rsidDel="00637651">
                <w:rPr>
                  <w:rFonts w:ascii="Times New Roman" w:hAnsi="Times New Roman" w:cs="Times New Roman"/>
                  <w:sz w:val="22"/>
                  <w:szCs w:val="22"/>
                  <w:lang w:val="en-US"/>
                </w:rPr>
                <w:delText>60</w:delText>
              </w:r>
            </w:del>
            <w:r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%)</w:t>
            </w:r>
          </w:p>
        </w:tc>
        <w:tc>
          <w:tcPr>
            <w:tcW w:w="156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78F7BFB" w14:textId="18C8769A" w:rsidR="00F73196" w:rsidRPr="008D1AA4" w:rsidRDefault="00E3627C" w:rsidP="000A47A6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0.</w:t>
            </w:r>
            <w:r w:rsidR="009E449C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7</w:t>
            </w:r>
            <w:r w:rsidR="00A03B2B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0</w:t>
            </w:r>
          </w:p>
        </w:tc>
      </w:tr>
      <w:tr w:rsidR="00F73196" w:rsidRPr="008D1AA4" w14:paraId="5043D0C0" w14:textId="77777777" w:rsidTr="005A405F">
        <w:trPr>
          <w:gridAfter w:val="1"/>
          <w:wAfter w:w="260" w:type="dxa"/>
          <w:cantSplit/>
          <w:jc w:val="center"/>
        </w:trPr>
        <w:tc>
          <w:tcPr>
            <w:tcW w:w="3383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80AA0" w14:textId="77777777" w:rsidR="00F73196" w:rsidRPr="008D1AA4" w:rsidRDefault="00F73196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Age (years)</w:t>
            </w:r>
          </w:p>
        </w:tc>
        <w:tc>
          <w:tcPr>
            <w:tcW w:w="117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A102795" w14:textId="77777777" w:rsidR="00F73196" w:rsidRPr="008D1AA4" w:rsidRDefault="00F73196" w:rsidP="000A47A6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</w:p>
          <w:p w14:paraId="26AC4783" w14:textId="58CB73F1" w:rsidR="00115D60" w:rsidRPr="008D1AA4" w:rsidRDefault="00115D60" w:rsidP="000A47A6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0</w:t>
            </w:r>
          </w:p>
        </w:tc>
        <w:tc>
          <w:tcPr>
            <w:tcW w:w="192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CD092" w14:textId="364BB7A8" w:rsidR="00115D60" w:rsidRPr="008D1AA4" w:rsidRDefault="00115D60" w:rsidP="000A47A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A2C653D" w14:textId="11D16A45" w:rsidR="00F43CD2" w:rsidRPr="008D1AA4" w:rsidRDefault="00F43CD2" w:rsidP="000A47A6">
            <w:pPr>
              <w:jc w:val="center"/>
              <w:rPr>
                <w:ins w:id="12" w:author="Xu Zhu" w:date="2021-07-05T11:53:00Z"/>
                <w:rFonts w:ascii="Times New Roman" w:hAnsi="Times New Roman" w:cs="Times New Roman"/>
                <w:sz w:val="22"/>
                <w:szCs w:val="22"/>
              </w:rPr>
            </w:pPr>
            <w:ins w:id="13" w:author="Xu Zhu" w:date="2021-07-05T11:53:00Z">
              <w:r w:rsidRPr="008D1AA4">
                <w:rPr>
                  <w:rFonts w:ascii="Times New Roman" w:hAnsi="Times New Roman" w:cs="Times New Roman"/>
                  <w:sz w:val="22"/>
                  <w:szCs w:val="22"/>
                </w:rPr>
                <w:t>67.7(14.2</w:t>
              </w:r>
            </w:ins>
            <w:r w:rsidR="000A47A6" w:rsidRPr="008D1AA4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ins w:id="14" w:author="Xu Zhu" w:date="2021-07-05T11:53:00Z">
              <w:r w:rsidRPr="008D1AA4">
                <w:rPr>
                  <w:rFonts w:ascii="Times New Roman" w:hAnsi="Times New Roman" w:cs="Times New Roman"/>
                  <w:sz w:val="22"/>
                  <w:szCs w:val="22"/>
                </w:rPr>
                <w:t>)</w:t>
              </w:r>
            </w:ins>
          </w:p>
          <w:p w14:paraId="3A402696" w14:textId="5394451E" w:rsidR="00F73196" w:rsidRPr="008D1AA4" w:rsidRDefault="00E3627C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GB" w:eastAsia="zh-CN"/>
              </w:rPr>
            </w:pPr>
            <w:del w:id="15" w:author="Xu Zhu" w:date="2021-07-05T11:53:00Z">
              <w:r w:rsidRPr="008D1AA4" w:rsidDel="00F43CD2">
                <w:rPr>
                  <w:rFonts w:ascii="Times New Roman" w:hAnsi="Times New Roman" w:cs="Times New Roman"/>
                  <w:sz w:val="22"/>
                  <w:szCs w:val="22"/>
                  <w:lang w:val="en-GB" w:eastAsia="zh-CN"/>
                </w:rPr>
                <w:delText>72(14)</w:delText>
              </w:r>
            </w:del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51E19" w14:textId="3C91C1F4" w:rsidR="00F73196" w:rsidRPr="008D1AA4" w:rsidRDefault="00176C66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67</w:t>
            </w:r>
            <w:r w:rsidR="000A47A6"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.97</w:t>
            </w:r>
            <w:r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(1</w:t>
            </w:r>
            <w:r w:rsidR="000A47A6"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4.1</w:t>
            </w:r>
            <w:r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07FE6" w14:textId="62194442" w:rsidR="00F73196" w:rsidRPr="008D1AA4" w:rsidRDefault="000A47A6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67.57</w:t>
            </w:r>
            <w:r w:rsidR="00176C66"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r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13.16</w:t>
            </w:r>
            <w:r w:rsidR="00176C66"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156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AA753BB" w14:textId="7B7A18F8" w:rsidR="00F73196" w:rsidRPr="008D1AA4" w:rsidRDefault="007E6B88" w:rsidP="000A47A6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bCs/>
                <w:color w:val="111111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111111"/>
                <w:sz w:val="22"/>
                <w:szCs w:val="22"/>
                <w:lang w:val="en-US"/>
              </w:rPr>
              <w:t>=0.39</w:t>
            </w:r>
          </w:p>
        </w:tc>
      </w:tr>
      <w:tr w:rsidR="00F73196" w:rsidRPr="008D1AA4" w14:paraId="22C2204C" w14:textId="77777777" w:rsidTr="005A405F">
        <w:trPr>
          <w:gridAfter w:val="1"/>
          <w:wAfter w:w="260" w:type="dxa"/>
          <w:cantSplit/>
          <w:jc w:val="center"/>
        </w:trPr>
        <w:tc>
          <w:tcPr>
            <w:tcW w:w="3383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C28D8" w14:textId="77777777" w:rsidR="00F73196" w:rsidRPr="008D1AA4" w:rsidRDefault="00F73196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Type of diabetes, n (%)</w:t>
            </w:r>
          </w:p>
        </w:tc>
        <w:tc>
          <w:tcPr>
            <w:tcW w:w="117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BA7D12A" w14:textId="0352A6B0" w:rsidR="00F73196" w:rsidRPr="008D1AA4" w:rsidRDefault="00E3627C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del w:id="16" w:author="Xu Zhu" w:date="2021-07-05T12:00:00Z">
              <w:r w:rsidRPr="008D1AA4" w:rsidDel="00FE510D">
                <w:rPr>
                  <w:rFonts w:ascii="Times New Roman" w:hAnsi="Times New Roman" w:cs="Times New Roman"/>
                  <w:sz w:val="22"/>
                  <w:szCs w:val="22"/>
                  <w:lang w:val="en-US"/>
                </w:rPr>
                <w:delText>105</w:delText>
              </w:r>
            </w:del>
            <w:ins w:id="17" w:author="Xu Zhu" w:date="2021-07-05T12:00:00Z">
              <w:r w:rsidR="00FE510D" w:rsidRPr="008D1AA4">
                <w:rPr>
                  <w:rFonts w:ascii="Times New Roman" w:hAnsi="Times New Roman" w:cs="Times New Roman"/>
                  <w:sz w:val="22"/>
                  <w:szCs w:val="22"/>
                  <w:lang w:val="en-US"/>
                </w:rPr>
                <w:t>0</w:t>
              </w:r>
            </w:ins>
          </w:p>
        </w:tc>
        <w:tc>
          <w:tcPr>
            <w:tcW w:w="192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02B46" w14:textId="77777777" w:rsidR="00F73196" w:rsidRPr="008D1AA4" w:rsidRDefault="00F73196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8EF61" w14:textId="77777777" w:rsidR="00F73196" w:rsidRPr="008D1AA4" w:rsidRDefault="00F73196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412A4" w14:textId="77777777" w:rsidR="00F73196" w:rsidRPr="008D1AA4" w:rsidRDefault="00F73196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56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DABCC1B" w14:textId="77777777" w:rsidR="00F73196" w:rsidRPr="008D1AA4" w:rsidRDefault="00F73196" w:rsidP="000A47A6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2"/>
                <w:szCs w:val="22"/>
                <w:lang w:val="en-US"/>
              </w:rPr>
            </w:pPr>
          </w:p>
        </w:tc>
      </w:tr>
      <w:tr w:rsidR="00F73196" w:rsidRPr="008D1AA4" w14:paraId="141F360D" w14:textId="77777777" w:rsidTr="005A405F">
        <w:trPr>
          <w:gridAfter w:val="1"/>
          <w:wAfter w:w="260" w:type="dxa"/>
          <w:cantSplit/>
          <w:jc w:val="center"/>
        </w:trPr>
        <w:tc>
          <w:tcPr>
            <w:tcW w:w="3383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DBA16" w14:textId="29E6A26C" w:rsidR="00F73196" w:rsidRPr="008D1AA4" w:rsidRDefault="00F73196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type 1</w:t>
            </w:r>
          </w:p>
        </w:tc>
        <w:tc>
          <w:tcPr>
            <w:tcW w:w="117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2B8937F" w14:textId="77777777" w:rsidR="00F73196" w:rsidRPr="008D1AA4" w:rsidRDefault="00F73196" w:rsidP="000A47A6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</w:p>
        </w:tc>
        <w:tc>
          <w:tcPr>
            <w:tcW w:w="192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F16C5" w14:textId="49202714" w:rsidR="00F73196" w:rsidRPr="008D1AA4" w:rsidRDefault="00E3627C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del w:id="18" w:author="Xu Zhu" w:date="2021-07-05T11:52:00Z">
              <w:r w:rsidRPr="008D1AA4" w:rsidDel="00B54C66">
                <w:rPr>
                  <w:rFonts w:ascii="Times New Roman" w:hAnsi="Times New Roman" w:cs="Times New Roman"/>
                  <w:sz w:val="22"/>
                  <w:szCs w:val="22"/>
                  <w:lang w:val="en-US"/>
                </w:rPr>
                <w:delText>172</w:delText>
              </w:r>
            </w:del>
            <w:ins w:id="19" w:author="Xu Zhu" w:date="2021-07-05T11:52:00Z">
              <w:r w:rsidR="00B54C66" w:rsidRPr="008D1AA4">
                <w:rPr>
                  <w:rFonts w:ascii="Times New Roman" w:hAnsi="Times New Roman" w:cs="Times New Roman"/>
                  <w:sz w:val="22"/>
                  <w:szCs w:val="22"/>
                  <w:lang w:val="en-US"/>
                </w:rPr>
                <w:t>0</w:t>
              </w:r>
            </w:ins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98725" w14:textId="2AC5FDC9" w:rsidR="00F73196" w:rsidRPr="008D1AA4" w:rsidRDefault="00E3627C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del w:id="20" w:author="Chu Xu" w:date="2021-07-15T16:26:00Z">
              <w:r w:rsidRPr="008D1AA4" w:rsidDel="00637651">
                <w:rPr>
                  <w:rFonts w:ascii="Times New Roman" w:hAnsi="Times New Roman" w:cs="Times New Roman"/>
                  <w:sz w:val="22"/>
                  <w:szCs w:val="22"/>
                  <w:lang w:val="en-US"/>
                </w:rPr>
                <w:delText>52/1420(4%)</w:delText>
              </w:r>
            </w:del>
            <w:ins w:id="21" w:author="Chu Xu" w:date="2021-07-15T16:26:00Z">
              <w:r w:rsidR="00637651" w:rsidRPr="008D1AA4">
                <w:rPr>
                  <w:rFonts w:ascii="Times New Roman" w:hAnsi="Times New Roman" w:cs="Times New Roman"/>
                  <w:sz w:val="22"/>
                  <w:szCs w:val="22"/>
                  <w:lang w:val="en-US"/>
                </w:rPr>
                <w:t>0</w:t>
              </w:r>
            </w:ins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25F7E" w14:textId="5C21C5C3" w:rsidR="00F73196" w:rsidRPr="008D1AA4" w:rsidRDefault="00E3627C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del w:id="22" w:author="Chu Xu" w:date="2021-07-15T16:26:00Z">
              <w:r w:rsidRPr="008D1AA4" w:rsidDel="00637651">
                <w:rPr>
                  <w:rFonts w:ascii="Times New Roman" w:hAnsi="Times New Roman" w:cs="Times New Roman"/>
                  <w:sz w:val="22"/>
                  <w:szCs w:val="22"/>
                  <w:lang w:val="en-US"/>
                </w:rPr>
                <w:delText>120/1824(7%)</w:delText>
              </w:r>
            </w:del>
            <w:ins w:id="23" w:author="Chu Xu" w:date="2021-07-15T16:26:00Z">
              <w:r w:rsidR="00637651" w:rsidRPr="008D1AA4">
                <w:rPr>
                  <w:rFonts w:ascii="Times New Roman" w:hAnsi="Times New Roman" w:cs="Times New Roman"/>
                  <w:sz w:val="22"/>
                  <w:szCs w:val="22"/>
                  <w:lang w:val="en-US"/>
                </w:rPr>
                <w:t>0</w:t>
              </w:r>
            </w:ins>
          </w:p>
        </w:tc>
        <w:tc>
          <w:tcPr>
            <w:tcW w:w="156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CF668CB" w14:textId="1C0D7A44" w:rsidR="00F73196" w:rsidRPr="008D1AA4" w:rsidRDefault="00E3627C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del w:id="24" w:author="Chu Xu" w:date="2021-07-15T16:33:00Z">
              <w:r w:rsidRPr="008D1AA4" w:rsidDel="00637651">
                <w:rPr>
                  <w:rFonts w:ascii="Times New Roman" w:hAnsi="Times New Roman" w:cs="Times New Roman"/>
                  <w:b/>
                  <w:sz w:val="22"/>
                  <w:szCs w:val="22"/>
                  <w:lang w:val="en-US"/>
                </w:rPr>
                <w:delText>&lt;0.01</w:delText>
              </w:r>
            </w:del>
          </w:p>
        </w:tc>
      </w:tr>
      <w:tr w:rsidR="00F73196" w:rsidRPr="008D1AA4" w14:paraId="36D31757" w14:textId="77777777" w:rsidTr="005A405F">
        <w:trPr>
          <w:gridAfter w:val="1"/>
          <w:wAfter w:w="260" w:type="dxa"/>
          <w:cantSplit/>
          <w:jc w:val="center"/>
        </w:trPr>
        <w:tc>
          <w:tcPr>
            <w:tcW w:w="3383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93F68" w14:textId="0FF1DC68" w:rsidR="00F73196" w:rsidRPr="008D1AA4" w:rsidRDefault="00F73196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type 2</w:t>
            </w:r>
          </w:p>
        </w:tc>
        <w:tc>
          <w:tcPr>
            <w:tcW w:w="117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CB2327A" w14:textId="77777777" w:rsidR="00F73196" w:rsidRPr="008D1AA4" w:rsidRDefault="00F73196" w:rsidP="000A47A6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</w:p>
        </w:tc>
        <w:tc>
          <w:tcPr>
            <w:tcW w:w="192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746EB" w14:textId="48C2A2EC" w:rsidR="00F73196" w:rsidRPr="008D1AA4" w:rsidRDefault="00F07D92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ins w:id="25" w:author="Xu Zhu" w:date="2021-07-05T11:53:00Z">
              <w:del w:id="26" w:author="Chu Xu" w:date="2021-07-15T17:34:00Z">
                <w:r w:rsidRPr="008D1AA4" w:rsidDel="007F63D4">
                  <w:rPr>
                    <w:rFonts w:ascii="Times New Roman" w:hAnsi="Times New Roman" w:cs="Times New Roman"/>
                    <w:sz w:val="22"/>
                    <w:szCs w:val="22"/>
                  </w:rPr>
                  <w:delText>9327</w:delText>
                </w:r>
              </w:del>
            </w:ins>
            <w:ins w:id="27" w:author="Chu Xu" w:date="2021-07-15T17:34:00Z">
              <w:r w:rsidR="007F63D4" w:rsidRPr="008D1AA4">
                <w:rPr>
                  <w:rFonts w:ascii="Times New Roman" w:hAnsi="Times New Roman" w:cs="Times New Roman"/>
                  <w:sz w:val="22"/>
                  <w:szCs w:val="22"/>
                </w:rPr>
                <w:t>7367</w:t>
              </w:r>
            </w:ins>
            <w:ins w:id="28" w:author="Xu Zhu" w:date="2021-07-05T11:53:00Z">
              <w:r w:rsidRPr="008D1AA4" w:rsidDel="00F07D92">
                <w:rPr>
                  <w:rFonts w:ascii="Times New Roman" w:hAnsi="Times New Roman" w:cs="Times New Roman"/>
                  <w:sz w:val="22"/>
                  <w:szCs w:val="22"/>
                  <w:lang w:val="en-US"/>
                </w:rPr>
                <w:t xml:space="preserve"> </w:t>
              </w:r>
              <w:r w:rsidRPr="008D1AA4">
                <w:rPr>
                  <w:rFonts w:ascii="Times New Roman" w:hAnsi="Times New Roman" w:cs="Times New Roman"/>
                  <w:sz w:val="22"/>
                  <w:szCs w:val="22"/>
                  <w:lang w:val="en-US"/>
                </w:rPr>
                <w:t>(</w:t>
              </w:r>
            </w:ins>
            <w:del w:id="29" w:author="Xu Zhu" w:date="2021-07-05T11:53:00Z">
              <w:r w:rsidR="00E3627C" w:rsidRPr="008D1AA4" w:rsidDel="00F07D92">
                <w:rPr>
                  <w:rFonts w:ascii="Times New Roman" w:hAnsi="Times New Roman" w:cs="Times New Roman"/>
                  <w:sz w:val="22"/>
                  <w:szCs w:val="22"/>
                  <w:lang w:val="en-US"/>
                </w:rPr>
                <w:delText>3072(9</w:delText>
              </w:r>
            </w:del>
            <w:ins w:id="30" w:author="Xu Zhu" w:date="2021-07-05T11:53:00Z">
              <w:r w:rsidRPr="008D1AA4">
                <w:rPr>
                  <w:rFonts w:ascii="Times New Roman" w:hAnsi="Times New Roman" w:cs="Times New Roman"/>
                  <w:sz w:val="22"/>
                  <w:szCs w:val="22"/>
                  <w:lang w:val="en-US"/>
                </w:rPr>
                <w:t>100</w:t>
              </w:r>
            </w:ins>
            <w:del w:id="31" w:author="Xu Zhu" w:date="2021-07-05T11:53:00Z">
              <w:r w:rsidR="00E3627C" w:rsidRPr="008D1AA4" w:rsidDel="00F07D92">
                <w:rPr>
                  <w:rFonts w:ascii="Times New Roman" w:hAnsi="Times New Roman" w:cs="Times New Roman"/>
                  <w:sz w:val="22"/>
                  <w:szCs w:val="22"/>
                  <w:lang w:val="en-US"/>
                </w:rPr>
                <w:delText>5</w:delText>
              </w:r>
            </w:del>
            <w:r w:rsidR="00E3627C"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%)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85B9F" w14:textId="7061AA74" w:rsidR="00F73196" w:rsidRPr="008D1AA4" w:rsidRDefault="00637651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ins w:id="32" w:author="Chu Xu" w:date="2021-07-15T16:32:00Z">
              <w:r w:rsidRPr="008D1AA4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t xml:space="preserve">6322/7367(85.82%)  </w:t>
              </w:r>
            </w:ins>
            <w:del w:id="33" w:author="Chu Xu" w:date="2021-07-15T16:32:00Z">
              <w:r w:rsidR="00E3627C" w:rsidRPr="008D1AA4" w:rsidDel="00637651">
                <w:rPr>
                  <w:rFonts w:ascii="Times New Roman" w:hAnsi="Times New Roman" w:cs="Times New Roman"/>
                  <w:sz w:val="22"/>
                  <w:szCs w:val="22"/>
                  <w:lang w:val="en-US"/>
                </w:rPr>
                <w:delText>1368/1420(96%)</w:delText>
              </w:r>
            </w:del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FA9B8" w14:textId="1688E031" w:rsidR="00F73196" w:rsidRPr="008D1AA4" w:rsidRDefault="00637651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ins w:id="34" w:author="Chu Xu" w:date="2021-07-15T16:32:00Z">
              <w:r w:rsidRPr="008D1AA4">
                <w:rPr>
                  <w:rFonts w:ascii="Times New Roman" w:hAnsi="Times New Roman" w:cs="Times New Roman"/>
                  <w:sz w:val="22"/>
                  <w:szCs w:val="22"/>
                  <w:lang w:val="en-US"/>
                </w:rPr>
                <w:t>1045/7367(14.19%)</w:t>
              </w:r>
            </w:ins>
            <w:del w:id="35" w:author="Chu Xu" w:date="2021-07-15T16:32:00Z">
              <w:r w:rsidR="00E3627C" w:rsidRPr="008D1AA4" w:rsidDel="00637651">
                <w:rPr>
                  <w:rFonts w:ascii="Times New Roman" w:hAnsi="Times New Roman" w:cs="Times New Roman"/>
                  <w:sz w:val="22"/>
                  <w:szCs w:val="22"/>
                  <w:lang w:val="en-US"/>
                </w:rPr>
                <w:delText>1704/1824(93%)</w:delText>
              </w:r>
            </w:del>
          </w:p>
        </w:tc>
        <w:tc>
          <w:tcPr>
            <w:tcW w:w="156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CFED235" w14:textId="0315EEF3" w:rsidR="00F73196" w:rsidRPr="008D1AA4" w:rsidRDefault="00E3627C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8D1AA4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&lt;0.01</w:t>
            </w:r>
          </w:p>
        </w:tc>
      </w:tr>
      <w:tr w:rsidR="00F73196" w:rsidRPr="008D1AA4" w14:paraId="2C999412" w14:textId="77777777" w:rsidTr="005A405F">
        <w:trPr>
          <w:gridAfter w:val="1"/>
          <w:wAfter w:w="260" w:type="dxa"/>
          <w:cantSplit/>
          <w:jc w:val="center"/>
        </w:trPr>
        <w:tc>
          <w:tcPr>
            <w:tcW w:w="3383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34782" w14:textId="4CA14D15" w:rsidR="00F73196" w:rsidRPr="008D1AA4" w:rsidRDefault="00F73196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Other</w:t>
            </w:r>
          </w:p>
        </w:tc>
        <w:tc>
          <w:tcPr>
            <w:tcW w:w="117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94B3D70" w14:textId="77777777" w:rsidR="00F73196" w:rsidRPr="008D1AA4" w:rsidRDefault="00F73196" w:rsidP="000A47A6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</w:p>
        </w:tc>
        <w:tc>
          <w:tcPr>
            <w:tcW w:w="192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0CB27" w14:textId="77777777" w:rsidR="00F73196" w:rsidRPr="008D1AA4" w:rsidRDefault="00F73196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E6C5E" w14:textId="77777777" w:rsidR="00F73196" w:rsidRPr="008D1AA4" w:rsidRDefault="00F73196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FF36C" w14:textId="77777777" w:rsidR="00F73196" w:rsidRPr="008D1AA4" w:rsidRDefault="00F73196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56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97A1C3A" w14:textId="77777777" w:rsidR="00F73196" w:rsidRPr="008D1AA4" w:rsidRDefault="00F73196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F73196" w:rsidRPr="008D1AA4" w14:paraId="3C91E70D" w14:textId="77777777" w:rsidTr="005A405F">
        <w:trPr>
          <w:gridAfter w:val="1"/>
          <w:wAfter w:w="260" w:type="dxa"/>
          <w:cantSplit/>
          <w:jc w:val="center"/>
        </w:trPr>
        <w:tc>
          <w:tcPr>
            <w:tcW w:w="3383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23675" w14:textId="77777777" w:rsidR="00F73196" w:rsidRPr="008D1AA4" w:rsidRDefault="00F73196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BMI (kg/m</w:t>
            </w: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vertAlign w:val="superscript"/>
                <w:lang w:val="en-US"/>
              </w:rPr>
              <w:t>2</w:t>
            </w: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)</w:t>
            </w:r>
          </w:p>
        </w:tc>
        <w:tc>
          <w:tcPr>
            <w:tcW w:w="117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D7FD7A9" w14:textId="00F9E09F" w:rsidR="00F73196" w:rsidRPr="008D1AA4" w:rsidRDefault="00E3627C" w:rsidP="000A47A6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del w:id="36" w:author="Xu Zhu" w:date="2021-07-05T11:59:00Z">
              <w:r w:rsidRPr="008D1AA4" w:rsidDel="001716DB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delText>927</w:delText>
              </w:r>
            </w:del>
            <w:ins w:id="37" w:author="Xu Zhu" w:date="2021-07-05T11:59:00Z">
              <w:r w:rsidR="001716DB" w:rsidRPr="008D1AA4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t>2405</w:t>
              </w:r>
            </w:ins>
          </w:p>
        </w:tc>
        <w:tc>
          <w:tcPr>
            <w:tcW w:w="192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127DC" w14:textId="4CBA948E" w:rsidR="00F73196" w:rsidRPr="008D1AA4" w:rsidRDefault="00E3627C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del w:id="38" w:author="Xu Zhu" w:date="2021-07-05T11:59:00Z">
              <w:r w:rsidRPr="008D1AA4" w:rsidDel="001716DB">
                <w:rPr>
                  <w:rFonts w:ascii="Times New Roman" w:hAnsi="Times New Roman" w:cs="Times New Roman"/>
                  <w:sz w:val="22"/>
                  <w:szCs w:val="22"/>
                  <w:lang w:val="en-US"/>
                </w:rPr>
                <w:delText>29.2</w:delText>
              </w:r>
            </w:del>
            <w:ins w:id="39" w:author="Xu Zhu" w:date="2021-07-05T11:59:00Z">
              <w:r w:rsidR="001716DB" w:rsidRPr="008D1AA4">
                <w:rPr>
                  <w:rFonts w:ascii="Times New Roman" w:hAnsi="Times New Roman" w:cs="Times New Roman"/>
                  <w:sz w:val="22"/>
                  <w:szCs w:val="22"/>
                  <w:lang w:val="en-US"/>
                </w:rPr>
                <w:t>30.3</w:t>
              </w:r>
            </w:ins>
            <w:r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ins w:id="40" w:author="Xu Zhu" w:date="2021-07-05T11:59:00Z">
              <w:r w:rsidR="00FE0C32" w:rsidRPr="008D1AA4">
                <w:rPr>
                  <w:rFonts w:ascii="Times New Roman" w:hAnsi="Times New Roman" w:cs="Times New Roman"/>
                  <w:sz w:val="22"/>
                  <w:szCs w:val="22"/>
                  <w:lang w:val="en-US"/>
                </w:rPr>
                <w:t>11.4</w:t>
              </w:r>
            </w:ins>
            <w:del w:id="41" w:author="Xu Zhu" w:date="2021-07-05T11:59:00Z">
              <w:r w:rsidRPr="008D1AA4" w:rsidDel="001716DB">
                <w:rPr>
                  <w:rFonts w:ascii="Times New Roman" w:hAnsi="Times New Roman" w:cs="Times New Roman"/>
                  <w:sz w:val="22"/>
                  <w:szCs w:val="22"/>
                  <w:lang w:val="en-US"/>
                </w:rPr>
                <w:delText>7.1</w:delText>
              </w:r>
            </w:del>
            <w:r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32F57" w14:textId="05455C20" w:rsidR="00F73196" w:rsidRPr="008D1AA4" w:rsidRDefault="00E3627C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29.5(7.4)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BDF5F" w14:textId="40EBD08C" w:rsidR="00F73196" w:rsidRPr="008D1AA4" w:rsidRDefault="00E3627C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29.0(6.9)</w:t>
            </w:r>
          </w:p>
        </w:tc>
        <w:tc>
          <w:tcPr>
            <w:tcW w:w="156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DD4ECED" w14:textId="06E8250E" w:rsidR="00F73196" w:rsidRPr="008D1AA4" w:rsidRDefault="00E3627C" w:rsidP="000A47A6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0.07</w:t>
            </w:r>
          </w:p>
        </w:tc>
      </w:tr>
      <w:tr w:rsidR="00F73196" w:rsidRPr="008D1AA4" w14:paraId="6B273841" w14:textId="77777777" w:rsidTr="005A405F">
        <w:trPr>
          <w:gridAfter w:val="1"/>
          <w:wAfter w:w="260" w:type="dxa"/>
          <w:cantSplit/>
          <w:jc w:val="center"/>
        </w:trPr>
        <w:tc>
          <w:tcPr>
            <w:tcW w:w="3383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9B9B2" w14:textId="02D1BA5C" w:rsidR="00F73196" w:rsidRPr="008D1AA4" w:rsidRDefault="000A47A6" w:rsidP="000A47A6">
            <w:pPr>
              <w:spacing w:before="40" w:after="40"/>
              <w:ind w:right="10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 xml:space="preserve">           </w:t>
            </w:r>
            <w:r w:rsidR="00F73196"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diabetes duration (years)</w:t>
            </w:r>
          </w:p>
        </w:tc>
        <w:tc>
          <w:tcPr>
            <w:tcW w:w="117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867484E" w14:textId="77777777" w:rsidR="000A47A6" w:rsidRPr="008D1AA4" w:rsidRDefault="000A47A6" w:rsidP="000A47A6">
            <w:pPr>
              <w:spacing w:before="40" w:after="40"/>
              <w:ind w:right="100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 xml:space="preserve">  </w:t>
            </w:r>
          </w:p>
          <w:p w14:paraId="4135CD43" w14:textId="3CE8745F" w:rsidR="00F73196" w:rsidRPr="008D1AA4" w:rsidRDefault="000A47A6" w:rsidP="000A47A6">
            <w:pPr>
              <w:spacing w:before="40" w:after="40"/>
              <w:ind w:right="100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 xml:space="preserve">     </w:t>
            </w:r>
            <w:del w:id="42" w:author="Xu Zhu" w:date="2021-07-05T11:59:00Z">
              <w:r w:rsidR="00E3627C" w:rsidRPr="008D1AA4" w:rsidDel="00FE0C32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delText>NA</w:delText>
              </w:r>
            </w:del>
            <w:ins w:id="43" w:author="Xu Zhu" w:date="2021-07-05T11:59:00Z">
              <w:r w:rsidR="00FE0C32" w:rsidRPr="008D1AA4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t>NA</w:t>
              </w:r>
            </w:ins>
          </w:p>
        </w:tc>
        <w:tc>
          <w:tcPr>
            <w:tcW w:w="192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98856" w14:textId="77777777" w:rsidR="000A47A6" w:rsidRPr="008D1AA4" w:rsidRDefault="000A47A6" w:rsidP="000A47A6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</w:p>
          <w:p w14:paraId="481056E2" w14:textId="3CF547A0" w:rsidR="00F73196" w:rsidRPr="008D1AA4" w:rsidRDefault="00E3627C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del w:id="44" w:author="Xu Zhu" w:date="2021-07-05T11:59:00Z">
              <w:r w:rsidRPr="008D1AA4" w:rsidDel="00FE0C32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delText>NA</w:delText>
              </w:r>
            </w:del>
            <w:ins w:id="45" w:author="Xu Zhu" w:date="2021-07-05T11:59:00Z">
              <w:r w:rsidR="00FE0C32" w:rsidRPr="008D1AA4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t>NA</w:t>
              </w:r>
            </w:ins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6CCD5" w14:textId="77777777" w:rsidR="000A47A6" w:rsidRPr="008D1AA4" w:rsidRDefault="000A47A6" w:rsidP="000A47A6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</w:p>
          <w:p w14:paraId="35E20A3F" w14:textId="56802275" w:rsidR="00F73196" w:rsidRPr="008D1AA4" w:rsidRDefault="00E3627C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del w:id="46" w:author="Xu Zhu" w:date="2021-07-05T11:59:00Z">
              <w:r w:rsidRPr="008D1AA4" w:rsidDel="00FE0C32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delText>NA</w:delText>
              </w:r>
            </w:del>
            <w:ins w:id="47" w:author="Xu Zhu" w:date="2021-07-05T11:59:00Z">
              <w:r w:rsidR="00FE0C32" w:rsidRPr="008D1AA4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t>NA</w:t>
              </w:r>
            </w:ins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665EA" w14:textId="77777777" w:rsidR="000A47A6" w:rsidRPr="008D1AA4" w:rsidRDefault="000A47A6" w:rsidP="000A47A6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</w:p>
          <w:p w14:paraId="3BAFED2D" w14:textId="5BDCB130" w:rsidR="00F73196" w:rsidRPr="008D1AA4" w:rsidRDefault="00E3627C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del w:id="48" w:author="Xu Zhu" w:date="2021-07-05T12:00:00Z">
              <w:r w:rsidRPr="008D1AA4" w:rsidDel="00FE0C32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delText>NA</w:delText>
              </w:r>
            </w:del>
            <w:ins w:id="49" w:author="Xu Zhu" w:date="2021-07-05T12:00:00Z">
              <w:r w:rsidR="00FE0C32" w:rsidRPr="008D1AA4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t>NA</w:t>
              </w:r>
            </w:ins>
          </w:p>
        </w:tc>
        <w:tc>
          <w:tcPr>
            <w:tcW w:w="156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72AAC77" w14:textId="77777777" w:rsidR="00F73196" w:rsidRPr="008D1AA4" w:rsidRDefault="00F73196" w:rsidP="000A47A6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2"/>
                <w:szCs w:val="22"/>
                <w:lang w:val="en-US"/>
              </w:rPr>
            </w:pPr>
          </w:p>
        </w:tc>
      </w:tr>
      <w:tr w:rsidR="00F73196" w:rsidRPr="008D1AA4" w14:paraId="5104AC3C" w14:textId="77777777" w:rsidTr="005A405F">
        <w:trPr>
          <w:gridAfter w:val="1"/>
          <w:wAfter w:w="260" w:type="dxa"/>
          <w:cantSplit/>
          <w:jc w:val="center"/>
        </w:trPr>
        <w:tc>
          <w:tcPr>
            <w:tcW w:w="3383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60C73" w14:textId="77777777" w:rsidR="00F73196" w:rsidRPr="008D1AA4" w:rsidRDefault="00F73196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HbA1c (%)</w:t>
            </w:r>
          </w:p>
        </w:tc>
        <w:tc>
          <w:tcPr>
            <w:tcW w:w="117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F3874EA" w14:textId="63FB1D8E" w:rsidR="00F73196" w:rsidRPr="008D1AA4" w:rsidRDefault="00E3627C" w:rsidP="000A47A6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del w:id="50" w:author="Xu Zhu" w:date="2021-07-05T12:02:00Z">
              <w:r w:rsidRPr="008D1AA4" w:rsidDel="009E3D41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delText>748</w:delText>
              </w:r>
            </w:del>
            <w:ins w:id="51" w:author="Xu Zhu" w:date="2021-07-05T12:02:00Z">
              <w:r w:rsidR="009E3D41" w:rsidRPr="008D1AA4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t>213</w:t>
              </w:r>
            </w:ins>
            <w:ins w:id="52" w:author="Xu Zhu" w:date="2021-07-05T12:03:00Z">
              <w:r w:rsidR="009E3D41" w:rsidRPr="008D1AA4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t>6</w:t>
              </w:r>
            </w:ins>
          </w:p>
        </w:tc>
        <w:tc>
          <w:tcPr>
            <w:tcW w:w="192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A0662" w14:textId="555C1BBA" w:rsidR="00F73196" w:rsidRPr="008D1AA4" w:rsidRDefault="00E3627C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del w:id="53" w:author="Xu Zhu" w:date="2021-07-05T12:03:00Z">
              <w:r w:rsidRPr="008D1AA4" w:rsidDel="009E3D41">
                <w:rPr>
                  <w:rFonts w:ascii="Times New Roman" w:hAnsi="Times New Roman" w:cs="Times New Roman"/>
                  <w:sz w:val="22"/>
                  <w:szCs w:val="22"/>
                  <w:lang w:val="en-US"/>
                </w:rPr>
                <w:delText>7.5</w:delText>
              </w:r>
            </w:del>
            <w:ins w:id="54" w:author="Xu Zhu" w:date="2021-07-05T12:03:00Z">
              <w:r w:rsidR="009E3D41" w:rsidRPr="008D1AA4">
                <w:rPr>
                  <w:rFonts w:ascii="Times New Roman" w:hAnsi="Times New Roman" w:cs="Times New Roman"/>
                  <w:sz w:val="22"/>
                  <w:szCs w:val="22"/>
                  <w:lang w:val="en-US"/>
                </w:rPr>
                <w:t>8.03</w:t>
              </w:r>
            </w:ins>
            <w:r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del w:id="55" w:author="Xu Zhu" w:date="2021-07-05T12:03:00Z">
              <w:r w:rsidRPr="008D1AA4" w:rsidDel="009E3D41">
                <w:rPr>
                  <w:rFonts w:ascii="Times New Roman" w:hAnsi="Times New Roman" w:cs="Times New Roman"/>
                  <w:sz w:val="22"/>
                  <w:szCs w:val="22"/>
                  <w:lang w:val="en-US"/>
                </w:rPr>
                <w:delText>4.5</w:delText>
              </w:r>
            </w:del>
            <w:ins w:id="56" w:author="Xu Zhu" w:date="2021-07-05T12:03:00Z">
              <w:r w:rsidR="009E3D41" w:rsidRPr="008D1AA4">
                <w:rPr>
                  <w:rFonts w:ascii="Times New Roman" w:hAnsi="Times New Roman" w:cs="Times New Roman"/>
                  <w:sz w:val="22"/>
                  <w:szCs w:val="22"/>
                  <w:lang w:val="en-US"/>
                </w:rPr>
                <w:t>2.07</w:t>
              </w:r>
            </w:ins>
            <w:r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39B1E" w14:textId="7CFE3861" w:rsidR="00F73196" w:rsidRPr="008D1AA4" w:rsidRDefault="00E3627C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7.4(4.5)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2AC9B" w14:textId="5EEDE141" w:rsidR="00F73196" w:rsidRPr="008D1AA4" w:rsidRDefault="00E3627C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7.7(4.5)</w:t>
            </w:r>
          </w:p>
        </w:tc>
        <w:tc>
          <w:tcPr>
            <w:tcW w:w="156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984A6ED" w14:textId="0F3AFF0E" w:rsidR="00F73196" w:rsidRPr="008D1AA4" w:rsidRDefault="00E3627C" w:rsidP="000A47A6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b/>
                <w:color w:val="111111"/>
                <w:sz w:val="22"/>
                <w:szCs w:val="22"/>
                <w:lang w:val="en-US"/>
              </w:rPr>
              <w:t>&lt;0.01</w:t>
            </w:r>
          </w:p>
        </w:tc>
      </w:tr>
      <w:tr w:rsidR="00F73196" w:rsidRPr="008D1AA4" w14:paraId="04A00BCA" w14:textId="77777777" w:rsidTr="005A405F">
        <w:trPr>
          <w:gridAfter w:val="1"/>
          <w:wAfter w:w="260" w:type="dxa"/>
          <w:cantSplit/>
          <w:jc w:val="center"/>
        </w:trPr>
        <w:tc>
          <w:tcPr>
            <w:tcW w:w="3383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06758" w14:textId="77777777" w:rsidR="00F73196" w:rsidRPr="008D1AA4" w:rsidRDefault="00F73196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HbA1c (mmol)</w:t>
            </w:r>
          </w:p>
        </w:tc>
        <w:tc>
          <w:tcPr>
            <w:tcW w:w="117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69963E0" w14:textId="166CB8D7" w:rsidR="00F73196" w:rsidRPr="008D1AA4" w:rsidRDefault="000C3073" w:rsidP="000A47A6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NA</w:t>
            </w:r>
          </w:p>
        </w:tc>
        <w:tc>
          <w:tcPr>
            <w:tcW w:w="192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9581A" w14:textId="3510887C" w:rsidR="00F73196" w:rsidRPr="008D1AA4" w:rsidRDefault="00E3627C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del w:id="57" w:author="Xu Zhu" w:date="2021-07-05T12:03:00Z">
              <w:r w:rsidRPr="008D1AA4" w:rsidDel="009E3D41">
                <w:rPr>
                  <w:rFonts w:ascii="Times New Roman" w:hAnsi="Times New Roman" w:cs="Times New Roman"/>
                  <w:sz w:val="22"/>
                  <w:szCs w:val="22"/>
                  <w:lang w:val="en-US"/>
                </w:rPr>
                <w:delText>59(26</w:delText>
              </w:r>
            </w:del>
            <w:ins w:id="58" w:author="Xu Zhu" w:date="2021-07-05T12:03:00Z">
              <w:r w:rsidR="009E3D41" w:rsidRPr="008D1AA4">
                <w:rPr>
                  <w:rFonts w:ascii="Times New Roman" w:hAnsi="Times New Roman" w:cs="Times New Roman"/>
                  <w:sz w:val="22"/>
                  <w:szCs w:val="22"/>
                  <w:lang w:val="en-US"/>
                </w:rPr>
                <w:t xml:space="preserve"> NA</w:t>
              </w:r>
            </w:ins>
            <w:del w:id="59" w:author="Xu Zhu" w:date="2021-07-05T12:03:00Z">
              <w:r w:rsidRPr="008D1AA4" w:rsidDel="009E3D41">
                <w:rPr>
                  <w:rFonts w:ascii="Times New Roman" w:hAnsi="Times New Roman" w:cs="Times New Roman"/>
                  <w:sz w:val="22"/>
                  <w:szCs w:val="22"/>
                  <w:lang w:val="en-US"/>
                </w:rPr>
                <w:delText>)</w:delText>
              </w:r>
            </w:del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59B1D" w14:textId="5DBE2600" w:rsidR="00F73196" w:rsidRPr="008D1AA4" w:rsidRDefault="000C3073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C6DD2" w14:textId="61E55BF2" w:rsidR="00F73196" w:rsidRPr="008D1AA4" w:rsidRDefault="000C3073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156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0FDD34D" w14:textId="48D28515" w:rsidR="00F73196" w:rsidRPr="008D1AA4" w:rsidRDefault="00F73196" w:rsidP="000A47A6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2"/>
                <w:szCs w:val="22"/>
                <w:lang w:val="en-US"/>
              </w:rPr>
            </w:pPr>
          </w:p>
        </w:tc>
      </w:tr>
      <w:tr w:rsidR="000C3073" w:rsidRPr="008D1AA4" w14:paraId="26330878" w14:textId="77777777" w:rsidTr="002D32E5">
        <w:trPr>
          <w:gridAfter w:val="1"/>
          <w:wAfter w:w="260" w:type="dxa"/>
          <w:cantSplit/>
          <w:trHeight w:val="626"/>
          <w:jc w:val="center"/>
        </w:trPr>
        <w:tc>
          <w:tcPr>
            <w:tcW w:w="3383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0FD8F" w14:textId="77777777" w:rsidR="00F73196" w:rsidRPr="008D1AA4" w:rsidRDefault="00F73196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Hypertension, n (%)</w:t>
            </w:r>
          </w:p>
        </w:tc>
        <w:tc>
          <w:tcPr>
            <w:tcW w:w="117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3BA4895" w14:textId="77777777" w:rsidR="000C3073" w:rsidRPr="008D1AA4" w:rsidRDefault="000C3073" w:rsidP="000A47A6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  <w:p w14:paraId="5A3BFAC4" w14:textId="4D9E79FA" w:rsidR="00F73196" w:rsidRPr="008D1AA4" w:rsidRDefault="000C3073" w:rsidP="000A47A6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0</w:t>
            </w:r>
            <w:del w:id="60" w:author="Xu Zhu" w:date="2021-07-05T12:04:00Z">
              <w:r w:rsidR="00E3627C" w:rsidRPr="008D1AA4" w:rsidDel="0057100D">
                <w:rPr>
                  <w:rFonts w:ascii="Times New Roman" w:eastAsia="Times New Roman" w:hAnsi="Times New Roman" w:cs="Times New Roman"/>
                  <w:sz w:val="22"/>
                  <w:szCs w:val="22"/>
                  <w:lang w:val="en-US"/>
                </w:rPr>
                <w:delText>191</w:delText>
              </w:r>
            </w:del>
          </w:p>
        </w:tc>
        <w:tc>
          <w:tcPr>
            <w:tcW w:w="192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0044C" w14:textId="08D8FB2F" w:rsidR="00F73196" w:rsidRPr="008D1AA4" w:rsidRDefault="00A03B2B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6380</w:t>
            </w:r>
            <w:r w:rsidR="000C3073"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86.60</w:t>
            </w:r>
            <w:r w:rsidR="000C3073"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%)</w:t>
            </w:r>
            <w:del w:id="61" w:author="Xu Zhu" w:date="2021-07-05T12:04:00Z">
              <w:r w:rsidR="00E3627C" w:rsidRPr="008D1AA4" w:rsidDel="000A3C1D">
                <w:rPr>
                  <w:rFonts w:ascii="Times New Roman" w:hAnsi="Times New Roman" w:cs="Times New Roman"/>
                  <w:sz w:val="22"/>
                  <w:szCs w:val="22"/>
                  <w:lang w:val="en-US"/>
                </w:rPr>
                <w:delText>2158</w:delText>
              </w:r>
            </w:del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1C24E" w14:textId="2925189E" w:rsidR="00637651" w:rsidRPr="008D1AA4" w:rsidRDefault="00175EEC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4461</w:t>
            </w:r>
            <w:ins w:id="62" w:author="Chu Xu" w:date="2021-07-15T16:28:00Z">
              <w:r w:rsidR="00637651" w:rsidRPr="008D1AA4">
                <w:rPr>
                  <w:rFonts w:ascii="Times New Roman" w:hAnsi="Times New Roman" w:cs="Times New Roman"/>
                  <w:sz w:val="22"/>
                  <w:szCs w:val="22"/>
                  <w:lang w:val="en-US"/>
                </w:rPr>
                <w:t>(</w:t>
              </w:r>
            </w:ins>
            <w:r w:rsidR="00A03B2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80.13</w:t>
            </w:r>
            <w:ins w:id="63" w:author="Chu Xu" w:date="2021-07-15T16:28:00Z">
              <w:r w:rsidR="00637651" w:rsidRPr="008D1AA4">
                <w:rPr>
                  <w:rFonts w:ascii="Times New Roman" w:hAnsi="Times New Roman" w:cs="Times New Roman"/>
                  <w:sz w:val="22"/>
                  <w:szCs w:val="22"/>
                  <w:lang w:val="en-US"/>
                </w:rPr>
                <w:t>%)</w:t>
              </w:r>
            </w:ins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EC2A9" w14:textId="77777777" w:rsidR="000C3073" w:rsidRPr="008D1AA4" w:rsidRDefault="000C3073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360DC679" w14:textId="3F03D4B7" w:rsidR="00637651" w:rsidRPr="008D1AA4" w:rsidRDefault="00175EEC" w:rsidP="000A47A6">
            <w:pPr>
              <w:spacing w:before="40" w:after="40"/>
              <w:ind w:left="100" w:right="100"/>
              <w:jc w:val="center"/>
              <w:rPr>
                <w:ins w:id="64" w:author="Chu Xu" w:date="2021-07-15T16:28:00Z"/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1719</w:t>
            </w:r>
            <w:ins w:id="65" w:author="Chu Xu" w:date="2021-07-15T16:28:00Z">
              <w:r w:rsidR="00637651" w:rsidRPr="008D1AA4">
                <w:rPr>
                  <w:rFonts w:ascii="Times New Roman" w:hAnsi="Times New Roman" w:cs="Times New Roman"/>
                  <w:sz w:val="22"/>
                  <w:szCs w:val="22"/>
                  <w:lang w:val="en-US"/>
                </w:rPr>
                <w:t>(</w:t>
              </w:r>
            </w:ins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  <w:r w:rsidR="002F348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.5</w:t>
            </w:r>
            <w:ins w:id="66" w:author="Chu Xu" w:date="2021-07-15T16:28:00Z">
              <w:r w:rsidR="00637651" w:rsidRPr="008D1AA4">
                <w:rPr>
                  <w:rFonts w:ascii="Times New Roman" w:hAnsi="Times New Roman" w:cs="Times New Roman"/>
                  <w:sz w:val="22"/>
                  <w:szCs w:val="22"/>
                  <w:lang w:val="en-US"/>
                </w:rPr>
                <w:t>%)</w:t>
              </w:r>
            </w:ins>
          </w:p>
          <w:p w14:paraId="04081D5B" w14:textId="6DF39E53" w:rsidR="00F73196" w:rsidRPr="008D1AA4" w:rsidRDefault="00E3627C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del w:id="67" w:author="Chu Xu" w:date="2021-07-15T16:28:00Z">
              <w:r w:rsidRPr="008D1AA4" w:rsidDel="00637651">
                <w:rPr>
                  <w:rFonts w:ascii="Times New Roman" w:hAnsi="Times New Roman" w:cs="Times New Roman"/>
                  <w:sz w:val="22"/>
                  <w:szCs w:val="22"/>
                  <w:lang w:val="en-US"/>
                </w:rPr>
                <w:delText>1316(74%)</w:delText>
              </w:r>
            </w:del>
          </w:p>
        </w:tc>
        <w:tc>
          <w:tcPr>
            <w:tcW w:w="156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65AD891" w14:textId="57FF9985" w:rsidR="00F73196" w:rsidRPr="008D1AA4" w:rsidRDefault="00E3627C" w:rsidP="000A47A6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n-US"/>
              </w:rPr>
              <w:t>&lt;0.0</w:t>
            </w:r>
            <w:r w:rsidR="00175EEC"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n-US"/>
              </w:rPr>
              <w:t>0</w:t>
            </w:r>
            <w:r w:rsidRPr="008D1AA4"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n-US"/>
              </w:rPr>
              <w:t>1</w:t>
            </w:r>
          </w:p>
        </w:tc>
      </w:tr>
      <w:tr w:rsidR="000C3073" w:rsidRPr="008D1AA4" w14:paraId="4DAE7676" w14:textId="77777777" w:rsidTr="005A405F">
        <w:trPr>
          <w:gridAfter w:val="1"/>
          <w:wAfter w:w="260" w:type="dxa"/>
          <w:cantSplit/>
          <w:jc w:val="center"/>
        </w:trPr>
        <w:tc>
          <w:tcPr>
            <w:tcW w:w="3383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8BC9D" w14:textId="127AD53C" w:rsidR="00F73196" w:rsidRPr="008D1AA4" w:rsidRDefault="00112FC0" w:rsidP="002D32E5">
            <w:pPr>
              <w:spacing w:before="40" w:after="40"/>
              <w:ind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ins w:id="68" w:author="Xu Zhu" w:date="2021-07-06T16:03:00Z">
              <w:r w:rsidRPr="008D1AA4">
                <w:rPr>
                  <w:rFonts w:ascii="Times New Roman" w:eastAsia="Times New Roman" w:hAnsi="Times New Roman" w:cs="Times New Roman"/>
                  <w:sz w:val="22"/>
                  <w:szCs w:val="22"/>
                  <w:lang w:val="en-US"/>
                </w:rPr>
                <w:t>Tabacco</w:t>
              </w:r>
              <w:proofErr w:type="spellEnd"/>
              <w:r w:rsidRPr="008D1AA4">
                <w:rPr>
                  <w:rFonts w:ascii="Times New Roman" w:eastAsia="Times New Roman" w:hAnsi="Times New Roman" w:cs="Times New Roman"/>
                  <w:sz w:val="22"/>
                  <w:szCs w:val="22"/>
                  <w:lang w:val="en-US"/>
                </w:rPr>
                <w:t xml:space="preserve"> Abuse</w:t>
              </w:r>
            </w:ins>
            <w:r w:rsidR="002E6A30" w:rsidRPr="008D1AA4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gramStart"/>
            <w:r w:rsidR="002E6A30" w:rsidRPr="008D1AA4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n(</w:t>
            </w:r>
            <w:proofErr w:type="gramEnd"/>
            <w:r w:rsidR="002E6A30" w:rsidRPr="008D1AA4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%)</w:t>
            </w:r>
          </w:p>
        </w:tc>
        <w:tc>
          <w:tcPr>
            <w:tcW w:w="117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BC87E6C" w14:textId="0A21F6B1" w:rsidR="00F73196" w:rsidRPr="008D1AA4" w:rsidRDefault="002E6A30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</w:t>
            </w:r>
            <w:del w:id="69" w:author="Chu Xu" w:date="2021-07-15T17:34:00Z">
              <w:r w:rsidR="00E3627C" w:rsidRPr="008D1AA4" w:rsidDel="007F63D4">
                <w:rPr>
                  <w:rFonts w:ascii="Times New Roman" w:hAnsi="Times New Roman" w:cs="Times New Roman"/>
                  <w:sz w:val="22"/>
                  <w:szCs w:val="22"/>
                  <w:lang w:val="en-US"/>
                </w:rPr>
                <w:delText>1557</w:delText>
              </w:r>
            </w:del>
          </w:p>
        </w:tc>
        <w:tc>
          <w:tcPr>
            <w:tcW w:w="192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6AF3B" w14:textId="1426CDC7" w:rsidR="00F73196" w:rsidRPr="008D1AA4" w:rsidRDefault="00F73196" w:rsidP="000C3073">
            <w:pPr>
              <w:spacing w:before="40" w:after="40"/>
              <w:ind w:right="10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D348A" w14:textId="77777777" w:rsidR="00F73196" w:rsidRPr="008D1AA4" w:rsidRDefault="00F73196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55E42" w14:textId="77777777" w:rsidR="00F73196" w:rsidRPr="008D1AA4" w:rsidRDefault="00F73196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56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B2DF8CC" w14:textId="3A548859" w:rsidR="00F73196" w:rsidRPr="008D1AA4" w:rsidRDefault="00115D60" w:rsidP="000A47A6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/>
              </w:rPr>
              <w:t>&lt;0.0</w:t>
            </w:r>
            <w:r w:rsidR="00175EEC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/>
              </w:rPr>
              <w:t>0</w:t>
            </w:r>
            <w:r w:rsidRPr="008D1AA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/>
              </w:rPr>
              <w:t>1</w:t>
            </w:r>
          </w:p>
        </w:tc>
      </w:tr>
      <w:tr w:rsidR="000C3073" w:rsidRPr="008D1AA4" w14:paraId="31736742" w14:textId="77777777" w:rsidTr="005A405F">
        <w:trPr>
          <w:gridAfter w:val="1"/>
          <w:wAfter w:w="260" w:type="dxa"/>
          <w:cantSplit/>
          <w:jc w:val="center"/>
        </w:trPr>
        <w:tc>
          <w:tcPr>
            <w:tcW w:w="3383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36A3B" w14:textId="5BE661F0" w:rsidR="00F73196" w:rsidRPr="008D1AA4" w:rsidRDefault="00F73196" w:rsidP="002E6A30">
            <w:pPr>
              <w:spacing w:before="40" w:after="40"/>
              <w:ind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never</w:t>
            </w:r>
          </w:p>
        </w:tc>
        <w:tc>
          <w:tcPr>
            <w:tcW w:w="117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30F1959" w14:textId="5401960D" w:rsidR="00F73196" w:rsidRPr="008D1AA4" w:rsidRDefault="00F73196" w:rsidP="000A47A6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92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C42DA" w14:textId="3C08ED99" w:rsidR="00F73196" w:rsidRPr="008D1AA4" w:rsidRDefault="000C3073" w:rsidP="000C3073">
            <w:pPr>
              <w:spacing w:before="40" w:after="40"/>
              <w:ind w:right="10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</w:t>
            </w:r>
            <w:del w:id="70" w:author="Xu Zhu" w:date="2021-07-06T16:03:00Z">
              <w:r w:rsidR="00E3627C" w:rsidRPr="008D1AA4" w:rsidDel="00112FC0">
                <w:rPr>
                  <w:rFonts w:ascii="Times New Roman" w:hAnsi="Times New Roman" w:cs="Times New Roman"/>
                  <w:sz w:val="22"/>
                  <w:szCs w:val="22"/>
                  <w:lang w:val="en-US"/>
                </w:rPr>
                <w:delText>1648</w:delText>
              </w:r>
            </w:del>
            <w:r w:rsidR="00115D60"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5954</w:t>
            </w:r>
            <w:r w:rsidR="00E3627C"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ins w:id="71" w:author="Xu Zhu" w:date="2021-07-06T16:03:00Z">
              <w:r w:rsidR="00112FC0" w:rsidRPr="008D1AA4">
                <w:rPr>
                  <w:rFonts w:ascii="Times New Roman" w:hAnsi="Times New Roman" w:cs="Times New Roman"/>
                  <w:sz w:val="22"/>
                  <w:szCs w:val="22"/>
                  <w:lang w:val="en-US"/>
                </w:rPr>
                <w:t>8</w:t>
              </w:r>
            </w:ins>
            <w:r w:rsidR="00115D60"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</w:t>
            </w:r>
            <w:ins w:id="72" w:author="Xu Zhu" w:date="2021-07-06T16:03:00Z">
              <w:r w:rsidR="00112FC0" w:rsidRPr="008D1AA4">
                <w:rPr>
                  <w:rFonts w:ascii="Times New Roman" w:hAnsi="Times New Roman" w:cs="Times New Roman"/>
                  <w:sz w:val="22"/>
                  <w:szCs w:val="22"/>
                  <w:lang w:val="en-US"/>
                </w:rPr>
                <w:t>.</w:t>
              </w:r>
            </w:ins>
            <w:r w:rsidR="00115D60"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  <w:r w:rsidR="002E6A30"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  <w:del w:id="73" w:author="Xu Zhu" w:date="2021-07-06T16:03:00Z">
              <w:r w:rsidR="00E3627C" w:rsidRPr="008D1AA4" w:rsidDel="00112FC0">
                <w:rPr>
                  <w:rFonts w:ascii="Times New Roman" w:hAnsi="Times New Roman" w:cs="Times New Roman"/>
                  <w:sz w:val="22"/>
                  <w:szCs w:val="22"/>
                  <w:lang w:val="en-US"/>
                </w:rPr>
                <w:delText>92</w:delText>
              </w:r>
            </w:del>
            <w:r w:rsidR="00E3627C"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%)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D5EAA" w14:textId="3BC794F2" w:rsidR="00F73196" w:rsidRPr="008D1AA4" w:rsidRDefault="00E3627C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del w:id="74" w:author="Chu Xu" w:date="2021-07-15T17:32:00Z">
              <w:r w:rsidRPr="008D1AA4" w:rsidDel="007F63D4">
                <w:rPr>
                  <w:rFonts w:ascii="Times New Roman" w:hAnsi="Times New Roman" w:cs="Times New Roman"/>
                  <w:sz w:val="22"/>
                  <w:szCs w:val="22"/>
                  <w:lang w:val="en-US"/>
                </w:rPr>
                <w:delText>683</w:delText>
              </w:r>
            </w:del>
            <w:r w:rsidR="002F348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4674</w:t>
            </w:r>
            <w:r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r w:rsidR="002E6A30"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83.96</w:t>
            </w:r>
            <w:r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%)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585CF" w14:textId="3F7CF4BE" w:rsidR="00F73196" w:rsidRPr="008D1AA4" w:rsidRDefault="00E3627C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del w:id="75" w:author="Chu Xu" w:date="2021-07-15T17:32:00Z">
              <w:r w:rsidRPr="008D1AA4" w:rsidDel="007F63D4">
                <w:rPr>
                  <w:rFonts w:ascii="Times New Roman" w:hAnsi="Times New Roman" w:cs="Times New Roman"/>
                  <w:sz w:val="22"/>
                  <w:szCs w:val="22"/>
                  <w:lang w:val="en-US"/>
                </w:rPr>
                <w:delText>965</w:delText>
              </w:r>
            </w:del>
            <w:ins w:id="76" w:author="Chu Xu" w:date="2021-07-15T17:32:00Z">
              <w:r w:rsidR="007F63D4" w:rsidRPr="008D1AA4">
                <w:rPr>
                  <w:rFonts w:ascii="Times New Roman" w:hAnsi="Times New Roman" w:cs="Times New Roman"/>
                  <w:sz w:val="22"/>
                  <w:szCs w:val="22"/>
                  <w:lang w:val="en-US"/>
                </w:rPr>
                <w:t>646</w:t>
              </w:r>
            </w:ins>
            <w:r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r w:rsidR="002E6A30"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61.81</w:t>
            </w:r>
            <w:r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%)</w:t>
            </w:r>
          </w:p>
        </w:tc>
        <w:tc>
          <w:tcPr>
            <w:tcW w:w="156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3BB3F2D" w14:textId="77777777" w:rsidR="00F73196" w:rsidRPr="008D1AA4" w:rsidRDefault="00F73196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C3073" w:rsidRPr="008D1AA4" w14:paraId="55236ACC" w14:textId="77777777" w:rsidTr="005A405F">
        <w:trPr>
          <w:gridAfter w:val="1"/>
          <w:wAfter w:w="260" w:type="dxa"/>
          <w:cantSplit/>
          <w:jc w:val="center"/>
        </w:trPr>
        <w:tc>
          <w:tcPr>
            <w:tcW w:w="3383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D1483" w14:textId="066EA0EE" w:rsidR="00F73196" w:rsidRPr="008D1AA4" w:rsidRDefault="00F73196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former or current</w:t>
            </w:r>
          </w:p>
        </w:tc>
        <w:tc>
          <w:tcPr>
            <w:tcW w:w="117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F18AEA5" w14:textId="77777777" w:rsidR="00F73196" w:rsidRPr="008D1AA4" w:rsidRDefault="00F73196" w:rsidP="000A47A6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92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0CD9A" w14:textId="70AEC7C3" w:rsidR="00F73196" w:rsidRPr="008D1AA4" w:rsidRDefault="00E3627C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del w:id="77" w:author="Xu Zhu" w:date="2021-07-06T16:03:00Z">
              <w:r w:rsidRPr="008D1AA4" w:rsidDel="00112FC0">
                <w:rPr>
                  <w:rFonts w:ascii="Times New Roman" w:hAnsi="Times New Roman" w:cs="Times New Roman"/>
                  <w:sz w:val="22"/>
                  <w:szCs w:val="22"/>
                  <w:lang w:val="en-US"/>
                </w:rPr>
                <w:delText>144</w:delText>
              </w:r>
            </w:del>
            <w:r w:rsidR="002E6A30"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1413 </w:t>
            </w:r>
            <w:r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ins w:id="78" w:author="Xu Zhu" w:date="2021-07-06T16:03:00Z">
              <w:r w:rsidR="00112FC0" w:rsidRPr="008D1AA4">
                <w:rPr>
                  <w:rFonts w:ascii="Times New Roman" w:hAnsi="Times New Roman" w:cs="Times New Roman"/>
                  <w:sz w:val="22"/>
                  <w:szCs w:val="22"/>
                  <w:lang w:val="en-US"/>
                </w:rPr>
                <w:t>1</w:t>
              </w:r>
            </w:ins>
            <w:r w:rsidR="00115D60"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  <w:ins w:id="79" w:author="Xu Zhu" w:date="2021-07-06T16:03:00Z">
              <w:r w:rsidR="00112FC0" w:rsidRPr="008D1AA4">
                <w:rPr>
                  <w:rFonts w:ascii="Times New Roman" w:hAnsi="Times New Roman" w:cs="Times New Roman"/>
                  <w:sz w:val="22"/>
                  <w:szCs w:val="22"/>
                  <w:lang w:val="en-US"/>
                </w:rPr>
                <w:t>.</w:t>
              </w:r>
            </w:ins>
            <w:r w:rsidR="002E6A30"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18</w:t>
            </w:r>
            <w:del w:id="80" w:author="Xu Zhu" w:date="2021-07-06T16:03:00Z">
              <w:r w:rsidRPr="008D1AA4" w:rsidDel="00112FC0">
                <w:rPr>
                  <w:rFonts w:ascii="Times New Roman" w:hAnsi="Times New Roman" w:cs="Times New Roman"/>
                  <w:sz w:val="22"/>
                  <w:szCs w:val="22"/>
                  <w:lang w:val="en-US"/>
                </w:rPr>
                <w:delText>8</w:delText>
              </w:r>
            </w:del>
            <w:r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%)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C68BC" w14:textId="4F1BCB73" w:rsidR="00F73196" w:rsidRPr="008D1AA4" w:rsidRDefault="00E3627C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del w:id="81" w:author="Chu Xu" w:date="2021-07-15T17:32:00Z">
              <w:r w:rsidRPr="008D1AA4" w:rsidDel="007F63D4">
                <w:rPr>
                  <w:rFonts w:ascii="Times New Roman" w:hAnsi="Times New Roman" w:cs="Times New Roman"/>
                  <w:sz w:val="22"/>
                  <w:szCs w:val="22"/>
                  <w:lang w:val="en-US"/>
                </w:rPr>
                <w:delText>59</w:delText>
              </w:r>
            </w:del>
            <w:r w:rsidR="002F348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892</w:t>
            </w:r>
            <w:r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r w:rsidR="002E6A30"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16.04</w:t>
            </w:r>
            <w:r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%)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ABB55" w14:textId="6EA7408F" w:rsidR="00F73196" w:rsidRPr="008D1AA4" w:rsidRDefault="00E3627C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del w:id="82" w:author="Chu Xu" w:date="2021-07-15T17:32:00Z">
              <w:r w:rsidRPr="008D1AA4" w:rsidDel="007F63D4">
                <w:rPr>
                  <w:rFonts w:ascii="Times New Roman" w:hAnsi="Times New Roman" w:cs="Times New Roman"/>
                  <w:sz w:val="22"/>
                  <w:szCs w:val="22"/>
                  <w:lang w:val="en-US"/>
                </w:rPr>
                <w:delText>85</w:delText>
              </w:r>
            </w:del>
            <w:ins w:id="83" w:author="Chu Xu" w:date="2021-07-15T17:33:00Z">
              <w:r w:rsidR="007F63D4" w:rsidRPr="008D1AA4">
                <w:rPr>
                  <w:rFonts w:ascii="Times New Roman" w:hAnsi="Times New Roman" w:cs="Times New Roman"/>
                  <w:sz w:val="22"/>
                  <w:szCs w:val="22"/>
                  <w:lang w:val="en-US"/>
                </w:rPr>
                <w:t>399</w:t>
              </w:r>
            </w:ins>
            <w:r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r w:rsidR="002E6A30"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38.18</w:t>
            </w:r>
            <w:r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%)</w:t>
            </w:r>
          </w:p>
        </w:tc>
        <w:tc>
          <w:tcPr>
            <w:tcW w:w="156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09166D9" w14:textId="77777777" w:rsidR="00F73196" w:rsidRPr="008D1AA4" w:rsidRDefault="00F73196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C3073" w:rsidRPr="008D1AA4" w14:paraId="2834FB9A" w14:textId="77777777" w:rsidTr="005A405F">
        <w:trPr>
          <w:gridAfter w:val="1"/>
          <w:wAfter w:w="260" w:type="dxa"/>
          <w:cantSplit/>
          <w:jc w:val="center"/>
        </w:trPr>
        <w:tc>
          <w:tcPr>
            <w:tcW w:w="3383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8AB77" w14:textId="77777777" w:rsidR="002E6A30" w:rsidRPr="008D1AA4" w:rsidRDefault="002E6A30" w:rsidP="000A47A6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  <w:p w14:paraId="4AC4F764" w14:textId="0D5307A3" w:rsidR="00F73196" w:rsidRPr="008D1AA4" w:rsidRDefault="00F73196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Time between symptom onset and hospital admission (days)</w:t>
            </w:r>
          </w:p>
        </w:tc>
        <w:tc>
          <w:tcPr>
            <w:tcW w:w="117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270CA2E" w14:textId="77777777" w:rsidR="002E6A30" w:rsidRPr="008D1AA4" w:rsidRDefault="002E6A30" w:rsidP="000A47A6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  <w:p w14:paraId="015384A9" w14:textId="75B6D75C" w:rsidR="00F73196" w:rsidRPr="008D1AA4" w:rsidRDefault="00E3627C" w:rsidP="000A47A6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del w:id="84" w:author="Xu Zhu" w:date="2021-07-05T12:06:00Z">
              <w:r w:rsidRPr="008D1AA4" w:rsidDel="00006892">
                <w:rPr>
                  <w:rFonts w:ascii="Times New Roman" w:eastAsia="Times New Roman" w:hAnsi="Times New Roman" w:cs="Times New Roman"/>
                  <w:sz w:val="22"/>
                  <w:szCs w:val="22"/>
                  <w:lang w:val="en-US"/>
                </w:rPr>
                <w:delText>NA</w:delText>
              </w:r>
            </w:del>
            <w:r w:rsidR="000A47A6" w:rsidRPr="008D1AA4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192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4E5E3" w14:textId="63C72E4A" w:rsidR="00F73196" w:rsidRPr="008D1AA4" w:rsidRDefault="00E3627C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del w:id="85" w:author="Xu Zhu" w:date="2021-07-05T12:06:00Z">
              <w:r w:rsidRPr="008D1AA4" w:rsidDel="00B44A66">
                <w:rPr>
                  <w:rFonts w:ascii="Times New Roman" w:eastAsia="Times New Roman" w:hAnsi="Times New Roman" w:cs="Times New Roman"/>
                  <w:sz w:val="22"/>
                  <w:szCs w:val="22"/>
                  <w:lang w:val="en-US"/>
                </w:rPr>
                <w:delText>NA</w:delText>
              </w:r>
            </w:del>
            <w:r w:rsidR="000A47A6" w:rsidRPr="008D1AA4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432E5" w14:textId="5B4FD42E" w:rsidR="00F73196" w:rsidRPr="008D1AA4" w:rsidRDefault="00E3627C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1631E" w14:textId="208BDC8D" w:rsidR="00F73196" w:rsidRPr="008D1AA4" w:rsidRDefault="00E3627C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156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6A44D44" w14:textId="77777777" w:rsidR="00F73196" w:rsidRPr="008D1AA4" w:rsidRDefault="00F73196" w:rsidP="000A47A6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n-US"/>
              </w:rPr>
            </w:pPr>
          </w:p>
        </w:tc>
      </w:tr>
      <w:tr w:rsidR="00F73196" w:rsidRPr="008D1AA4" w14:paraId="7663C2F5" w14:textId="77777777" w:rsidTr="005A405F">
        <w:trPr>
          <w:gridAfter w:val="1"/>
          <w:wAfter w:w="260" w:type="dxa"/>
          <w:cantSplit/>
          <w:jc w:val="center"/>
        </w:trPr>
        <w:tc>
          <w:tcPr>
            <w:tcW w:w="3383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50AE1" w14:textId="77777777" w:rsidR="00F73196" w:rsidRPr="008D1AA4" w:rsidRDefault="00F73196" w:rsidP="000A47A6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Dyspnea, n (%)</w:t>
            </w:r>
          </w:p>
        </w:tc>
        <w:tc>
          <w:tcPr>
            <w:tcW w:w="117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D9F1B9A" w14:textId="0C16BC6F" w:rsidR="00F73196" w:rsidRPr="008D1AA4" w:rsidRDefault="00E3627C" w:rsidP="000A47A6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del w:id="86" w:author="Xu Zhu" w:date="2021-07-06T16:05:00Z">
              <w:r w:rsidRPr="008D1AA4" w:rsidDel="008E3530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delText>NA</w:delText>
              </w:r>
            </w:del>
            <w:ins w:id="87" w:author="Xu Zhu" w:date="2021-07-06T16:05:00Z">
              <w:r w:rsidR="008E3530" w:rsidRPr="008D1AA4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t>NA</w:t>
              </w:r>
            </w:ins>
          </w:p>
        </w:tc>
        <w:tc>
          <w:tcPr>
            <w:tcW w:w="192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2AFD3" w14:textId="62DE10F1" w:rsidR="00F73196" w:rsidRPr="008D1AA4" w:rsidRDefault="00E3627C" w:rsidP="000A47A6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del w:id="88" w:author="Xu Zhu" w:date="2021-07-06T16:05:00Z">
              <w:r w:rsidRPr="008D1AA4" w:rsidDel="008E3530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delText>NA</w:delText>
              </w:r>
            </w:del>
            <w:ins w:id="89" w:author="Xu Zhu" w:date="2021-07-06T16:05:00Z">
              <w:r w:rsidR="008E3530" w:rsidRPr="008D1AA4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t>NA</w:t>
              </w:r>
            </w:ins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FF311" w14:textId="154F2808" w:rsidR="00F73196" w:rsidRPr="008D1AA4" w:rsidRDefault="00E3627C" w:rsidP="000A47A6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NA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C9C9B" w14:textId="18BF66D1" w:rsidR="00F73196" w:rsidRPr="008D1AA4" w:rsidRDefault="00E3627C" w:rsidP="000A47A6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NA</w:t>
            </w:r>
          </w:p>
        </w:tc>
        <w:tc>
          <w:tcPr>
            <w:tcW w:w="156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080C072" w14:textId="77777777" w:rsidR="00F73196" w:rsidRPr="008D1AA4" w:rsidRDefault="00F73196" w:rsidP="000A47A6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2"/>
                <w:szCs w:val="22"/>
                <w:lang w:val="en-US"/>
              </w:rPr>
            </w:pPr>
          </w:p>
        </w:tc>
      </w:tr>
      <w:tr w:rsidR="00F73196" w:rsidRPr="008D1AA4" w14:paraId="48D45DCA" w14:textId="77777777" w:rsidTr="005A405F">
        <w:trPr>
          <w:gridAfter w:val="1"/>
          <w:wAfter w:w="260" w:type="dxa"/>
          <w:cantSplit/>
          <w:jc w:val="center"/>
        </w:trPr>
        <w:tc>
          <w:tcPr>
            <w:tcW w:w="3383" w:type="dxa"/>
            <w:tcBorders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B2045" w14:textId="77777777" w:rsidR="00F73196" w:rsidRPr="008D1AA4" w:rsidRDefault="00F73196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Positive SARS-CoV-2 PCR, n (%)</w:t>
            </w:r>
          </w:p>
        </w:tc>
        <w:tc>
          <w:tcPr>
            <w:tcW w:w="1171" w:type="dxa"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3351ED3B" w14:textId="14A86A52" w:rsidR="00F73196" w:rsidRPr="008D1AA4" w:rsidRDefault="00E3627C" w:rsidP="000A47A6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0</w:t>
            </w:r>
          </w:p>
        </w:tc>
        <w:tc>
          <w:tcPr>
            <w:tcW w:w="1924" w:type="dxa"/>
            <w:gridSpan w:val="2"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6B524" w14:textId="2EB9FCD4" w:rsidR="00F73196" w:rsidRPr="008D1AA4" w:rsidRDefault="00E3627C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del w:id="90" w:author="Xu Zhu" w:date="2021-07-06T16:05:00Z">
              <w:r w:rsidRPr="008D1AA4" w:rsidDel="008E3530">
                <w:rPr>
                  <w:rFonts w:ascii="Times New Roman" w:hAnsi="Times New Roman" w:cs="Times New Roman"/>
                  <w:sz w:val="22"/>
                  <w:szCs w:val="22"/>
                  <w:lang w:val="en-US"/>
                </w:rPr>
                <w:delText>100</w:delText>
              </w:r>
            </w:del>
            <w:ins w:id="91" w:author="Xu Zhu" w:date="2021-07-06T16:05:00Z">
              <w:r w:rsidR="008E3530" w:rsidRPr="008D1AA4">
                <w:rPr>
                  <w:rFonts w:ascii="Times New Roman" w:hAnsi="Times New Roman" w:cs="Times New Roman"/>
                  <w:sz w:val="22"/>
                  <w:szCs w:val="22"/>
                  <w:lang w:val="en-US"/>
                </w:rPr>
                <w:t>100</w:t>
              </w:r>
            </w:ins>
            <w:r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%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01592" w14:textId="308654B9" w:rsidR="00F73196" w:rsidRPr="008D1AA4" w:rsidRDefault="00A03B2B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5567</w:t>
            </w:r>
            <w:ins w:id="92" w:author="Chu Xu" w:date="2021-07-15T16:35:00Z">
              <w:r w:rsidR="00634F7A" w:rsidRPr="008D1AA4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t>/7367(</w:t>
              </w:r>
            </w:ins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75.57</w:t>
            </w:r>
            <w:ins w:id="93" w:author="Chu Xu" w:date="2021-07-15T16:35:00Z">
              <w:r w:rsidR="00634F7A" w:rsidRPr="008D1AA4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t xml:space="preserve">%)  </w:t>
              </w:r>
            </w:ins>
            <w:del w:id="94" w:author="Chu Xu" w:date="2021-07-15T16:35:00Z">
              <w:r w:rsidR="00E3627C" w:rsidRPr="008D1AA4" w:rsidDel="00634F7A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delText>100%</w:delText>
              </w:r>
            </w:del>
          </w:p>
        </w:tc>
        <w:tc>
          <w:tcPr>
            <w:tcW w:w="1890" w:type="dxa"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866AC" w14:textId="3796E267" w:rsidR="00F73196" w:rsidRPr="008D1AA4" w:rsidRDefault="00A03B2B" w:rsidP="000A47A6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1800</w:t>
            </w:r>
            <w:ins w:id="95" w:author="Chu Xu" w:date="2021-07-15T16:35:00Z">
              <w:r w:rsidR="00634F7A" w:rsidRPr="008D1AA4">
                <w:rPr>
                  <w:rFonts w:ascii="Times New Roman" w:hAnsi="Times New Roman" w:cs="Times New Roman"/>
                  <w:sz w:val="22"/>
                  <w:szCs w:val="22"/>
                  <w:lang w:val="en-US"/>
                </w:rPr>
                <w:t>/7367(</w:t>
              </w:r>
            </w:ins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10.86</w:t>
            </w:r>
            <w:ins w:id="96" w:author="Chu Xu" w:date="2021-07-15T16:35:00Z">
              <w:r w:rsidR="00634F7A" w:rsidRPr="008D1AA4">
                <w:rPr>
                  <w:rFonts w:ascii="Times New Roman" w:hAnsi="Times New Roman" w:cs="Times New Roman"/>
                  <w:sz w:val="22"/>
                  <w:szCs w:val="22"/>
                  <w:lang w:val="en-US"/>
                </w:rPr>
                <w:t>%)</w:t>
              </w:r>
            </w:ins>
            <w:del w:id="97" w:author="Chu Xu" w:date="2021-07-15T16:35:00Z">
              <w:r w:rsidR="00E3627C" w:rsidRPr="008D1AA4" w:rsidDel="00634F7A">
                <w:rPr>
                  <w:rFonts w:ascii="Times New Roman" w:hAnsi="Times New Roman" w:cs="Times New Roman"/>
                  <w:sz w:val="22"/>
                  <w:szCs w:val="22"/>
                  <w:lang w:val="en-US"/>
                </w:rPr>
                <w:delText>100%</w:delText>
              </w:r>
            </w:del>
          </w:p>
        </w:tc>
        <w:tc>
          <w:tcPr>
            <w:tcW w:w="1568" w:type="dxa"/>
            <w:tcBorders>
              <w:left w:val="single" w:sz="4" w:space="0" w:color="auto"/>
              <w:bottom w:val="single" w:sz="8" w:space="0" w:color="000000"/>
            </w:tcBorders>
            <w:shd w:val="clear" w:color="auto" w:fill="FFFFFF"/>
            <w:vAlign w:val="center"/>
          </w:tcPr>
          <w:p w14:paraId="0EF785CA" w14:textId="47E90F00" w:rsidR="00F73196" w:rsidRPr="008D1AA4" w:rsidRDefault="00A03B2B" w:rsidP="000A47A6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0</w:t>
            </w:r>
          </w:p>
        </w:tc>
      </w:tr>
      <w:tr w:rsidR="00F73196" w:rsidRPr="008D1AA4" w14:paraId="7E6ECE12" w14:textId="77777777" w:rsidTr="005A405F">
        <w:trPr>
          <w:cantSplit/>
          <w:jc w:val="center"/>
        </w:trPr>
        <w:tc>
          <w:tcPr>
            <w:tcW w:w="3383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EEC32" w14:textId="0CB8ABDE" w:rsidR="00F73196" w:rsidRPr="008102F0" w:rsidRDefault="00F73196" w:rsidP="002874DF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102F0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Admission plasma glucose (g/L)</w:t>
            </w:r>
          </w:p>
        </w:tc>
        <w:tc>
          <w:tcPr>
            <w:tcW w:w="117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B57FD86" w14:textId="2084BA3F" w:rsidR="00F73196" w:rsidRPr="008D1AA4" w:rsidRDefault="007E6B88" w:rsidP="002874DF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GB" w:eastAsia="zh-CN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GB" w:eastAsia="zh-CN"/>
              </w:rPr>
              <w:t>7</w:t>
            </w:r>
          </w:p>
        </w:tc>
        <w:tc>
          <w:tcPr>
            <w:tcW w:w="191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5E2D5" w14:textId="7050DA59" w:rsidR="00F73196" w:rsidRPr="008D1AA4" w:rsidRDefault="007E6B88" w:rsidP="002874DF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201.57</w:t>
            </w:r>
            <w:r w:rsidR="005A405F"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126.92</w:t>
            </w:r>
            <w:r w:rsidR="005A405F"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BE776" w14:textId="26E2E9B4" w:rsidR="00F73196" w:rsidRPr="008D1AA4" w:rsidRDefault="007E6B88" w:rsidP="002874DF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200.26</w:t>
            </w:r>
            <w:r w:rsidR="005A405F"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123.94</w:t>
            </w:r>
            <w:r w:rsidR="005A405F"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B6AC9" w14:textId="25843B07" w:rsidR="00F73196" w:rsidRPr="008D1AA4" w:rsidRDefault="007E6B88" w:rsidP="002874DF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209.55</w:t>
            </w:r>
            <w:r w:rsidR="005A405F"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143.38</w:t>
            </w:r>
            <w:r w:rsidR="005A405F"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1828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76CA7D0" w14:textId="76147CCE" w:rsidR="00F73196" w:rsidRPr="00175EEC" w:rsidRDefault="007E6B88" w:rsidP="007E6B88">
            <w:pPr>
              <w:spacing w:before="40" w:after="40"/>
              <w:ind w:left="100" w:right="100"/>
              <w:rPr>
                <w:rFonts w:ascii="Times New Roman" w:eastAsia="Times New Roman" w:hAnsi="Times New Roman" w:cs="Times New Roman"/>
                <w:b/>
                <w:bCs/>
                <w:color w:val="111111"/>
                <w:sz w:val="22"/>
                <w:szCs w:val="22"/>
                <w:lang w:val="en-US"/>
              </w:rPr>
            </w:pPr>
            <w:r w:rsidRPr="00175EEC">
              <w:rPr>
                <w:rFonts w:ascii="Times New Roman" w:eastAsia="Times New Roman" w:hAnsi="Times New Roman" w:cs="Times New Roman"/>
                <w:b/>
                <w:bCs/>
                <w:color w:val="111111"/>
                <w:sz w:val="22"/>
                <w:szCs w:val="22"/>
                <w:lang w:val="en-US"/>
              </w:rPr>
              <w:t xml:space="preserve">      0.03</w:t>
            </w:r>
          </w:p>
        </w:tc>
      </w:tr>
      <w:tr w:rsidR="00F73196" w:rsidRPr="008D1AA4" w14:paraId="47A14996" w14:textId="77777777" w:rsidTr="005A405F">
        <w:trPr>
          <w:cantSplit/>
          <w:jc w:val="center"/>
        </w:trPr>
        <w:tc>
          <w:tcPr>
            <w:tcW w:w="3383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47DE0" w14:textId="56B4BDBF" w:rsidR="00F73196" w:rsidRPr="008D1AA4" w:rsidRDefault="00F73196" w:rsidP="002874DF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u w:val="single"/>
                <w:lang w:val="en-US"/>
              </w:rPr>
              <w:t>Plasma creatinine (µmol/L)</w:t>
            </w:r>
            <w:r w:rsidR="00BC0335"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u w:val="single"/>
                <w:lang w:val="en-US"/>
              </w:rPr>
              <w:t>-</w:t>
            </w:r>
            <w:r w:rsidR="00BC0335" w:rsidRPr="008D1AA4">
              <w:rPr>
                <w:rFonts w:ascii="Times New Roman" w:eastAsia="Times New Roman" w:hAnsi="Times New Roman" w:cs="Times New Roman"/>
                <w:b/>
                <w:bCs/>
                <w:color w:val="111111"/>
                <w:sz w:val="22"/>
                <w:szCs w:val="22"/>
                <w:lang w:val="en-US"/>
              </w:rPr>
              <w:t>Creatine serum</w:t>
            </w:r>
          </w:p>
        </w:tc>
        <w:tc>
          <w:tcPr>
            <w:tcW w:w="117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7BDE59A" w14:textId="5F26AB38" w:rsidR="00F73196" w:rsidRPr="008D1AA4" w:rsidRDefault="005A405F" w:rsidP="002874DF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del w:id="98" w:author="Xu Zhu" w:date="2021-07-05T12:07:00Z">
              <w:r w:rsidRPr="008D1AA4" w:rsidDel="008A5A0B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delText>371</w:delText>
              </w:r>
            </w:del>
            <w:r w:rsidR="00BC0335"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7</w:t>
            </w:r>
          </w:p>
        </w:tc>
        <w:tc>
          <w:tcPr>
            <w:tcW w:w="191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DF5BA" w14:textId="3BFDCD1A" w:rsidR="00F73196" w:rsidRPr="008D1AA4" w:rsidRDefault="005A405F" w:rsidP="002874DF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del w:id="99" w:author="Xu Zhu" w:date="2021-07-05T12:07:00Z">
              <w:r w:rsidRPr="008D1AA4" w:rsidDel="006250AD">
                <w:rPr>
                  <w:rFonts w:ascii="Times New Roman" w:hAnsi="Times New Roman" w:cs="Times New Roman"/>
                  <w:sz w:val="22"/>
                  <w:szCs w:val="22"/>
                  <w:lang w:val="en-US"/>
                </w:rPr>
                <w:delText>103</w:delText>
              </w:r>
            </w:del>
            <w:r w:rsidR="008D1AA4"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1.83</w:t>
            </w:r>
            <w:ins w:id="100" w:author="Xu Zhu" w:date="2021-07-05T12:08:00Z">
              <w:r w:rsidR="006250AD" w:rsidRPr="008D1AA4">
                <w:rPr>
                  <w:rFonts w:ascii="Times New Roman" w:hAnsi="Times New Roman" w:cs="Times New Roman"/>
                  <w:sz w:val="22"/>
                  <w:szCs w:val="22"/>
                  <w:lang w:val="en-US"/>
                </w:rPr>
                <w:t>[</w:t>
              </w:r>
            </w:ins>
            <w:r w:rsidR="008D1AA4"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0.92,2.75]</w:t>
            </w:r>
            <w:del w:id="101" w:author="Xu Zhu" w:date="2021-07-05T12:08:00Z">
              <w:r w:rsidRPr="008D1AA4" w:rsidDel="006250AD">
                <w:rPr>
                  <w:rFonts w:ascii="Times New Roman" w:hAnsi="Times New Roman" w:cs="Times New Roman"/>
                  <w:b/>
                  <w:bCs/>
                  <w:sz w:val="22"/>
                  <w:szCs w:val="22"/>
                  <w:lang w:val="en-US"/>
                </w:rPr>
                <w:delText xml:space="preserve"> 1</w:delText>
              </w:r>
            </w:del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89D8F" w14:textId="5F406289" w:rsidR="00F73196" w:rsidRPr="008D1AA4" w:rsidRDefault="00BC0335" w:rsidP="002874DF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1.69</w:t>
            </w:r>
            <w:r w:rsidR="005A405F"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[</w:t>
            </w:r>
            <w:r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0.89</w:t>
            </w:r>
            <w:r w:rsidR="005A405F"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</w:t>
            </w:r>
            <w:r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2.50</w:t>
            </w:r>
            <w:r w:rsidR="005A405F"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]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1719C" w14:textId="0C8D28B3" w:rsidR="00F73196" w:rsidRPr="008D1AA4" w:rsidRDefault="00BC0335" w:rsidP="002874DF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2.61[0.8,4.41</w:t>
            </w:r>
            <w:r w:rsidR="005A405F" w:rsidRPr="008D1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]</w:t>
            </w:r>
          </w:p>
        </w:tc>
        <w:tc>
          <w:tcPr>
            <w:tcW w:w="1828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2202E69" w14:textId="68D57B6B" w:rsidR="00F73196" w:rsidRPr="00175EEC" w:rsidRDefault="005A405F" w:rsidP="002874DF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2"/>
                <w:szCs w:val="22"/>
                <w:lang w:val="en-US"/>
              </w:rPr>
            </w:pPr>
            <w:r w:rsidRPr="00175EEC">
              <w:rPr>
                <w:rFonts w:ascii="Times New Roman" w:eastAsia="Times New Roman" w:hAnsi="Times New Roman" w:cs="Times New Roman"/>
                <w:b/>
                <w:color w:val="111111"/>
                <w:sz w:val="22"/>
                <w:szCs w:val="22"/>
                <w:lang w:val="en-US"/>
              </w:rPr>
              <w:t>&lt;0.</w:t>
            </w:r>
            <w:r w:rsidR="007E6B88" w:rsidRPr="00175EEC">
              <w:rPr>
                <w:rFonts w:ascii="Times New Roman" w:eastAsia="Times New Roman" w:hAnsi="Times New Roman" w:cs="Times New Roman"/>
                <w:b/>
                <w:color w:val="111111"/>
                <w:sz w:val="22"/>
                <w:szCs w:val="22"/>
                <w:lang w:val="en-US"/>
              </w:rPr>
              <w:t>0</w:t>
            </w:r>
            <w:r w:rsidRPr="00175EEC">
              <w:rPr>
                <w:rFonts w:ascii="Times New Roman" w:eastAsia="Times New Roman" w:hAnsi="Times New Roman" w:cs="Times New Roman"/>
                <w:b/>
                <w:color w:val="111111"/>
                <w:sz w:val="22"/>
                <w:szCs w:val="22"/>
                <w:lang w:val="en-US"/>
              </w:rPr>
              <w:t>01</w:t>
            </w:r>
          </w:p>
        </w:tc>
      </w:tr>
      <w:tr w:rsidR="005A405F" w:rsidRPr="008D1AA4" w14:paraId="78A88F89" w14:textId="77777777" w:rsidTr="005A405F">
        <w:trPr>
          <w:cantSplit/>
          <w:jc w:val="center"/>
        </w:trPr>
        <w:tc>
          <w:tcPr>
            <w:tcW w:w="3383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0D85C" w14:textId="77777777" w:rsidR="005A405F" w:rsidRPr="008102F0" w:rsidRDefault="005A405F" w:rsidP="005A405F">
            <w:pPr>
              <w:spacing w:before="40" w:after="40"/>
              <w:ind w:right="10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102F0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eGFR (CKD-EPI) (ml/min/1.73 m²)</w:t>
            </w:r>
          </w:p>
        </w:tc>
        <w:tc>
          <w:tcPr>
            <w:tcW w:w="117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CC9053B" w14:textId="76DC86FD" w:rsidR="005A405F" w:rsidRPr="008102F0" w:rsidRDefault="008D1AA4" w:rsidP="008D1AA4">
            <w:pPr>
              <w:spacing w:before="40" w:after="40"/>
              <w:ind w:right="100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 w:rsidRPr="008102F0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      </w:t>
            </w:r>
            <w:r w:rsidR="008102F0" w:rsidRPr="008102F0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0</w:t>
            </w:r>
          </w:p>
        </w:tc>
        <w:tc>
          <w:tcPr>
            <w:tcW w:w="191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A9109" w14:textId="2C0EACB8" w:rsidR="005A405F" w:rsidRPr="008102F0" w:rsidRDefault="008102F0" w:rsidP="008102F0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102F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59.22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4B7B8" w14:textId="77777777" w:rsidR="008102F0" w:rsidRDefault="008D1AA4" w:rsidP="008D1AA4">
            <w:pPr>
              <w:spacing w:before="40" w:after="40"/>
              <w:ind w:right="10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102F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       </w:t>
            </w:r>
          </w:p>
          <w:p w14:paraId="1F147415" w14:textId="0AD41F12" w:rsidR="005A405F" w:rsidRPr="008102F0" w:rsidRDefault="008102F0" w:rsidP="008D1AA4">
            <w:pPr>
              <w:spacing w:before="40" w:after="40"/>
              <w:ind w:right="10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      </w:t>
            </w:r>
            <w:r w:rsidRPr="008102F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65.91</w:t>
            </w:r>
          </w:p>
          <w:p w14:paraId="49FACFA0" w14:textId="25BAA0C3" w:rsidR="005A405F" w:rsidRPr="008102F0" w:rsidRDefault="005A405F" w:rsidP="008102F0">
            <w:pPr>
              <w:spacing w:before="40" w:after="40"/>
              <w:ind w:right="10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C004C" w14:textId="0C8F4423" w:rsidR="005A405F" w:rsidRPr="008102F0" w:rsidRDefault="008D1AA4" w:rsidP="008D1AA4">
            <w:pPr>
              <w:spacing w:before="40" w:after="40"/>
              <w:ind w:right="10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102F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    </w:t>
            </w:r>
            <w:r w:rsidR="008102F0" w:rsidRPr="008102F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38.58</w:t>
            </w:r>
          </w:p>
        </w:tc>
        <w:tc>
          <w:tcPr>
            <w:tcW w:w="1828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D872A4D" w14:textId="77777777" w:rsidR="005A405F" w:rsidRPr="00175EEC" w:rsidRDefault="005A405F" w:rsidP="005A405F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n-US"/>
              </w:rPr>
            </w:pPr>
          </w:p>
          <w:p w14:paraId="1FA42EEA" w14:textId="383AED0C" w:rsidR="005A405F" w:rsidRPr="00175EEC" w:rsidRDefault="008102F0" w:rsidP="008D1AA4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n-US"/>
              </w:rPr>
            </w:pPr>
            <w:r w:rsidRPr="00175EEC"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n-US"/>
              </w:rPr>
              <w:t>&lt;0.001</w:t>
            </w:r>
          </w:p>
        </w:tc>
      </w:tr>
      <w:tr w:rsidR="005A405F" w:rsidRPr="008D1AA4" w14:paraId="0ACA6740" w14:textId="77777777" w:rsidTr="005A405F">
        <w:trPr>
          <w:cantSplit/>
          <w:jc w:val="center"/>
        </w:trPr>
        <w:tc>
          <w:tcPr>
            <w:tcW w:w="3383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77460" w14:textId="77777777" w:rsidR="005A405F" w:rsidRPr="008D1AA4" w:rsidRDefault="005A405F" w:rsidP="005A405F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AST (ULN)</w:t>
            </w:r>
          </w:p>
        </w:tc>
        <w:tc>
          <w:tcPr>
            <w:tcW w:w="117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E587F95" w14:textId="13D88BD6" w:rsidR="005A405F" w:rsidRPr="008D1AA4" w:rsidRDefault="005A405F" w:rsidP="005A405F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NA</w:t>
            </w:r>
          </w:p>
        </w:tc>
        <w:tc>
          <w:tcPr>
            <w:tcW w:w="191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368F2" w14:textId="0F86B66E" w:rsidR="005A405F" w:rsidRPr="008D1AA4" w:rsidRDefault="005A405F" w:rsidP="005A405F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NA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DE261" w14:textId="3E11457F" w:rsidR="005A405F" w:rsidRPr="008D1AA4" w:rsidRDefault="005A405F" w:rsidP="005A405F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NA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2949A" w14:textId="37A3E112" w:rsidR="005A405F" w:rsidRPr="008D1AA4" w:rsidRDefault="005A405F" w:rsidP="005A405F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NA</w:t>
            </w:r>
          </w:p>
        </w:tc>
        <w:tc>
          <w:tcPr>
            <w:tcW w:w="1828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DEBD154" w14:textId="77777777" w:rsidR="005A405F" w:rsidRPr="008D1AA4" w:rsidRDefault="005A405F" w:rsidP="005A405F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</w:p>
        </w:tc>
      </w:tr>
      <w:tr w:rsidR="005A405F" w:rsidRPr="008D1AA4" w14:paraId="10958EF9" w14:textId="77777777" w:rsidTr="005A405F">
        <w:trPr>
          <w:cantSplit/>
          <w:jc w:val="center"/>
        </w:trPr>
        <w:tc>
          <w:tcPr>
            <w:tcW w:w="3383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7ACBD" w14:textId="77777777" w:rsidR="005A405F" w:rsidRPr="008D1AA4" w:rsidRDefault="005A405F" w:rsidP="005A405F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ALT (ULN)</w:t>
            </w:r>
          </w:p>
        </w:tc>
        <w:tc>
          <w:tcPr>
            <w:tcW w:w="117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FDA81C2" w14:textId="698025D0" w:rsidR="005A405F" w:rsidRPr="008D1AA4" w:rsidRDefault="005A405F" w:rsidP="005A405F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NA</w:t>
            </w:r>
          </w:p>
        </w:tc>
        <w:tc>
          <w:tcPr>
            <w:tcW w:w="191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0EB08" w14:textId="24FE3167" w:rsidR="005A405F" w:rsidRPr="008D1AA4" w:rsidRDefault="005A405F" w:rsidP="005A405F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NA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57FFA" w14:textId="6A036A05" w:rsidR="005A405F" w:rsidRPr="008D1AA4" w:rsidRDefault="005A405F" w:rsidP="005A405F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NA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B6D37" w14:textId="4F0707CF" w:rsidR="005A405F" w:rsidRPr="008D1AA4" w:rsidRDefault="005A405F" w:rsidP="005A405F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NA</w:t>
            </w:r>
          </w:p>
        </w:tc>
        <w:tc>
          <w:tcPr>
            <w:tcW w:w="1828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719B730" w14:textId="77777777" w:rsidR="005A405F" w:rsidRPr="008D1AA4" w:rsidRDefault="005A405F" w:rsidP="005A405F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2"/>
                <w:szCs w:val="22"/>
                <w:lang w:val="en-US"/>
              </w:rPr>
            </w:pPr>
          </w:p>
        </w:tc>
      </w:tr>
      <w:tr w:rsidR="005A405F" w:rsidRPr="008D1AA4" w14:paraId="4E84DF33" w14:textId="77777777" w:rsidTr="005A405F">
        <w:trPr>
          <w:cantSplit/>
          <w:jc w:val="center"/>
        </w:trPr>
        <w:tc>
          <w:tcPr>
            <w:tcW w:w="3383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A9476" w14:textId="77777777" w:rsidR="005A405F" w:rsidRPr="008D1AA4" w:rsidRDefault="005A405F" w:rsidP="005A405F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GGT (ULN)</w:t>
            </w:r>
          </w:p>
        </w:tc>
        <w:tc>
          <w:tcPr>
            <w:tcW w:w="117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93E60F0" w14:textId="74377B6B" w:rsidR="005A405F" w:rsidRPr="008D1AA4" w:rsidRDefault="005A405F" w:rsidP="005A405F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NA</w:t>
            </w:r>
          </w:p>
        </w:tc>
        <w:tc>
          <w:tcPr>
            <w:tcW w:w="191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9AA81" w14:textId="46BA094B" w:rsidR="005A405F" w:rsidRPr="008D1AA4" w:rsidRDefault="005A405F" w:rsidP="005A405F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NA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F1677" w14:textId="2007319D" w:rsidR="005A405F" w:rsidRPr="008D1AA4" w:rsidRDefault="005A405F" w:rsidP="005A405F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NA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DB9F6" w14:textId="5BC37DBE" w:rsidR="005A405F" w:rsidRPr="008D1AA4" w:rsidRDefault="005A405F" w:rsidP="005A405F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NA</w:t>
            </w:r>
          </w:p>
        </w:tc>
        <w:tc>
          <w:tcPr>
            <w:tcW w:w="1828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3D3C6F7" w14:textId="77777777" w:rsidR="005A405F" w:rsidRPr="008D1AA4" w:rsidRDefault="005A405F" w:rsidP="005A405F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</w:p>
        </w:tc>
      </w:tr>
      <w:tr w:rsidR="005A405F" w:rsidRPr="008D1AA4" w14:paraId="42B1E83C" w14:textId="77777777" w:rsidTr="005A405F">
        <w:trPr>
          <w:cantSplit/>
          <w:jc w:val="center"/>
        </w:trPr>
        <w:tc>
          <w:tcPr>
            <w:tcW w:w="3383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38FD4" w14:textId="469070FC" w:rsidR="005A405F" w:rsidRPr="008D1AA4" w:rsidRDefault="005A405F" w:rsidP="005A405F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Hemoglobin (g/dL)</w:t>
            </w:r>
            <w:ins w:id="102" w:author="Xu Zhu" w:date="2021-07-07T10:45:00Z">
              <w:r w:rsidR="002B6D29" w:rsidRPr="008D1AA4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t xml:space="preserve"> </w:t>
              </w:r>
            </w:ins>
          </w:p>
        </w:tc>
        <w:tc>
          <w:tcPr>
            <w:tcW w:w="117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E618BDD" w14:textId="598B0D77" w:rsidR="005A405F" w:rsidRPr="008D1AA4" w:rsidRDefault="005A405F" w:rsidP="005A405F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del w:id="103" w:author="Xu Zhu" w:date="2021-07-07T21:59:00Z">
              <w:r w:rsidRPr="008D1AA4" w:rsidDel="00BE08D2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delText>NA</w:delText>
              </w:r>
            </w:del>
            <w:ins w:id="104" w:author="Xu Zhu" w:date="2021-07-07T21:59:00Z">
              <w:r w:rsidR="00BE08D2" w:rsidRPr="008D1AA4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t>12</w:t>
              </w:r>
            </w:ins>
          </w:p>
        </w:tc>
        <w:tc>
          <w:tcPr>
            <w:tcW w:w="191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F5A94" w14:textId="347DB707" w:rsidR="005A405F" w:rsidRPr="008D1AA4" w:rsidRDefault="005A405F" w:rsidP="005A405F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del w:id="105" w:author="Xu Zhu" w:date="2021-07-07T21:59:00Z">
              <w:r w:rsidRPr="008D1AA4" w:rsidDel="000661EC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delText>NA</w:delText>
              </w:r>
            </w:del>
            <w:ins w:id="106" w:author="Xu Zhu" w:date="2021-07-07T21:59:00Z">
              <w:r w:rsidR="000661EC" w:rsidRPr="008D1AA4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t>12.</w:t>
              </w:r>
            </w:ins>
            <w:r w:rsidR="00BC0335"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08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2A992" w14:textId="32665723" w:rsidR="005A405F" w:rsidRPr="008D1AA4" w:rsidRDefault="00BC0335" w:rsidP="005A405F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12.59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01CA9" w14:textId="7976BA4D" w:rsidR="005A405F" w:rsidRPr="008D1AA4" w:rsidRDefault="00BC0335" w:rsidP="005A405F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11.58</w:t>
            </w:r>
          </w:p>
        </w:tc>
        <w:tc>
          <w:tcPr>
            <w:tcW w:w="1828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E4831F8" w14:textId="414C7B2C" w:rsidR="005A405F" w:rsidRPr="008D1AA4" w:rsidRDefault="008102F0" w:rsidP="005A405F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111111"/>
                <w:sz w:val="22"/>
                <w:szCs w:val="22"/>
                <w:lang w:val="en-US"/>
              </w:rPr>
              <w:t>&lt;0.</w:t>
            </w:r>
            <w:r w:rsidR="00175EEC">
              <w:rPr>
                <w:rFonts w:ascii="Times New Roman" w:eastAsia="Times New Roman" w:hAnsi="Times New Roman" w:cs="Times New Roman"/>
                <w:b/>
                <w:color w:val="111111"/>
                <w:sz w:val="22"/>
                <w:szCs w:val="22"/>
                <w:lang w:val="en-US"/>
              </w:rPr>
              <w:t>001</w:t>
            </w:r>
          </w:p>
        </w:tc>
      </w:tr>
      <w:tr w:rsidR="005A405F" w:rsidRPr="008D1AA4" w14:paraId="121DDF31" w14:textId="77777777" w:rsidTr="005A405F">
        <w:trPr>
          <w:cantSplit/>
          <w:jc w:val="center"/>
        </w:trPr>
        <w:tc>
          <w:tcPr>
            <w:tcW w:w="3383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72A47" w14:textId="77777777" w:rsidR="005A405F" w:rsidRPr="008D1AA4" w:rsidRDefault="005A405F" w:rsidP="005A405F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White blood cell count (10</w:t>
            </w: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vertAlign w:val="superscript"/>
                <w:lang w:val="en-US"/>
              </w:rPr>
              <w:t>3</w:t>
            </w: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/mm</w:t>
            </w: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vertAlign w:val="superscript"/>
                <w:lang w:val="en-US"/>
              </w:rPr>
              <w:t>3</w:t>
            </w: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)</w:t>
            </w:r>
          </w:p>
        </w:tc>
        <w:tc>
          <w:tcPr>
            <w:tcW w:w="117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F8DAF85" w14:textId="6C2BA71C" w:rsidR="005A405F" w:rsidRPr="008D1AA4" w:rsidRDefault="005A405F" w:rsidP="005A405F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del w:id="107" w:author="Xu Zhu" w:date="2021-07-06T16:07:00Z">
              <w:r w:rsidRPr="008D1AA4" w:rsidDel="003C1BF8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delText>NA</w:delText>
              </w:r>
            </w:del>
            <w:ins w:id="108" w:author="Xu Zhu" w:date="2021-07-06T16:07:00Z">
              <w:r w:rsidR="003C1BF8" w:rsidRPr="008D1AA4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t>10</w:t>
              </w:r>
            </w:ins>
          </w:p>
        </w:tc>
        <w:tc>
          <w:tcPr>
            <w:tcW w:w="191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37753" w14:textId="298BA405" w:rsidR="005A405F" w:rsidRPr="008D1AA4" w:rsidRDefault="005A405F" w:rsidP="005A405F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del w:id="109" w:author="Xu Zhu" w:date="2021-07-06T16:07:00Z">
              <w:r w:rsidRPr="008D1AA4" w:rsidDel="00A742C5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delText>NA</w:delText>
              </w:r>
            </w:del>
            <w:ins w:id="110" w:author="Xu Zhu" w:date="2021-07-06T16:07:00Z">
              <w:r w:rsidR="00A742C5" w:rsidRPr="008D1AA4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t>8.4</w:t>
              </w:r>
            </w:ins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5AEA7" w14:textId="437853BC" w:rsidR="005A405F" w:rsidRPr="008D1AA4" w:rsidRDefault="00BC0335" w:rsidP="005A405F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8.17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A0E1D" w14:textId="1FB64C7B" w:rsidR="005A405F" w:rsidRPr="008D1AA4" w:rsidRDefault="00BC0335" w:rsidP="005A405F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8.21</w:t>
            </w:r>
          </w:p>
        </w:tc>
        <w:tc>
          <w:tcPr>
            <w:tcW w:w="1828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D9C5963" w14:textId="6746EF4F" w:rsidR="005A405F" w:rsidRPr="00175EEC" w:rsidRDefault="00175EEC" w:rsidP="005A405F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bCs/>
                <w:color w:val="111111"/>
                <w:sz w:val="22"/>
                <w:szCs w:val="22"/>
                <w:lang w:val="en-US"/>
              </w:rPr>
            </w:pPr>
            <w:r w:rsidRPr="00175EEC">
              <w:rPr>
                <w:rFonts w:ascii="Times New Roman" w:eastAsia="Times New Roman" w:hAnsi="Times New Roman" w:cs="Times New Roman"/>
                <w:bCs/>
                <w:color w:val="111111"/>
                <w:sz w:val="22"/>
                <w:szCs w:val="22"/>
                <w:lang w:val="en-US"/>
              </w:rPr>
              <w:t>=0.842</w:t>
            </w:r>
          </w:p>
        </w:tc>
      </w:tr>
      <w:tr w:rsidR="005A405F" w:rsidRPr="008D1AA4" w14:paraId="4E250CE8" w14:textId="77777777" w:rsidTr="005A405F">
        <w:trPr>
          <w:cantSplit/>
          <w:jc w:val="center"/>
        </w:trPr>
        <w:tc>
          <w:tcPr>
            <w:tcW w:w="3383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8256F" w14:textId="77777777" w:rsidR="005A405F" w:rsidRPr="008D1AA4" w:rsidRDefault="005A405F" w:rsidP="005A405F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Lymphocyte count (10</w:t>
            </w: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vertAlign w:val="superscript"/>
                <w:lang w:val="en-US"/>
              </w:rPr>
              <w:t>3</w:t>
            </w: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/mm</w:t>
            </w: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vertAlign w:val="superscript"/>
                <w:lang w:val="en-US"/>
              </w:rPr>
              <w:t>3</w:t>
            </w: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)</w:t>
            </w:r>
          </w:p>
        </w:tc>
        <w:tc>
          <w:tcPr>
            <w:tcW w:w="117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690C382" w14:textId="6E67FF6B" w:rsidR="005A405F" w:rsidRPr="008D1AA4" w:rsidRDefault="005A405F" w:rsidP="005A405F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del w:id="111" w:author="Xu Zhu" w:date="2021-07-07T22:00:00Z">
              <w:r w:rsidRPr="008D1AA4" w:rsidDel="009C261C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delText>NA</w:delText>
              </w:r>
            </w:del>
            <w:ins w:id="112" w:author="Xu Zhu" w:date="2021-07-07T22:00:00Z">
              <w:r w:rsidR="009C261C" w:rsidRPr="008D1AA4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t>97</w:t>
              </w:r>
            </w:ins>
          </w:p>
        </w:tc>
        <w:tc>
          <w:tcPr>
            <w:tcW w:w="191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8FDD6" w14:textId="120DB2E4" w:rsidR="005A405F" w:rsidRPr="008D1AA4" w:rsidRDefault="009C261C" w:rsidP="005A405F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ins w:id="113" w:author="Xu Zhu" w:date="2021-07-07T22:00:00Z">
              <w:r w:rsidRPr="008D1AA4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t>1.17</w:t>
              </w:r>
            </w:ins>
            <w:del w:id="114" w:author="Xu Zhu" w:date="2021-07-07T22:00:00Z">
              <w:r w:rsidR="005A405F" w:rsidRPr="008D1AA4" w:rsidDel="009C261C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delText>NA</w:delText>
              </w:r>
            </w:del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EC9A4" w14:textId="57F0230C" w:rsidR="005A405F" w:rsidRPr="008D1AA4" w:rsidRDefault="008D1AA4" w:rsidP="005A405F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1.14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A7CAF" w14:textId="6431CEA8" w:rsidR="005A405F" w:rsidRPr="008D1AA4" w:rsidRDefault="008D1AA4" w:rsidP="005A405F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1.09</w:t>
            </w:r>
          </w:p>
        </w:tc>
        <w:tc>
          <w:tcPr>
            <w:tcW w:w="1828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0FE12D4" w14:textId="492FFB94" w:rsidR="005A405F" w:rsidRPr="00175EEC" w:rsidRDefault="00175EEC" w:rsidP="005A405F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bCs/>
                <w:color w:val="111111"/>
                <w:sz w:val="22"/>
                <w:szCs w:val="22"/>
                <w:lang w:val="en-US"/>
              </w:rPr>
            </w:pPr>
            <w:r w:rsidRPr="00175EEC">
              <w:rPr>
                <w:rFonts w:ascii="Times New Roman" w:eastAsia="Times New Roman" w:hAnsi="Times New Roman" w:cs="Times New Roman"/>
                <w:bCs/>
                <w:color w:val="111111"/>
                <w:sz w:val="22"/>
                <w:szCs w:val="22"/>
                <w:lang w:val="en-US"/>
              </w:rPr>
              <w:t>=0.229</w:t>
            </w:r>
          </w:p>
        </w:tc>
      </w:tr>
      <w:tr w:rsidR="005A405F" w:rsidRPr="008D1AA4" w14:paraId="5D41280D" w14:textId="77777777" w:rsidTr="005A405F">
        <w:trPr>
          <w:cantSplit/>
          <w:jc w:val="center"/>
        </w:trPr>
        <w:tc>
          <w:tcPr>
            <w:tcW w:w="3383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CFB77" w14:textId="77777777" w:rsidR="005A405F" w:rsidRPr="008D1AA4" w:rsidRDefault="005A405F" w:rsidP="005A405F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Platelet count (10</w:t>
            </w: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vertAlign w:val="superscript"/>
                <w:lang w:val="en-US"/>
              </w:rPr>
              <w:t>3</w:t>
            </w: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/mm</w:t>
            </w: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vertAlign w:val="superscript"/>
                <w:lang w:val="en-US"/>
              </w:rPr>
              <w:t>3</w:t>
            </w: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)</w:t>
            </w:r>
          </w:p>
        </w:tc>
        <w:tc>
          <w:tcPr>
            <w:tcW w:w="117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5F8069B" w14:textId="33B40D0A" w:rsidR="005A405F" w:rsidRPr="008D1AA4" w:rsidRDefault="005A405F" w:rsidP="005A405F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del w:id="115" w:author="Xu Zhu" w:date="2021-07-06T16:07:00Z">
              <w:r w:rsidRPr="008D1AA4" w:rsidDel="00A742C5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delText>NA</w:delText>
              </w:r>
            </w:del>
            <w:ins w:id="116" w:author="Xu Zhu" w:date="2021-07-06T16:07:00Z">
              <w:r w:rsidR="00A742C5" w:rsidRPr="008D1AA4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t>12</w:t>
              </w:r>
            </w:ins>
          </w:p>
        </w:tc>
        <w:tc>
          <w:tcPr>
            <w:tcW w:w="191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24440" w14:textId="5B8393AC" w:rsidR="005A405F" w:rsidRPr="008D1AA4" w:rsidRDefault="005A405F" w:rsidP="005A405F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del w:id="117" w:author="Xu Zhu" w:date="2021-07-06T16:07:00Z">
              <w:r w:rsidRPr="008D1AA4" w:rsidDel="001068FF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delText>NA</w:delText>
              </w:r>
            </w:del>
            <w:ins w:id="118" w:author="Xu Zhu" w:date="2021-07-06T16:07:00Z">
              <w:r w:rsidR="001068FF" w:rsidRPr="008D1AA4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t>228</w:t>
              </w:r>
            </w:ins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0F9DB" w14:textId="77DEE70F" w:rsidR="005A405F" w:rsidRPr="008D1AA4" w:rsidRDefault="008D1AA4" w:rsidP="005A405F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226.97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E1FA6" w14:textId="0FE5330E" w:rsidR="005A405F" w:rsidRPr="008D1AA4" w:rsidRDefault="008D1AA4" w:rsidP="005A405F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231.82</w:t>
            </w:r>
          </w:p>
        </w:tc>
        <w:tc>
          <w:tcPr>
            <w:tcW w:w="1828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730FC05" w14:textId="643CFFB7" w:rsidR="005A405F" w:rsidRPr="00175EEC" w:rsidRDefault="00175EEC" w:rsidP="005A405F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bCs/>
                <w:color w:val="111111"/>
                <w:sz w:val="22"/>
                <w:szCs w:val="22"/>
                <w:lang w:val="en-US"/>
              </w:rPr>
            </w:pPr>
            <w:r w:rsidRPr="00175EEC">
              <w:rPr>
                <w:rFonts w:ascii="Times New Roman" w:eastAsia="Times New Roman" w:hAnsi="Times New Roman" w:cs="Times New Roman"/>
                <w:b/>
                <w:bCs/>
                <w:color w:val="111111"/>
                <w:sz w:val="22"/>
                <w:szCs w:val="22"/>
                <w:lang w:val="en-US"/>
              </w:rPr>
              <w:t>=0.004</w:t>
            </w:r>
          </w:p>
        </w:tc>
      </w:tr>
      <w:tr w:rsidR="005A405F" w:rsidRPr="008D1AA4" w14:paraId="38DCB9BA" w14:textId="77777777" w:rsidTr="005A405F">
        <w:trPr>
          <w:cantSplit/>
          <w:jc w:val="center"/>
        </w:trPr>
        <w:tc>
          <w:tcPr>
            <w:tcW w:w="3383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A6B91" w14:textId="77777777" w:rsidR="005A405F" w:rsidRPr="008D1AA4" w:rsidRDefault="005A405F" w:rsidP="005A405F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LDH (UI/L)</w:t>
            </w:r>
          </w:p>
        </w:tc>
        <w:tc>
          <w:tcPr>
            <w:tcW w:w="117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FED6248" w14:textId="621C3B08" w:rsidR="005A405F" w:rsidRPr="008D1AA4" w:rsidRDefault="005A405F" w:rsidP="005A405F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NA</w:t>
            </w:r>
          </w:p>
        </w:tc>
        <w:tc>
          <w:tcPr>
            <w:tcW w:w="191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03E5E" w14:textId="778F1873" w:rsidR="005A405F" w:rsidRPr="008D1AA4" w:rsidRDefault="005A405F" w:rsidP="005A405F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NA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590AA" w14:textId="47A9FD1F" w:rsidR="005A405F" w:rsidRPr="008D1AA4" w:rsidRDefault="005A405F" w:rsidP="005A405F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NA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B8E8A" w14:textId="5F606627" w:rsidR="005A405F" w:rsidRPr="008D1AA4" w:rsidRDefault="005A405F" w:rsidP="005A405F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NA</w:t>
            </w:r>
          </w:p>
        </w:tc>
        <w:tc>
          <w:tcPr>
            <w:tcW w:w="1828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8A83A99" w14:textId="77777777" w:rsidR="005A405F" w:rsidRPr="008D1AA4" w:rsidRDefault="005A405F" w:rsidP="005A405F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</w:p>
        </w:tc>
      </w:tr>
      <w:tr w:rsidR="005A405F" w:rsidRPr="008D1AA4" w14:paraId="26427CAA" w14:textId="77777777" w:rsidTr="005A405F">
        <w:trPr>
          <w:cantSplit/>
          <w:jc w:val="center"/>
        </w:trPr>
        <w:tc>
          <w:tcPr>
            <w:tcW w:w="3383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DEC9D" w14:textId="77777777" w:rsidR="005A405F" w:rsidRPr="008D1AA4" w:rsidRDefault="005A405F" w:rsidP="005A405F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CPK (UI/L)</w:t>
            </w:r>
          </w:p>
        </w:tc>
        <w:tc>
          <w:tcPr>
            <w:tcW w:w="117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4FB06EC" w14:textId="1F651BED" w:rsidR="005A405F" w:rsidRPr="008D1AA4" w:rsidRDefault="005A405F" w:rsidP="005A405F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NA</w:t>
            </w:r>
          </w:p>
        </w:tc>
        <w:tc>
          <w:tcPr>
            <w:tcW w:w="191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554F0" w14:textId="792E53F9" w:rsidR="005A405F" w:rsidRPr="008D1AA4" w:rsidRDefault="005A405F" w:rsidP="005A405F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NA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866C8" w14:textId="01587EC8" w:rsidR="005A405F" w:rsidRPr="008D1AA4" w:rsidRDefault="005A405F" w:rsidP="005A405F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NA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C0091" w14:textId="3B0473EE" w:rsidR="005A405F" w:rsidRPr="008D1AA4" w:rsidRDefault="005A405F" w:rsidP="005A405F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NA</w:t>
            </w:r>
          </w:p>
        </w:tc>
        <w:tc>
          <w:tcPr>
            <w:tcW w:w="1828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FDE8288" w14:textId="77777777" w:rsidR="005A405F" w:rsidRPr="008D1AA4" w:rsidRDefault="005A405F" w:rsidP="005A405F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2"/>
                <w:szCs w:val="22"/>
                <w:lang w:val="en-US"/>
              </w:rPr>
            </w:pPr>
          </w:p>
        </w:tc>
      </w:tr>
      <w:tr w:rsidR="005A405F" w:rsidRPr="008D1AA4" w14:paraId="3D221BF6" w14:textId="77777777" w:rsidTr="005A405F">
        <w:trPr>
          <w:cantSplit/>
          <w:jc w:val="center"/>
        </w:trPr>
        <w:tc>
          <w:tcPr>
            <w:tcW w:w="3383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556C1" w14:textId="77777777" w:rsidR="005A405F" w:rsidRPr="008D1AA4" w:rsidRDefault="005A405F" w:rsidP="005A405F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C-reactive protein (mg/L)</w:t>
            </w:r>
          </w:p>
        </w:tc>
        <w:tc>
          <w:tcPr>
            <w:tcW w:w="117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ACE1184" w14:textId="0A845864" w:rsidR="005A405F" w:rsidRPr="008D1AA4" w:rsidRDefault="005A405F" w:rsidP="005A405F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del w:id="119" w:author="Xu Zhu" w:date="2021-07-06T16:08:00Z">
              <w:r w:rsidRPr="008D1AA4" w:rsidDel="009622A1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delText>NA</w:delText>
              </w:r>
            </w:del>
            <w:ins w:id="120" w:author="Xu Zhu" w:date="2021-07-06T16:08:00Z">
              <w:r w:rsidR="009622A1" w:rsidRPr="008D1AA4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t>1522</w:t>
              </w:r>
            </w:ins>
          </w:p>
        </w:tc>
        <w:tc>
          <w:tcPr>
            <w:tcW w:w="191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2C1E7" w14:textId="1276E1EE" w:rsidR="005A405F" w:rsidRPr="008D1AA4" w:rsidRDefault="005A405F" w:rsidP="005A405F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del w:id="121" w:author="Xu Zhu" w:date="2021-07-06T16:08:00Z">
              <w:r w:rsidRPr="008D1AA4" w:rsidDel="00922BDD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delText>NA</w:delText>
              </w:r>
            </w:del>
            <w:ins w:id="122" w:author="Xu Zhu" w:date="2021-07-06T16:08:00Z">
              <w:r w:rsidR="00922BDD" w:rsidRPr="008D1AA4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t>38.4</w:t>
              </w:r>
            </w:ins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5A9A9" w14:textId="4470D9D2" w:rsidR="005A405F" w:rsidRPr="008D1AA4" w:rsidRDefault="00BC0335" w:rsidP="005A405F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39.19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AA411" w14:textId="7E298C9A" w:rsidR="005A405F" w:rsidRPr="008D1AA4" w:rsidRDefault="00BC0335" w:rsidP="005A405F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28.77</w:t>
            </w:r>
          </w:p>
        </w:tc>
        <w:tc>
          <w:tcPr>
            <w:tcW w:w="1828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E54FAB1" w14:textId="4950C2F8" w:rsidR="005A405F" w:rsidRPr="00175EEC" w:rsidRDefault="00175EEC" w:rsidP="005A405F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bCs/>
                <w:color w:val="111111"/>
                <w:sz w:val="22"/>
                <w:szCs w:val="22"/>
                <w:lang w:val="en-US"/>
              </w:rPr>
            </w:pPr>
            <w:r w:rsidRPr="00175EEC">
              <w:rPr>
                <w:rFonts w:ascii="Times New Roman" w:eastAsia="Times New Roman" w:hAnsi="Times New Roman" w:cs="Times New Roman"/>
                <w:b/>
                <w:bCs/>
                <w:color w:val="111111"/>
                <w:sz w:val="22"/>
                <w:szCs w:val="22"/>
                <w:lang w:val="en-US"/>
              </w:rPr>
              <w:t>&lt;0.001</w:t>
            </w:r>
          </w:p>
        </w:tc>
      </w:tr>
      <w:tr w:rsidR="005A405F" w:rsidRPr="008D1AA4" w14:paraId="655DDF02" w14:textId="77777777" w:rsidTr="005A405F">
        <w:trPr>
          <w:cantSplit/>
          <w:jc w:val="center"/>
        </w:trPr>
        <w:tc>
          <w:tcPr>
            <w:tcW w:w="3383" w:type="dxa"/>
            <w:tcBorders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78707" w14:textId="77777777" w:rsidR="005A405F" w:rsidRPr="008D1AA4" w:rsidRDefault="005A405F" w:rsidP="005A405F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Fibrinogen (g/L)</w:t>
            </w:r>
          </w:p>
        </w:tc>
        <w:tc>
          <w:tcPr>
            <w:tcW w:w="1178" w:type="dxa"/>
            <w:gridSpan w:val="2"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30240F81" w14:textId="1848D3DC" w:rsidR="005A405F" w:rsidRPr="008D1AA4" w:rsidRDefault="005A405F" w:rsidP="005A405F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NA</w:t>
            </w:r>
          </w:p>
        </w:tc>
        <w:tc>
          <w:tcPr>
            <w:tcW w:w="1917" w:type="dxa"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39A48" w14:textId="4041D292" w:rsidR="005A405F" w:rsidRPr="008D1AA4" w:rsidRDefault="005A405F" w:rsidP="005A405F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NA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2B4DD" w14:textId="3837FCDD" w:rsidR="005A405F" w:rsidRPr="008D1AA4" w:rsidRDefault="005A405F" w:rsidP="005A405F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NA</w:t>
            </w:r>
          </w:p>
        </w:tc>
        <w:tc>
          <w:tcPr>
            <w:tcW w:w="1890" w:type="dxa"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1741B" w14:textId="56EC6B3F" w:rsidR="005A405F" w:rsidRPr="008D1AA4" w:rsidRDefault="005A405F" w:rsidP="005A405F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NA</w:t>
            </w:r>
          </w:p>
        </w:tc>
        <w:tc>
          <w:tcPr>
            <w:tcW w:w="1828" w:type="dxa"/>
            <w:gridSpan w:val="2"/>
            <w:tcBorders>
              <w:left w:val="single" w:sz="4" w:space="0" w:color="auto"/>
              <w:bottom w:val="single" w:sz="8" w:space="0" w:color="000000"/>
            </w:tcBorders>
            <w:shd w:val="clear" w:color="auto" w:fill="FFFFFF"/>
            <w:vAlign w:val="center"/>
          </w:tcPr>
          <w:p w14:paraId="599FDFE9" w14:textId="77777777" w:rsidR="005A405F" w:rsidRPr="008D1AA4" w:rsidRDefault="005A405F" w:rsidP="005A405F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</w:p>
        </w:tc>
      </w:tr>
      <w:tr w:rsidR="005A405F" w:rsidRPr="008D1AA4" w14:paraId="466AE882" w14:textId="77777777" w:rsidTr="005A405F">
        <w:trPr>
          <w:gridAfter w:val="1"/>
          <w:wAfter w:w="260" w:type="dxa"/>
          <w:cantSplit/>
          <w:jc w:val="center"/>
        </w:trPr>
        <w:tc>
          <w:tcPr>
            <w:tcW w:w="338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1491C" w14:textId="7B7ECE35" w:rsidR="005A405F" w:rsidRPr="008D1AA4" w:rsidRDefault="005A405F" w:rsidP="005A405F">
            <w:pPr>
              <w:spacing w:before="40" w:after="40"/>
              <w:ind w:left="100" w:right="100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 xml:space="preserve">Death </w:t>
            </w:r>
          </w:p>
        </w:tc>
        <w:tc>
          <w:tcPr>
            <w:tcW w:w="11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9E9AE7" w14:textId="0EA85D6E" w:rsidR="005A405F" w:rsidRPr="008D1AA4" w:rsidRDefault="005A405F" w:rsidP="005A405F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del w:id="123" w:author="Chu Xu" w:date="2021-07-15T16:37:00Z">
              <w:r w:rsidRPr="008D1AA4" w:rsidDel="00634F7A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delText>305</w:delText>
              </w:r>
            </w:del>
            <w:ins w:id="124" w:author="Chu Xu" w:date="2021-07-15T16:37:00Z">
              <w:r w:rsidR="00634F7A" w:rsidRPr="008D1AA4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t>0</w:t>
              </w:r>
            </w:ins>
          </w:p>
        </w:tc>
        <w:tc>
          <w:tcPr>
            <w:tcW w:w="192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960B0" w14:textId="7D716B67" w:rsidR="005A405F" w:rsidRPr="008D1AA4" w:rsidRDefault="005A405F" w:rsidP="005A405F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del w:id="125" w:author="Chu Xu" w:date="2021-07-15T16:37:00Z">
              <w:r w:rsidRPr="008D1AA4" w:rsidDel="00634F7A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delText>1166</w:delText>
              </w:r>
            </w:del>
            <w:ins w:id="126" w:author="Chu Xu" w:date="2021-07-15T16:39:00Z">
              <w:r w:rsidR="00634F7A" w:rsidRPr="008D1AA4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t>1251</w:t>
              </w:r>
            </w:ins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(</w:t>
            </w:r>
            <w:ins w:id="127" w:author="Chu Xu" w:date="2021-07-15T16:39:00Z">
              <w:r w:rsidR="00634F7A" w:rsidRPr="008D1AA4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t>16.98</w:t>
              </w:r>
            </w:ins>
            <w:del w:id="128" w:author="Chu Xu" w:date="2021-07-15T16:39:00Z">
              <w:r w:rsidRPr="008D1AA4" w:rsidDel="00634F7A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delText>38</w:delText>
              </w:r>
            </w:del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%)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F38CD" w14:textId="44E70AC1" w:rsidR="005A405F" w:rsidRPr="008D1AA4" w:rsidRDefault="005A405F" w:rsidP="005A405F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del w:id="129" w:author="Chu Xu" w:date="2021-07-15T16:36:00Z">
              <w:r w:rsidRPr="008D1AA4" w:rsidDel="00634F7A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delText>404(</w:delText>
              </w:r>
            </w:del>
            <w:r w:rsidR="00A03B2B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851</w:t>
            </w:r>
            <w:ins w:id="130" w:author="Chu Xu" w:date="2021-07-15T16:36:00Z">
              <w:r w:rsidR="00634F7A" w:rsidRPr="008D1AA4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t>(</w:t>
              </w:r>
            </w:ins>
            <w:r w:rsidR="00A03B2B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15.29</w:t>
            </w:r>
            <w:del w:id="131" w:author="Chu Xu" w:date="2021-07-15T16:36:00Z">
              <w:r w:rsidRPr="008D1AA4" w:rsidDel="00634F7A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delText>30</w:delText>
              </w:r>
            </w:del>
            <w:r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%)</w:t>
            </w: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2C36C" w14:textId="61B8CA89" w:rsidR="005A405F" w:rsidRPr="008D1AA4" w:rsidRDefault="00A03B2B" w:rsidP="005A405F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400/1800</w:t>
            </w:r>
            <w:del w:id="132" w:author="Chu Xu" w:date="2021-07-15T16:36:00Z">
              <w:r w:rsidR="005A405F" w:rsidRPr="008D1AA4" w:rsidDel="00634F7A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delText>762</w:delText>
              </w:r>
            </w:del>
            <w:r w:rsidR="005A405F"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22.22</w:t>
            </w:r>
            <w:del w:id="133" w:author="Chu Xu" w:date="2021-07-15T16:38:00Z">
              <w:r w:rsidR="005A405F" w:rsidRPr="008D1AA4" w:rsidDel="00634F7A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delText>44</w:delText>
              </w:r>
            </w:del>
            <w:r w:rsidR="005A405F" w:rsidRPr="008D1AA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%)</w:t>
            </w:r>
          </w:p>
        </w:tc>
        <w:tc>
          <w:tcPr>
            <w:tcW w:w="156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EEFF3DB" w14:textId="7CDE5EDA" w:rsidR="005A405F" w:rsidRPr="00A03B2B" w:rsidRDefault="00A03B2B" w:rsidP="005A405F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2"/>
                <w:szCs w:val="22"/>
                <w:lang w:val="en-US"/>
              </w:rPr>
            </w:pPr>
            <w:r w:rsidRPr="00A03B2B">
              <w:rPr>
                <w:rFonts w:ascii="Times New Roman" w:eastAsia="Times New Roman" w:hAnsi="Times New Roman" w:cs="Times New Roman"/>
                <w:b/>
                <w:color w:val="111111"/>
                <w:sz w:val="22"/>
                <w:szCs w:val="22"/>
                <w:lang w:val="en-US"/>
              </w:rPr>
              <w:t>&lt;0.001</w:t>
            </w:r>
          </w:p>
        </w:tc>
      </w:tr>
    </w:tbl>
    <w:p w14:paraId="0E6695CD" w14:textId="0A401F3A" w:rsidR="009C7453" w:rsidRPr="001F193B" w:rsidRDefault="009C7453" w:rsidP="00176C66">
      <w:pPr>
        <w:rPr>
          <w:rFonts w:ascii="Times New Roman" w:eastAsia="Times New Roman" w:hAnsi="Times New Roman" w:cs="Times New Roman"/>
          <w:lang w:val="en-US"/>
        </w:rPr>
      </w:pPr>
      <w:r w:rsidRPr="001F193B">
        <w:rPr>
          <w:rFonts w:ascii="Times New Roman" w:eastAsia="Times New Roman" w:hAnsi="Times New Roman" w:cs="Times New Roman"/>
          <w:color w:val="111111"/>
          <w:sz w:val="22"/>
          <w:szCs w:val="22"/>
          <w:lang w:val="en-US"/>
        </w:rPr>
        <w:t xml:space="preserve">No Micro – patients with ascertained microvascular status and no severe diabetic retinopathy (DR) and no diabetes kidney disease (DKD) and no diabetic foot ulcer (DFU). Any Micro – patients </w:t>
      </w:r>
      <w:r w:rsidR="00176C66" w:rsidRPr="001F193B">
        <w:rPr>
          <w:rFonts w:ascii="Times New Roman" w:eastAsia="Times New Roman" w:hAnsi="Times New Roman" w:cs="Times New Roman"/>
          <w:color w:val="111111"/>
          <w:sz w:val="22"/>
          <w:szCs w:val="22"/>
          <w:lang w:val="en-US"/>
        </w:rPr>
        <w:t>having at least one complication from diabetic nephropathy/foot ulcer/retinopathy/peripheral neuropathy and/or eGFR&lt;60 ml/min/1.73m</w:t>
      </w:r>
      <w:r w:rsidR="00176C66" w:rsidRPr="001F193B">
        <w:rPr>
          <w:rFonts w:ascii="Times New Roman" w:eastAsia="Times New Roman" w:hAnsi="Times New Roman" w:cs="Times New Roman"/>
          <w:color w:val="111111"/>
          <w:sz w:val="22"/>
          <w:szCs w:val="22"/>
          <w:vertAlign w:val="superscript"/>
          <w:lang w:val="en-US"/>
        </w:rPr>
        <w:t>2</w:t>
      </w:r>
      <w:r w:rsidRPr="001F193B">
        <w:rPr>
          <w:rFonts w:ascii="Times New Roman" w:eastAsia="Times New Roman" w:hAnsi="Times New Roman" w:cs="Times New Roman"/>
          <w:color w:val="111111"/>
          <w:sz w:val="22"/>
          <w:szCs w:val="22"/>
          <w:lang w:val="en-US"/>
        </w:rPr>
        <w:t>(see definitions in methods). Also applies to subsequent tables.</w:t>
      </w:r>
    </w:p>
    <w:p w14:paraId="108D9365" w14:textId="77777777" w:rsidR="009C7453" w:rsidRPr="00E3627C" w:rsidRDefault="009C7453" w:rsidP="00F73196">
      <w:pPr>
        <w:pStyle w:val="Heading2"/>
        <w:numPr>
          <w:ilvl w:val="0"/>
          <w:numId w:val="0"/>
        </w:numPr>
        <w:ind w:left="792" w:hanging="432"/>
        <w:rPr>
          <w:rFonts w:ascii="Times New Roman" w:eastAsia="Times New Roman" w:hAnsi="Times New Roman" w:cs="Times New Roman"/>
          <w:b w:val="0"/>
          <w:bCs w:val="0"/>
          <w:color w:val="111111"/>
          <w:sz w:val="22"/>
          <w:szCs w:val="22"/>
        </w:rPr>
      </w:pPr>
      <w:r w:rsidRPr="00E3627C">
        <w:rPr>
          <w:rFonts w:ascii="Times New Roman" w:eastAsia="Times New Roman" w:hAnsi="Times New Roman" w:cs="Times New Roman"/>
          <w:b w:val="0"/>
          <w:bCs w:val="0"/>
          <w:color w:val="111111"/>
          <w:sz w:val="22"/>
          <w:szCs w:val="22"/>
        </w:rPr>
        <w:t xml:space="preserve">AST/ALT: aspartate/alanine aminotransferase; GGT: gamma glutamyl transferase; LDH: </w:t>
      </w:r>
      <w:proofErr w:type="spellStart"/>
      <w:r w:rsidRPr="00E3627C">
        <w:rPr>
          <w:rFonts w:ascii="Times New Roman" w:eastAsia="Times New Roman" w:hAnsi="Times New Roman" w:cs="Times New Roman"/>
          <w:b w:val="0"/>
          <w:bCs w:val="0"/>
          <w:color w:val="111111"/>
          <w:sz w:val="22"/>
          <w:szCs w:val="22"/>
        </w:rPr>
        <w:t>lactodehydrogenase</w:t>
      </w:r>
      <w:proofErr w:type="spellEnd"/>
      <w:r w:rsidRPr="00E3627C">
        <w:rPr>
          <w:rFonts w:ascii="Times New Roman" w:eastAsia="Times New Roman" w:hAnsi="Times New Roman" w:cs="Times New Roman"/>
          <w:b w:val="0"/>
          <w:bCs w:val="0"/>
          <w:color w:val="111111"/>
          <w:sz w:val="22"/>
          <w:szCs w:val="22"/>
        </w:rPr>
        <w:t>; CPK: creatine phosphokinase</w:t>
      </w:r>
      <w:r w:rsidRPr="00E3627C">
        <w:rPr>
          <w:rFonts w:ascii="Times New Roman" w:hAnsi="Times New Roman" w:cs="Times New Roman"/>
          <w:sz w:val="22"/>
          <w:szCs w:val="22"/>
        </w:rPr>
        <w:br w:type="page"/>
      </w:r>
    </w:p>
    <w:p w14:paraId="225C4CD4" w14:textId="77777777" w:rsidR="009C7453" w:rsidRPr="00E3627C" w:rsidRDefault="009C7453" w:rsidP="009C7453">
      <w:pPr>
        <w:pStyle w:val="EndNoteBibliography"/>
        <w:spacing w:line="480" w:lineRule="auto"/>
        <w:ind w:left="450" w:hanging="270"/>
        <w:rPr>
          <w:rFonts w:ascii="Times New Roman" w:hAnsi="Times New Roman" w:cs="Times New Roman"/>
          <w:b/>
          <w:sz w:val="22"/>
          <w:szCs w:val="22"/>
        </w:rPr>
      </w:pPr>
      <w:r w:rsidRPr="00E3627C">
        <w:rPr>
          <w:rFonts w:ascii="Times New Roman" w:hAnsi="Times New Roman" w:cs="Times New Roman"/>
          <w:b/>
          <w:sz w:val="22"/>
          <w:szCs w:val="22"/>
        </w:rPr>
        <w:t xml:space="preserve">Table </w:t>
      </w:r>
      <w:r w:rsidR="00F73196" w:rsidRPr="00E3627C">
        <w:rPr>
          <w:rFonts w:ascii="Times New Roman" w:hAnsi="Times New Roman" w:cs="Times New Roman"/>
          <w:b/>
          <w:sz w:val="22"/>
          <w:szCs w:val="22"/>
        </w:rPr>
        <w:t>4</w:t>
      </w:r>
      <w:r w:rsidRPr="00E3627C">
        <w:rPr>
          <w:rFonts w:ascii="Times New Roman" w:hAnsi="Times New Roman" w:cs="Times New Roman"/>
          <w:b/>
          <w:sz w:val="22"/>
          <w:szCs w:val="22"/>
        </w:rPr>
        <w:t xml:space="preserve">. Details of microvascular status in </w:t>
      </w:r>
      <w:r w:rsidR="00F73196" w:rsidRPr="00E3627C">
        <w:rPr>
          <w:rFonts w:ascii="Times New Roman" w:hAnsi="Times New Roman" w:cs="Times New Roman"/>
          <w:b/>
          <w:sz w:val="22"/>
          <w:szCs w:val="22"/>
        </w:rPr>
        <w:t>ABCD COVID-19</w:t>
      </w:r>
      <w:r w:rsidRPr="00E3627C">
        <w:rPr>
          <w:rFonts w:ascii="Times New Roman" w:hAnsi="Times New Roman" w:cs="Times New Roman"/>
          <w:b/>
          <w:sz w:val="22"/>
          <w:szCs w:val="22"/>
        </w:rPr>
        <w:t xml:space="preserve"> patient</w:t>
      </w:r>
      <w:del w:id="134" w:author="Chu Xu" w:date="2021-07-16T09:09:00Z">
        <w:r w:rsidRPr="00E3627C" w:rsidDel="00115D60">
          <w:rPr>
            <w:rFonts w:ascii="Times New Roman" w:hAnsi="Times New Roman" w:cs="Times New Roman"/>
            <w:b/>
            <w:sz w:val="22"/>
            <w:szCs w:val="22"/>
          </w:rPr>
          <w:delText>s</w:delText>
        </w:r>
      </w:del>
    </w:p>
    <w:p w14:paraId="49FC3143" w14:textId="77777777" w:rsidR="009C7453" w:rsidRPr="00E3627C" w:rsidRDefault="009C7453" w:rsidP="00634E05">
      <w:pPr>
        <w:pStyle w:val="Heading2"/>
        <w:numPr>
          <w:ilvl w:val="0"/>
          <w:numId w:val="0"/>
        </w:numPr>
        <w:ind w:left="360"/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970"/>
        <w:gridCol w:w="1275"/>
        <w:gridCol w:w="1417"/>
        <w:gridCol w:w="1559"/>
      </w:tblGrid>
      <w:tr w:rsidR="001C7F67" w:rsidRPr="00E3627C" w14:paraId="65F9F410" w14:textId="77777777" w:rsidTr="00C20A85">
        <w:trPr>
          <w:cantSplit/>
          <w:trHeight w:val="317"/>
          <w:tblHeader/>
          <w:jc w:val="center"/>
        </w:trPr>
        <w:tc>
          <w:tcPr>
            <w:tcW w:w="2970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6AFAC5C8" w14:textId="77777777" w:rsidR="001C7F67" w:rsidRPr="00E3627C" w:rsidRDefault="001C7F67" w:rsidP="00C20A85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27FD2" w14:textId="0CFED5BC" w:rsidR="001C7F67" w:rsidRPr="00E3627C" w:rsidRDefault="001C7F67" w:rsidP="00C20A85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3627C">
              <w:rPr>
                <w:rFonts w:ascii="Times New Roman" w:eastAsia="Times New Roman" w:hAnsi="Times New Roman" w:cs="Times New Roman"/>
                <w:b/>
                <w:color w:val="111111"/>
                <w:sz w:val="22"/>
                <w:szCs w:val="22"/>
                <w:lang w:val="en-US"/>
              </w:rPr>
              <w:t>All</w:t>
            </w:r>
            <w:r w:rsidRPr="00E3627C">
              <w:rPr>
                <w:rFonts w:ascii="Times New Roman" w:eastAsia="Times New Roman" w:hAnsi="Times New Roman" w:cs="Times New Roman"/>
                <w:b/>
                <w:color w:val="111111"/>
                <w:sz w:val="22"/>
                <w:szCs w:val="22"/>
                <w:lang w:val="en-US"/>
              </w:rPr>
              <w:br/>
              <w:t>(n=</w:t>
            </w:r>
            <w:del w:id="135" w:author="Chu Xu" w:date="2021-07-16T09:07:00Z">
              <w:r w:rsidDel="00115D60">
                <w:rPr>
                  <w:rFonts w:ascii="Times New Roman" w:eastAsia="Times New Roman" w:hAnsi="Times New Roman" w:cs="Times New Roman"/>
                  <w:b/>
                  <w:color w:val="111111"/>
                  <w:sz w:val="22"/>
                  <w:szCs w:val="22"/>
                  <w:lang w:val="en-US"/>
                </w:rPr>
                <w:delText>3349</w:delText>
              </w:r>
            </w:del>
            <w:ins w:id="136" w:author="Chu Xu" w:date="2021-07-16T09:07:00Z">
              <w:r w:rsidR="00115D60">
                <w:rPr>
                  <w:rFonts w:ascii="Times New Roman" w:eastAsia="Times New Roman" w:hAnsi="Times New Roman" w:cs="Times New Roman"/>
                  <w:b/>
                  <w:color w:val="111111"/>
                  <w:sz w:val="22"/>
                  <w:szCs w:val="22"/>
                  <w:lang w:val="en-US"/>
                </w:rPr>
                <w:t>7367</w:t>
              </w:r>
            </w:ins>
            <w:r w:rsidRPr="00E3627C">
              <w:rPr>
                <w:rFonts w:ascii="Times New Roman" w:eastAsia="Times New Roman" w:hAnsi="Times New Roman" w:cs="Times New Roman"/>
                <w:b/>
                <w:color w:val="111111"/>
                <w:sz w:val="22"/>
                <w:szCs w:val="22"/>
                <w:lang w:val="en-US"/>
              </w:rPr>
              <w:t>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E5FFF" w14:textId="7EC2C57A" w:rsidR="001C7F67" w:rsidRPr="00E3627C" w:rsidRDefault="001C7F67" w:rsidP="00C20A85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3627C">
              <w:rPr>
                <w:rFonts w:ascii="Times New Roman" w:eastAsia="Times New Roman" w:hAnsi="Times New Roman" w:cs="Times New Roman"/>
                <w:b/>
                <w:color w:val="111111"/>
                <w:sz w:val="22"/>
                <w:szCs w:val="22"/>
                <w:lang w:val="en-US"/>
              </w:rPr>
              <w:t>no MICRO</w:t>
            </w:r>
            <w:r w:rsidRPr="00E3627C">
              <w:rPr>
                <w:rFonts w:ascii="Times New Roman" w:eastAsia="Times New Roman" w:hAnsi="Times New Roman" w:cs="Times New Roman"/>
                <w:b/>
                <w:color w:val="111111"/>
                <w:sz w:val="22"/>
                <w:szCs w:val="22"/>
                <w:lang w:val="en-US"/>
              </w:rPr>
              <w:br/>
              <w:t xml:space="preserve">(n = </w:t>
            </w:r>
            <w:del w:id="137" w:author="Chu Xu" w:date="2021-07-16T09:08:00Z">
              <w:r w:rsidDel="00115D60">
                <w:rPr>
                  <w:rFonts w:ascii="Times New Roman" w:eastAsia="Times New Roman" w:hAnsi="Times New Roman" w:cs="Times New Roman"/>
                  <w:b/>
                  <w:color w:val="111111"/>
                  <w:sz w:val="22"/>
                  <w:szCs w:val="22"/>
                  <w:lang w:val="en-US"/>
                </w:rPr>
                <w:delText>1479</w:delText>
              </w:r>
            </w:del>
            <w:r w:rsidR="002F3486">
              <w:rPr>
                <w:rFonts w:ascii="Times New Roman" w:eastAsia="Times New Roman" w:hAnsi="Times New Roman" w:cs="Times New Roman"/>
                <w:b/>
                <w:color w:val="111111"/>
                <w:sz w:val="22"/>
                <w:szCs w:val="22"/>
                <w:lang w:val="en-US"/>
              </w:rPr>
              <w:t>5567</w:t>
            </w:r>
            <w:r w:rsidRPr="00E3627C">
              <w:rPr>
                <w:rFonts w:ascii="Times New Roman" w:eastAsia="Times New Roman" w:hAnsi="Times New Roman" w:cs="Times New Roman"/>
                <w:b/>
                <w:color w:val="111111"/>
                <w:sz w:val="22"/>
                <w:szCs w:val="22"/>
                <w:lang w:val="en-US"/>
              </w:rPr>
              <w:t>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5A922" w14:textId="6851B1F1" w:rsidR="001C7F67" w:rsidRPr="00E3627C" w:rsidRDefault="001C7F67" w:rsidP="00C20A85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3627C">
              <w:rPr>
                <w:rFonts w:ascii="Times New Roman" w:eastAsia="Times New Roman" w:hAnsi="Times New Roman" w:cs="Times New Roman"/>
                <w:b/>
                <w:color w:val="111111"/>
                <w:sz w:val="22"/>
                <w:szCs w:val="22"/>
                <w:lang w:val="en-US"/>
              </w:rPr>
              <w:t xml:space="preserve"> any MICRO</w:t>
            </w:r>
            <w:r w:rsidRPr="00E3627C">
              <w:rPr>
                <w:rFonts w:ascii="Times New Roman" w:eastAsia="Times New Roman" w:hAnsi="Times New Roman" w:cs="Times New Roman"/>
                <w:b/>
                <w:color w:val="111111"/>
                <w:sz w:val="22"/>
                <w:szCs w:val="22"/>
                <w:lang w:val="en-US"/>
              </w:rPr>
              <w:br/>
              <w:t xml:space="preserve">(n = </w:t>
            </w:r>
            <w:del w:id="138" w:author="Chu Xu" w:date="2021-07-16T09:07:00Z">
              <w:r w:rsidDel="00115D60">
                <w:rPr>
                  <w:rFonts w:ascii="Times New Roman" w:eastAsia="Times New Roman" w:hAnsi="Times New Roman" w:cs="Times New Roman"/>
                  <w:b/>
                  <w:color w:val="111111"/>
                  <w:sz w:val="22"/>
                  <w:szCs w:val="22"/>
                  <w:lang w:val="en-US"/>
                </w:rPr>
                <w:delText>1870</w:delText>
              </w:r>
            </w:del>
            <w:r w:rsidR="002F3486">
              <w:rPr>
                <w:rFonts w:ascii="Times New Roman" w:eastAsia="Times New Roman" w:hAnsi="Times New Roman" w:cs="Times New Roman"/>
                <w:b/>
                <w:color w:val="111111"/>
                <w:sz w:val="22"/>
                <w:szCs w:val="22"/>
                <w:lang w:val="en-US"/>
              </w:rPr>
              <w:t>1800</w:t>
            </w:r>
            <w:r w:rsidRPr="00E3627C">
              <w:rPr>
                <w:rFonts w:ascii="Times New Roman" w:eastAsia="Times New Roman" w:hAnsi="Times New Roman" w:cs="Times New Roman"/>
                <w:b/>
                <w:color w:val="111111"/>
                <w:sz w:val="22"/>
                <w:szCs w:val="22"/>
                <w:lang w:val="en-US"/>
              </w:rPr>
              <w:t>)</w:t>
            </w:r>
          </w:p>
        </w:tc>
      </w:tr>
      <w:tr w:rsidR="001C7F67" w:rsidRPr="00E3627C" w14:paraId="62716589" w14:textId="77777777" w:rsidTr="00C20A85">
        <w:trPr>
          <w:cantSplit/>
          <w:trHeight w:val="317"/>
          <w:tblHeader/>
          <w:jc w:val="center"/>
        </w:trPr>
        <w:tc>
          <w:tcPr>
            <w:tcW w:w="2970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4114F7BC" w14:textId="77777777" w:rsidR="001C7F67" w:rsidRPr="00E3627C" w:rsidRDefault="001C7F67" w:rsidP="00C20A85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3627C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Diabetic retinopathy, n (%)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0ACAE" w14:textId="77777777" w:rsidR="001C7F67" w:rsidRPr="005F28D3" w:rsidRDefault="001C7F67" w:rsidP="00C20A85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D70B1" w14:textId="77777777" w:rsidR="001C7F67" w:rsidRPr="005F28D3" w:rsidRDefault="001C7F67" w:rsidP="00C20A85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 w:eastAsia="zh-CN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91C34" w14:textId="77777777" w:rsidR="001C7F67" w:rsidRPr="005F28D3" w:rsidRDefault="001C7F67" w:rsidP="00C20A85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</w:p>
        </w:tc>
      </w:tr>
      <w:tr w:rsidR="001C7F67" w:rsidRPr="00E3627C" w14:paraId="323CD084" w14:textId="77777777" w:rsidTr="00C20A85">
        <w:trPr>
          <w:cantSplit/>
          <w:trHeight w:val="317"/>
          <w:tblHeader/>
          <w:jc w:val="center"/>
        </w:trPr>
        <w:tc>
          <w:tcPr>
            <w:tcW w:w="2970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33511CF3" w14:textId="77777777" w:rsidR="001C7F67" w:rsidRPr="00E3627C" w:rsidRDefault="001C7F67" w:rsidP="00C20A85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3627C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ab/>
              <w:t>No DR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06A7F" w14:textId="7276A09F" w:rsidR="001C7F67" w:rsidRPr="005F28D3" w:rsidRDefault="005F28D3" w:rsidP="00C20A85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del w:id="139" w:author="Xu Zhu" w:date="2021-07-06T15:58:00Z">
              <w:r w:rsidDel="006C7067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delText>1808</w:delText>
              </w:r>
            </w:del>
            <w:r w:rsidR="00650561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7250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(</w:t>
            </w:r>
            <w:ins w:id="140" w:author="Xu Zhu" w:date="2021-07-06T15:58:00Z">
              <w:r w:rsidR="006C7067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t>9</w:t>
              </w:r>
            </w:ins>
            <w:r w:rsidR="00650561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8</w:t>
            </w:r>
            <w:ins w:id="141" w:author="Xu Zhu" w:date="2021-07-06T15:58:00Z">
              <w:r w:rsidR="006C7067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t>.</w:t>
              </w:r>
            </w:ins>
            <w:r w:rsidR="00650561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41</w:t>
            </w:r>
            <w:del w:id="142" w:author="Xu Zhu" w:date="2021-07-06T15:58:00Z">
              <w:r w:rsidDel="006C7067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delText>54</w:delText>
              </w:r>
            </w:del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%)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26A45" w14:textId="09618B70" w:rsidR="001C7F67" w:rsidRPr="005F28D3" w:rsidRDefault="00947AD2" w:rsidP="00C20A85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5567(100%)</w:t>
            </w:r>
            <w:del w:id="143" w:author="Chu Xu" w:date="2021-07-15T17:29:00Z">
              <w:r w:rsidR="005F28D3" w:rsidDel="007F63D4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delText>983(66%)</w:delText>
              </w:r>
            </w:del>
          </w:p>
        </w:tc>
        <w:tc>
          <w:tcPr>
            <w:tcW w:w="155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3B4A2" w14:textId="7B494852" w:rsidR="001C7F67" w:rsidRPr="005F28D3" w:rsidRDefault="00947AD2" w:rsidP="00C20A85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1683(93.5%)</w:t>
            </w:r>
            <w:del w:id="144" w:author="Chu Xu" w:date="2021-07-15T17:29:00Z">
              <w:r w:rsidR="005F28D3" w:rsidDel="007F63D4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delText>825(44%)</w:delText>
              </w:r>
            </w:del>
          </w:p>
        </w:tc>
      </w:tr>
      <w:tr w:rsidR="001C7F67" w:rsidRPr="00E3627C" w14:paraId="7416B1FF" w14:textId="77777777" w:rsidTr="00C20A85">
        <w:trPr>
          <w:cantSplit/>
          <w:trHeight w:val="317"/>
          <w:tblHeader/>
          <w:jc w:val="center"/>
        </w:trPr>
        <w:tc>
          <w:tcPr>
            <w:tcW w:w="2970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4FDDCEE4" w14:textId="54ABC051" w:rsidR="001C7F67" w:rsidRPr="00E3627C" w:rsidRDefault="001C7F67" w:rsidP="00C20A85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3627C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ab/>
              <w:t>DR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6E323" w14:textId="3F42943D" w:rsidR="001C7F67" w:rsidRPr="005F28D3" w:rsidRDefault="005F28D3" w:rsidP="00C20A85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del w:id="145" w:author="Xu Zhu" w:date="2021-07-06T15:57:00Z">
              <w:r w:rsidDel="006C7067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delText>615</w:delText>
              </w:r>
            </w:del>
            <w:r w:rsidR="00650561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117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(</w:t>
            </w:r>
            <w:r w:rsidR="00650561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1.59</w:t>
            </w:r>
            <w:del w:id="146" w:author="Xu Zhu" w:date="2021-07-06T15:57:00Z">
              <w:r w:rsidDel="00A505E5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delText>18</w:delText>
              </w:r>
            </w:del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%)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4752E" w14:textId="0290A20E" w:rsidR="001C7F67" w:rsidRPr="005F28D3" w:rsidRDefault="005F28D3" w:rsidP="00C20A85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039C9" w14:textId="5ECA62CC" w:rsidR="001C7F67" w:rsidRPr="005F28D3" w:rsidRDefault="005F28D3" w:rsidP="00C20A85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del w:id="147" w:author="Chu Xu" w:date="2021-07-15T17:29:00Z">
              <w:r w:rsidDel="007F63D4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delText>615(33%)</w:delText>
              </w:r>
            </w:del>
            <w:ins w:id="148" w:author="Chu Xu" w:date="2021-07-15T17:29:00Z">
              <w:r w:rsidR="007F63D4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t>117</w:t>
              </w:r>
            </w:ins>
            <w:r w:rsidR="00947AD2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(6.5%)</w:t>
            </w:r>
          </w:p>
        </w:tc>
      </w:tr>
      <w:tr w:rsidR="005F28D3" w:rsidRPr="00E3627C" w14:paraId="5BA94CE8" w14:textId="77777777" w:rsidTr="00C20A85">
        <w:trPr>
          <w:cantSplit/>
          <w:trHeight w:val="317"/>
          <w:tblHeader/>
          <w:jc w:val="center"/>
        </w:trPr>
        <w:tc>
          <w:tcPr>
            <w:tcW w:w="2970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25B781BE" w14:textId="77777777" w:rsidR="005F28D3" w:rsidRPr="00E3627C" w:rsidRDefault="005F28D3" w:rsidP="005F28D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3627C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ab/>
              <w:t>not ascertained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9247A" w14:textId="3EA744D4" w:rsidR="005F28D3" w:rsidRPr="005F28D3" w:rsidRDefault="005F28D3" w:rsidP="005F28D3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del w:id="149" w:author="Xu Zhu" w:date="2021-07-06T15:58:00Z">
              <w:r w:rsidDel="006C7067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delText>926</w:delText>
              </w:r>
            </w:del>
            <w:ins w:id="150" w:author="Xu Zhu" w:date="2021-07-06T15:58:00Z">
              <w:r w:rsidR="006C7067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t>0</w:t>
              </w:r>
            </w:ins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9169D" w14:textId="14343325" w:rsidR="005F28D3" w:rsidRPr="005F28D3" w:rsidRDefault="005F28D3" w:rsidP="005F28D3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del w:id="151" w:author="Chu Xu" w:date="2021-07-15T17:29:00Z">
              <w:r w:rsidDel="007F63D4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delText>496(34%)</w:delText>
              </w:r>
            </w:del>
            <w:ins w:id="152" w:author="Chu Xu" w:date="2021-07-15T17:29:00Z">
              <w:r w:rsidR="007F63D4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t>0</w:t>
              </w:r>
            </w:ins>
          </w:p>
        </w:tc>
        <w:tc>
          <w:tcPr>
            <w:tcW w:w="155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56B03" w14:textId="1B81F035" w:rsidR="005F28D3" w:rsidRPr="005F28D3" w:rsidRDefault="005F28D3" w:rsidP="005F28D3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del w:id="153" w:author="Chu Xu" w:date="2021-07-15T17:29:00Z">
              <w:r w:rsidDel="007F63D4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delText>430(23%)</w:delText>
              </w:r>
            </w:del>
            <w:ins w:id="154" w:author="Chu Xu" w:date="2021-07-15T17:29:00Z">
              <w:r w:rsidR="007F63D4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t>0</w:t>
              </w:r>
            </w:ins>
          </w:p>
        </w:tc>
      </w:tr>
      <w:tr w:rsidR="005F28D3" w:rsidRPr="009E449C" w14:paraId="3911878C" w14:textId="77777777" w:rsidTr="00C20A85">
        <w:trPr>
          <w:cantSplit/>
          <w:trHeight w:val="317"/>
          <w:tblHeader/>
          <w:jc w:val="center"/>
        </w:trPr>
        <w:tc>
          <w:tcPr>
            <w:tcW w:w="2970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08F840B8" w14:textId="4CDBCE9A" w:rsidR="005F28D3" w:rsidRPr="007F63D4" w:rsidRDefault="0016146D" w:rsidP="005F28D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ins w:id="155" w:author="Xu Zhu" w:date="2021-07-07T10:45:00Z">
              <w:r w:rsidRPr="007F63D4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  <w:rPrChange w:id="156" w:author="Chu Xu" w:date="2021-07-15T17:31:00Z">
                    <w:rPr>
                      <w:rFonts w:ascii="Times New Roman" w:eastAsia="Times New Roman" w:hAnsi="Times New Roman" w:cs="Times New Roman"/>
                      <w:color w:val="111111"/>
                      <w:sz w:val="22"/>
                      <w:szCs w:val="22"/>
                      <w:highlight w:val="yellow"/>
                      <w:lang w:val="en-US"/>
                    </w:rPr>
                  </w:rPrChange>
                </w:rPr>
                <w:t xml:space="preserve">CKD </w:t>
              </w:r>
              <w:proofErr w:type="gramStart"/>
              <w:r w:rsidRPr="007F63D4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  <w:rPrChange w:id="157" w:author="Chu Xu" w:date="2021-07-15T17:31:00Z">
                    <w:rPr>
                      <w:rFonts w:ascii="Times New Roman" w:eastAsia="Times New Roman" w:hAnsi="Times New Roman" w:cs="Times New Roman"/>
                      <w:color w:val="111111"/>
                      <w:sz w:val="22"/>
                      <w:szCs w:val="22"/>
                      <w:highlight w:val="yellow"/>
                      <w:lang w:val="en-US"/>
                    </w:rPr>
                  </w:rPrChange>
                </w:rPr>
                <w:t>345</w:t>
              </w:r>
              <w:r w:rsidR="00DD3E0D" w:rsidRPr="007F63D4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  <w:rPrChange w:id="158" w:author="Chu Xu" w:date="2021-07-15T17:31:00Z">
                    <w:rPr>
                      <w:rFonts w:ascii="Times New Roman" w:eastAsia="Times New Roman" w:hAnsi="Times New Roman" w:cs="Times New Roman"/>
                      <w:color w:val="111111"/>
                      <w:sz w:val="22"/>
                      <w:szCs w:val="22"/>
                      <w:highlight w:val="yellow"/>
                      <w:lang w:val="en-US"/>
                    </w:rPr>
                  </w:rPrChange>
                </w:rPr>
                <w:t xml:space="preserve"> </w:t>
              </w:r>
            </w:ins>
            <w:r w:rsidR="00F463A0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:</w:t>
            </w:r>
            <w:proofErr w:type="gramEnd"/>
            <w:r w:rsidR="00F463A0" w:rsidRPr="007F63D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 xml:space="preserve"> n (%)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77D8E" w14:textId="77777777" w:rsidR="005F28D3" w:rsidRPr="005F28D3" w:rsidRDefault="005F28D3" w:rsidP="005F28D3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87899" w14:textId="77777777" w:rsidR="005F28D3" w:rsidRPr="005F28D3" w:rsidRDefault="005F28D3" w:rsidP="005F28D3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7280C" w14:textId="77777777" w:rsidR="005F28D3" w:rsidRPr="005F28D3" w:rsidRDefault="005F28D3" w:rsidP="005F28D3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</w:p>
        </w:tc>
      </w:tr>
      <w:tr w:rsidR="005F28D3" w:rsidRPr="00E3627C" w14:paraId="506904FF" w14:textId="77777777" w:rsidTr="00C20A85">
        <w:trPr>
          <w:cantSplit/>
          <w:trHeight w:val="317"/>
          <w:tblHeader/>
          <w:jc w:val="center"/>
        </w:trPr>
        <w:tc>
          <w:tcPr>
            <w:tcW w:w="2970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7089D2BC" w14:textId="729682A8" w:rsidR="005F28D3" w:rsidRPr="007F63D4" w:rsidRDefault="005F28D3" w:rsidP="005F28D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F63D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ab/>
            </w:r>
            <w:r w:rsidR="00F463A0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CKD,345</w:t>
            </w:r>
            <w:ins w:id="159" w:author="Xu Zhu" w:date="2021-07-06T16:01:00Z">
              <w:r w:rsidR="006633E3" w:rsidRPr="007F63D4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  <w:rPrChange w:id="160" w:author="Chu Xu" w:date="2021-07-15T17:31:00Z">
                    <w:rPr>
                      <w:rFonts w:ascii="Times New Roman" w:eastAsia="Times New Roman" w:hAnsi="Times New Roman" w:cs="Times New Roman"/>
                      <w:color w:val="111111"/>
                      <w:sz w:val="22"/>
                      <w:szCs w:val="22"/>
                      <w:highlight w:val="yellow"/>
                      <w:lang w:val="en-US"/>
                    </w:rPr>
                  </w:rPrChange>
                </w:rPr>
                <w:t xml:space="preserve"> </w:t>
              </w:r>
              <w:del w:id="161" w:author="Chu Xu" w:date="2021-07-13T21:22:00Z">
                <w:r w:rsidR="006633E3" w:rsidRPr="007F63D4" w:rsidDel="002B118C">
                  <w:rPr>
                    <w:rFonts w:ascii="Times New Roman" w:eastAsia="Times New Roman" w:hAnsi="Times New Roman" w:cs="Times New Roman"/>
                    <w:color w:val="111111"/>
                    <w:sz w:val="22"/>
                    <w:szCs w:val="22"/>
                    <w:lang w:val="en-US"/>
                    <w:rPrChange w:id="162" w:author="Chu Xu" w:date="2021-07-15T17:31:00Z">
                      <w:rPr>
                        <w:rFonts w:ascii="Times New Roman" w:eastAsia="Times New Roman" w:hAnsi="Times New Roman" w:cs="Times New Roman"/>
                        <w:color w:val="111111"/>
                        <w:sz w:val="22"/>
                        <w:szCs w:val="22"/>
                        <w:highlight w:val="yellow"/>
                        <w:lang w:val="en-US"/>
                      </w:rPr>
                    </w:rPrChange>
                  </w:rPr>
                  <w:delText>ckd?</w:delText>
                </w:r>
              </w:del>
            </w:ins>
          </w:p>
        </w:tc>
        <w:tc>
          <w:tcPr>
            <w:tcW w:w="127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65E12" w14:textId="3FE20A39" w:rsidR="005F28D3" w:rsidRPr="005F28D3" w:rsidRDefault="005F28D3" w:rsidP="005F28D3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del w:id="163" w:author="Xu Zhu" w:date="2021-07-07T21:56:00Z">
              <w:r w:rsidDel="00613795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delText>617</w:delText>
              </w:r>
            </w:del>
            <w:r w:rsidR="00115D60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1121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(1</w:t>
            </w:r>
            <w:r w:rsidR="00115D60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5</w:t>
            </w:r>
            <w:ins w:id="164" w:author="Xu Zhu" w:date="2021-07-07T21:57:00Z">
              <w:r w:rsidR="00613795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t>.</w:t>
              </w:r>
            </w:ins>
            <w:r w:rsidR="00115D60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2</w:t>
            </w:r>
            <w:del w:id="165" w:author="Xu Zhu" w:date="2021-07-07T21:57:00Z">
              <w:r w:rsidDel="00613795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delText>8</w:delText>
              </w:r>
            </w:del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%)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3C868" w14:textId="1CB14606" w:rsidR="005F28D3" w:rsidRPr="005F28D3" w:rsidRDefault="005C588C" w:rsidP="005F28D3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0</w:t>
            </w:r>
            <w:del w:id="166" w:author="Chu Xu" w:date="2021-07-16T09:07:00Z">
              <w:r w:rsidR="005F28D3" w:rsidDel="00115D60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delText>0</w:delText>
              </w:r>
            </w:del>
          </w:p>
        </w:tc>
        <w:tc>
          <w:tcPr>
            <w:tcW w:w="155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C1EF7" w14:textId="6BD12273" w:rsidR="005F28D3" w:rsidRPr="005F28D3" w:rsidRDefault="005F28D3" w:rsidP="005F28D3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del w:id="167" w:author="Chu Xu" w:date="2021-07-16T09:07:00Z">
              <w:r w:rsidDel="00115D60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delText>617</w:delText>
              </w:r>
            </w:del>
            <w:r w:rsidR="005C588C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1121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(</w:t>
            </w:r>
            <w:r w:rsidR="005C588C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62.28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%)</w:t>
            </w:r>
          </w:p>
        </w:tc>
      </w:tr>
      <w:tr w:rsidR="005F28D3" w:rsidRPr="00BC08CA" w14:paraId="37FABF9C" w14:textId="77777777" w:rsidTr="00C20A85">
        <w:trPr>
          <w:cantSplit/>
          <w:trHeight w:val="317"/>
          <w:tblHeader/>
          <w:jc w:val="center"/>
        </w:trPr>
        <w:tc>
          <w:tcPr>
            <w:tcW w:w="2970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67F19D93" w14:textId="1CCD85ED" w:rsidR="005F28D3" w:rsidRPr="007F63D4" w:rsidRDefault="005F28D3" w:rsidP="005F28D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F63D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ab/>
              <w:t xml:space="preserve">no </w:t>
            </w:r>
            <w:r w:rsidR="00F463A0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CKD345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702AB" w14:textId="63AC6B6D" w:rsidR="005F28D3" w:rsidRPr="005F28D3" w:rsidRDefault="005F28D3" w:rsidP="005F28D3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del w:id="168" w:author="Xu Zhu" w:date="2021-07-07T21:57:00Z">
              <w:r w:rsidDel="009D0E33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delText>1858</w:delText>
              </w:r>
            </w:del>
            <w:r w:rsidR="00115D60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62</w:t>
            </w:r>
            <w:r w:rsidR="0020132D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46</w:t>
            </w:r>
            <w:r w:rsidR="00115D60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(</w:t>
            </w:r>
            <w:del w:id="169" w:author="Xu Zhu" w:date="2021-07-07T21:57:00Z">
              <w:r w:rsidDel="009D0E33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delText>(5</w:delText>
              </w:r>
            </w:del>
            <w:r w:rsidR="00115D60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84.</w:t>
            </w:r>
            <w:r w:rsidR="0020132D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7</w:t>
            </w:r>
            <w:r w:rsidR="00115D60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8</w:t>
            </w:r>
            <w:del w:id="170" w:author="Xu Zhu" w:date="2021-07-07T21:57:00Z">
              <w:r w:rsidDel="009D0E33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delText>5</w:delText>
              </w:r>
            </w:del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%)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E3409" w14:textId="02278407" w:rsidR="005F28D3" w:rsidRPr="005F28D3" w:rsidRDefault="005F28D3" w:rsidP="005F28D3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del w:id="171" w:author="Chu Xu" w:date="2021-07-16T09:07:00Z">
              <w:r w:rsidDel="00115D60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delText>1074</w:delText>
              </w:r>
            </w:del>
            <w:r w:rsidR="005C588C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5567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(</w:t>
            </w:r>
            <w:r w:rsidR="005C588C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100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%)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F15E9" w14:textId="5701E603" w:rsidR="005F28D3" w:rsidRPr="005F28D3" w:rsidRDefault="005F28D3" w:rsidP="005F28D3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del w:id="172" w:author="Chu Xu" w:date="2021-07-16T09:07:00Z">
              <w:r w:rsidDel="00115D60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delText>784</w:delText>
              </w:r>
            </w:del>
            <w:ins w:id="173" w:author="Chu Xu" w:date="2021-07-16T09:07:00Z">
              <w:r w:rsidR="00115D60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t>679</w:t>
              </w:r>
            </w:ins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(</w:t>
            </w:r>
            <w:r w:rsidR="00F463A0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37</w:t>
            </w:r>
            <w:r w:rsidR="005C588C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.72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%)</w:t>
            </w:r>
          </w:p>
        </w:tc>
      </w:tr>
      <w:tr w:rsidR="005F28D3" w:rsidRPr="00E3627C" w14:paraId="18B59045" w14:textId="77777777" w:rsidTr="00C20A85">
        <w:trPr>
          <w:cantSplit/>
          <w:trHeight w:val="317"/>
          <w:tblHeader/>
          <w:jc w:val="center"/>
        </w:trPr>
        <w:tc>
          <w:tcPr>
            <w:tcW w:w="2970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29958BE8" w14:textId="77777777" w:rsidR="005F28D3" w:rsidRPr="007F63D4" w:rsidRDefault="005F28D3" w:rsidP="005F28D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F63D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ab/>
              <w:t>not ascertained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4FAA7" w14:textId="25B4D2F6" w:rsidR="005F28D3" w:rsidRPr="005F28D3" w:rsidRDefault="005F28D3" w:rsidP="005F28D3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del w:id="174" w:author="Xu Zhu" w:date="2021-07-07T21:57:00Z">
              <w:r w:rsidDel="009D0E33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delText>874</w:delText>
              </w:r>
            </w:del>
            <w:ins w:id="175" w:author="Xu Zhu" w:date="2021-07-07T21:57:00Z">
              <w:r w:rsidR="009D0E33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t>0</w:t>
              </w:r>
            </w:ins>
            <w:del w:id="176" w:author="Xu Zhu" w:date="2021-07-07T21:57:00Z">
              <w:r w:rsidDel="009D0E33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delText>2</w:delText>
              </w:r>
            </w:del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0BB6C" w14:textId="5F61C4AF" w:rsidR="005F28D3" w:rsidRPr="005F28D3" w:rsidRDefault="00115D60" w:rsidP="005F28D3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30781" w14:textId="152401D3" w:rsidR="005F28D3" w:rsidRPr="005F28D3" w:rsidRDefault="00115D60" w:rsidP="005F28D3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0</w:t>
            </w:r>
          </w:p>
        </w:tc>
      </w:tr>
      <w:tr w:rsidR="005F28D3" w:rsidRPr="00E3627C" w14:paraId="3AA4BAE0" w14:textId="77777777" w:rsidTr="00C20A85">
        <w:trPr>
          <w:cantSplit/>
          <w:trHeight w:val="317"/>
          <w:tblHeader/>
          <w:jc w:val="center"/>
        </w:trPr>
        <w:tc>
          <w:tcPr>
            <w:tcW w:w="2970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086C75BF" w14:textId="77777777" w:rsidR="005F28D3" w:rsidRPr="00E3627C" w:rsidRDefault="005F28D3" w:rsidP="005F28D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3627C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Diabetic foot ulcer, n (%)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DC939" w14:textId="77777777" w:rsidR="005F28D3" w:rsidRPr="005F28D3" w:rsidRDefault="005F28D3" w:rsidP="005F28D3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D6953" w14:textId="77777777" w:rsidR="005F28D3" w:rsidRPr="005F28D3" w:rsidRDefault="005F28D3" w:rsidP="005F28D3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E51EB" w14:textId="77777777" w:rsidR="005F28D3" w:rsidRPr="005F28D3" w:rsidRDefault="005F28D3" w:rsidP="005F28D3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</w:p>
        </w:tc>
      </w:tr>
      <w:tr w:rsidR="005F28D3" w:rsidRPr="00E3627C" w14:paraId="773018EA" w14:textId="77777777" w:rsidTr="00C20A85">
        <w:trPr>
          <w:cantSplit/>
          <w:trHeight w:val="317"/>
          <w:tblHeader/>
          <w:jc w:val="center"/>
        </w:trPr>
        <w:tc>
          <w:tcPr>
            <w:tcW w:w="2970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5CA207A1" w14:textId="77777777" w:rsidR="005F28D3" w:rsidRPr="00E3627C" w:rsidRDefault="005F28D3" w:rsidP="005F28D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3627C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ab/>
              <w:t>DFU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B86AD" w14:textId="434F9D89" w:rsidR="005F28D3" w:rsidRPr="005F28D3" w:rsidRDefault="005F28D3" w:rsidP="005F28D3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del w:id="177" w:author="Xu Zhu" w:date="2021-07-06T16:00:00Z">
              <w:r w:rsidDel="003729EF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delText>219</w:delText>
              </w:r>
            </w:del>
            <w:r w:rsidR="00916E0D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336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(</w:t>
            </w:r>
            <w:ins w:id="178" w:author="Xu Zhu" w:date="2021-07-06T16:00:00Z">
              <w:r w:rsidR="003729EF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t>4.</w:t>
              </w:r>
            </w:ins>
            <w:r w:rsidR="00650561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56</w:t>
            </w:r>
            <w:del w:id="179" w:author="Xu Zhu" w:date="2021-07-06T16:00:00Z">
              <w:r w:rsidDel="003729EF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delText>7</w:delText>
              </w:r>
            </w:del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%)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A76DD" w14:textId="4C9314B6" w:rsidR="005F28D3" w:rsidRPr="005F28D3" w:rsidRDefault="00C34644" w:rsidP="005F28D3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EB1DC" w14:textId="111B9568" w:rsidR="005F28D3" w:rsidRPr="005F28D3" w:rsidRDefault="005F28D3" w:rsidP="005F28D3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del w:id="180" w:author="Chu Xu" w:date="2021-07-15T16:43:00Z">
              <w:r w:rsidDel="00634F7A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delText>219</w:delText>
              </w:r>
            </w:del>
            <w:r w:rsidR="00C3464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 xml:space="preserve"> 336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(</w:t>
            </w:r>
            <w:r w:rsidR="00C3464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32.15</w:t>
            </w:r>
            <w:del w:id="181" w:author="Chu Xu" w:date="2021-07-15T16:43:00Z">
              <w:r w:rsidDel="00634F7A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delText>12</w:delText>
              </w:r>
            </w:del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%)</w:t>
            </w:r>
          </w:p>
        </w:tc>
      </w:tr>
      <w:tr w:rsidR="005F28D3" w:rsidRPr="00E3627C" w14:paraId="7E6F12AC" w14:textId="77777777" w:rsidTr="00C20A85">
        <w:trPr>
          <w:cantSplit/>
          <w:trHeight w:val="317"/>
          <w:tblHeader/>
          <w:jc w:val="center"/>
        </w:trPr>
        <w:tc>
          <w:tcPr>
            <w:tcW w:w="2970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0B38C82A" w14:textId="77777777" w:rsidR="005F28D3" w:rsidRPr="00E3627C" w:rsidRDefault="005F28D3" w:rsidP="005F28D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3627C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ab/>
              <w:t>no DFU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3B02D" w14:textId="52615610" w:rsidR="005F28D3" w:rsidRPr="005F28D3" w:rsidRDefault="005F28D3" w:rsidP="005F28D3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del w:id="182" w:author="Xu Zhu" w:date="2021-07-06T16:01:00Z">
              <w:r w:rsidDel="006633E3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delText>2217</w:delText>
              </w:r>
            </w:del>
            <w:r w:rsidR="007950CE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7031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(</w:t>
            </w:r>
            <w:ins w:id="183" w:author="Xu Zhu" w:date="2021-07-06T16:01:00Z">
              <w:r w:rsidR="006633E3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t>95.</w:t>
              </w:r>
            </w:ins>
            <w:r w:rsidR="00650561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44</w:t>
            </w:r>
            <w:del w:id="184" w:author="Xu Zhu" w:date="2021-07-06T16:01:00Z">
              <w:r w:rsidDel="006633E3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delText>66</w:delText>
              </w:r>
            </w:del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%)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A7BAD" w14:textId="152AFC56" w:rsidR="005F28D3" w:rsidRPr="005F28D3" w:rsidRDefault="007950CE" w:rsidP="005F28D3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5567</w:t>
            </w:r>
            <w:r w:rsidR="005F28D3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(</w:t>
            </w:r>
            <w:r w:rsidR="00C3464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100</w:t>
            </w:r>
            <w:r w:rsidR="005F28D3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%)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760B6" w14:textId="2DCCFAAA" w:rsidR="005F28D3" w:rsidRPr="005F28D3" w:rsidRDefault="007950CE" w:rsidP="005F28D3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1464</w:t>
            </w:r>
            <w:r w:rsidR="00C3464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41.94</w:t>
            </w:r>
            <w:r w:rsidR="00C34644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%)</w:t>
            </w:r>
          </w:p>
        </w:tc>
      </w:tr>
      <w:tr w:rsidR="005F28D3" w:rsidRPr="00E3627C" w14:paraId="2439C481" w14:textId="77777777" w:rsidTr="00C20A85">
        <w:trPr>
          <w:cantSplit/>
          <w:trHeight w:val="317"/>
          <w:tblHeader/>
          <w:jc w:val="center"/>
        </w:trPr>
        <w:tc>
          <w:tcPr>
            <w:tcW w:w="2970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062C4F44" w14:textId="77777777" w:rsidR="005F28D3" w:rsidRPr="00E3627C" w:rsidRDefault="005F28D3" w:rsidP="005F28D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3627C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ab/>
              <w:t>not ascertained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9A410" w14:textId="5404091A" w:rsidR="005F28D3" w:rsidRPr="005F28D3" w:rsidRDefault="005F28D3" w:rsidP="005F28D3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del w:id="185" w:author="Xu Zhu" w:date="2021-07-06T16:01:00Z">
              <w:r w:rsidDel="006633E3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delText>913</w:delText>
              </w:r>
            </w:del>
            <w:ins w:id="186" w:author="Xu Zhu" w:date="2021-07-06T16:01:00Z">
              <w:r w:rsidR="006633E3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t>0</w:t>
              </w:r>
            </w:ins>
            <w:del w:id="187" w:author="Xu Zhu" w:date="2021-07-06T16:01:00Z">
              <w:r w:rsidRPr="00386E11" w:rsidDel="006633E3">
                <w:rPr>
                  <w:rFonts w:ascii="Times New Roman" w:eastAsia="Times New Roman" w:hAnsi="Times New Roman" w:cs="Times New Roman"/>
                  <w:color w:val="111111"/>
                  <w:sz w:val="22"/>
                  <w:szCs w:val="22"/>
                  <w:lang w:val="en-US"/>
                </w:rPr>
                <w:delText>2</w:delText>
              </w:r>
            </w:del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7FB23" w14:textId="7ED18EB2" w:rsidR="005F28D3" w:rsidRPr="005F28D3" w:rsidRDefault="00115D60" w:rsidP="005F28D3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A5B56" w14:textId="1AAF3FE9" w:rsidR="005F28D3" w:rsidRPr="005F28D3" w:rsidRDefault="00115D60" w:rsidP="005F28D3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0</w:t>
            </w:r>
          </w:p>
        </w:tc>
      </w:tr>
      <w:tr w:rsidR="005F28D3" w:rsidRPr="00E3627C" w14:paraId="37E2D257" w14:textId="77777777" w:rsidTr="00C20A85">
        <w:trPr>
          <w:cantSplit/>
          <w:trHeight w:val="317"/>
          <w:tblHeader/>
          <w:jc w:val="center"/>
        </w:trPr>
        <w:tc>
          <w:tcPr>
            <w:tcW w:w="2970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573446FA" w14:textId="77777777" w:rsidR="005F28D3" w:rsidRPr="00E3627C" w:rsidRDefault="005F28D3" w:rsidP="005F28D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2"/>
                <w:szCs w:val="22"/>
                <w:lang w:val="en-US" w:eastAsia="zh-CN"/>
              </w:rPr>
            </w:pPr>
            <w:r w:rsidRPr="00E3627C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Albuminuria, n (%)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3D4EB" w14:textId="3F70F87A" w:rsidR="005F28D3" w:rsidRPr="005F28D3" w:rsidRDefault="005F28D3" w:rsidP="005F28D3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BE4A8" w14:textId="6C81824F" w:rsidR="005F28D3" w:rsidRPr="005F28D3" w:rsidRDefault="005F28D3" w:rsidP="005F28D3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FDE17" w14:textId="28E1763B" w:rsidR="005F28D3" w:rsidRPr="005F28D3" w:rsidRDefault="005F28D3" w:rsidP="005F28D3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</w:p>
        </w:tc>
      </w:tr>
      <w:tr w:rsidR="005F28D3" w:rsidRPr="00E3627C" w14:paraId="5335EC21" w14:textId="77777777" w:rsidTr="00C20A85">
        <w:trPr>
          <w:cantSplit/>
          <w:trHeight w:val="317"/>
          <w:tblHeader/>
          <w:jc w:val="center"/>
        </w:trPr>
        <w:tc>
          <w:tcPr>
            <w:tcW w:w="2970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13AC128C" w14:textId="77777777" w:rsidR="005F28D3" w:rsidRPr="00E3627C" w:rsidRDefault="005F28D3" w:rsidP="005F28D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3627C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ab/>
              <w:t>normo-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04E83" w14:textId="68F27035" w:rsidR="005F28D3" w:rsidRPr="005F28D3" w:rsidRDefault="005F28D3" w:rsidP="005F28D3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r w:rsidRPr="005F28D3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NA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0E6A2" w14:textId="3FCF24CD" w:rsidR="005F28D3" w:rsidRPr="005F28D3" w:rsidRDefault="005F28D3" w:rsidP="005F28D3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r w:rsidRPr="005F28D3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NA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CB608" w14:textId="08C39C93" w:rsidR="005F28D3" w:rsidRPr="005F28D3" w:rsidRDefault="005F28D3" w:rsidP="005F28D3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r w:rsidRPr="005F28D3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NA</w:t>
            </w:r>
          </w:p>
        </w:tc>
      </w:tr>
      <w:tr w:rsidR="005F28D3" w:rsidRPr="00E3627C" w14:paraId="2672F1EE" w14:textId="77777777" w:rsidTr="00C20A85">
        <w:trPr>
          <w:cantSplit/>
          <w:trHeight w:val="317"/>
          <w:tblHeader/>
          <w:jc w:val="center"/>
        </w:trPr>
        <w:tc>
          <w:tcPr>
            <w:tcW w:w="2970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56B0A0ED" w14:textId="77777777" w:rsidR="005F28D3" w:rsidRPr="00E3627C" w:rsidRDefault="005F28D3" w:rsidP="005F28D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3627C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ab/>
              <w:t>micro-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A965D" w14:textId="4FCC2A43" w:rsidR="005F28D3" w:rsidRPr="005F28D3" w:rsidRDefault="005F28D3" w:rsidP="005F28D3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r w:rsidRPr="005F28D3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NA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747B4" w14:textId="2C1C4987" w:rsidR="005F28D3" w:rsidRPr="005F28D3" w:rsidRDefault="005F28D3" w:rsidP="005F28D3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r w:rsidRPr="005F28D3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NA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676AB" w14:textId="543D8700" w:rsidR="005F28D3" w:rsidRPr="005F28D3" w:rsidRDefault="005F28D3" w:rsidP="005F28D3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r w:rsidRPr="005F28D3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NA</w:t>
            </w:r>
          </w:p>
        </w:tc>
      </w:tr>
      <w:tr w:rsidR="005F28D3" w:rsidRPr="00E3627C" w14:paraId="07EF1A48" w14:textId="77777777" w:rsidTr="00C20A85">
        <w:trPr>
          <w:cantSplit/>
          <w:trHeight w:val="317"/>
          <w:tblHeader/>
          <w:jc w:val="center"/>
        </w:trPr>
        <w:tc>
          <w:tcPr>
            <w:tcW w:w="2970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22B7FFB2" w14:textId="77777777" w:rsidR="005F28D3" w:rsidRPr="00E3627C" w:rsidRDefault="005F28D3" w:rsidP="005F28D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3627C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ab/>
              <w:t>macro-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9070A" w14:textId="050C5254" w:rsidR="005F28D3" w:rsidRPr="005F28D3" w:rsidRDefault="005F28D3" w:rsidP="005F28D3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r w:rsidRPr="005F28D3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NA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FC707" w14:textId="470A4484" w:rsidR="005F28D3" w:rsidRPr="005F28D3" w:rsidRDefault="005F28D3" w:rsidP="005F28D3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r w:rsidRPr="005F28D3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NA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31A75" w14:textId="6FF35DE2" w:rsidR="005F28D3" w:rsidRPr="005F28D3" w:rsidRDefault="005F28D3" w:rsidP="005F28D3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r w:rsidRPr="005F28D3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NA</w:t>
            </w:r>
          </w:p>
        </w:tc>
      </w:tr>
      <w:tr w:rsidR="005F28D3" w:rsidRPr="00E3627C" w14:paraId="717377F9" w14:textId="77777777" w:rsidTr="00C20A85">
        <w:trPr>
          <w:cantSplit/>
          <w:trHeight w:val="317"/>
          <w:tblHeader/>
          <w:jc w:val="center"/>
        </w:trPr>
        <w:tc>
          <w:tcPr>
            <w:tcW w:w="2970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7ACFE48A" w14:textId="77777777" w:rsidR="005F28D3" w:rsidRPr="00E3627C" w:rsidRDefault="005F28D3" w:rsidP="005F28D3">
            <w:pPr>
              <w:spacing w:before="40" w:after="40"/>
              <w:ind w:left="100" w:right="100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r w:rsidRPr="00E3627C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 xml:space="preserve">            not available 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F7EAB" w14:textId="44495591" w:rsidR="005F28D3" w:rsidRPr="005F28D3" w:rsidRDefault="005F28D3" w:rsidP="005F28D3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r w:rsidRPr="005F28D3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NA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B1566" w14:textId="0FCA7BDF" w:rsidR="005F28D3" w:rsidRPr="005F28D3" w:rsidRDefault="005F28D3" w:rsidP="005F28D3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r w:rsidRPr="005F28D3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NA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0DB7F" w14:textId="65FEE4A3" w:rsidR="005F28D3" w:rsidRPr="005F28D3" w:rsidRDefault="005F28D3" w:rsidP="005F28D3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</w:pPr>
            <w:r w:rsidRPr="005F28D3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val="en-US"/>
              </w:rPr>
              <w:t>NA</w:t>
            </w:r>
          </w:p>
        </w:tc>
      </w:tr>
      <w:tr w:rsidR="005F28D3" w:rsidRPr="006C1702" w14:paraId="11A7732E" w14:textId="77777777" w:rsidTr="00C20A85">
        <w:trPr>
          <w:cantSplit/>
          <w:trHeight w:val="317"/>
          <w:tblHeader/>
          <w:jc w:val="center"/>
        </w:trPr>
        <w:tc>
          <w:tcPr>
            <w:tcW w:w="2970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75CE7AB9" w14:textId="77777777" w:rsidR="005F28D3" w:rsidRPr="00F463A0" w:rsidRDefault="005F28D3" w:rsidP="005F28D3">
            <w:pPr>
              <w:spacing w:before="40" w:after="40"/>
              <w:ind w:left="100" w:right="100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 w:rsidRPr="00F463A0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Altered renal function - eGFR &lt; 60 ml/min/1.73 m2, n (%)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7015F" w14:textId="77777777" w:rsidR="005F28D3" w:rsidRPr="00F463A0" w:rsidRDefault="005F28D3" w:rsidP="005F28D3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C5E38" w14:textId="77777777" w:rsidR="005F28D3" w:rsidRPr="00F463A0" w:rsidRDefault="005F28D3" w:rsidP="005F28D3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779D7" w14:textId="77777777" w:rsidR="005F28D3" w:rsidRPr="00F463A0" w:rsidRDefault="005F28D3" w:rsidP="005F28D3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5F28D3" w:rsidRPr="00E3627C" w14:paraId="32EED9A2" w14:textId="77777777" w:rsidTr="00C20A85">
        <w:trPr>
          <w:cantSplit/>
          <w:trHeight w:val="317"/>
          <w:tblHeader/>
          <w:jc w:val="center"/>
        </w:trPr>
        <w:tc>
          <w:tcPr>
            <w:tcW w:w="2970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5FFA731E" w14:textId="77777777" w:rsidR="005F28D3" w:rsidRPr="00F463A0" w:rsidRDefault="005F28D3" w:rsidP="005F28D3">
            <w:pPr>
              <w:spacing w:before="40" w:after="40"/>
              <w:ind w:right="10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463A0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No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F23B6" w14:textId="218A6032" w:rsidR="005F28D3" w:rsidRPr="00F463A0" w:rsidRDefault="00F463A0" w:rsidP="005F28D3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 w:eastAsia="zh-C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3639</w:t>
            </w:r>
            <w:r w:rsidR="005F28D3" w:rsidRPr="00F463A0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(4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9.39</w:t>
            </w:r>
            <w:r w:rsidR="005F28D3" w:rsidRPr="00F463A0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%)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9C07B" w14:textId="688A51EE" w:rsidR="005F28D3" w:rsidRPr="00F463A0" w:rsidRDefault="00F463A0" w:rsidP="005F28D3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3255</w:t>
            </w:r>
            <w:r w:rsidR="005F28D3" w:rsidRPr="00F463A0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41.53</w:t>
            </w:r>
            <w:r w:rsidR="005F28D3" w:rsidRPr="00F463A0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%)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9ED79" w14:textId="46A21FD9" w:rsidR="005F28D3" w:rsidRPr="00F463A0" w:rsidRDefault="00F463A0" w:rsidP="005F28D3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384</w:t>
            </w:r>
            <w:r w:rsidRPr="00F463A0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5F28D3" w:rsidRPr="00F463A0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21.33</w:t>
            </w:r>
            <w:r w:rsidR="005F28D3" w:rsidRPr="00F463A0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%)</w:t>
            </w:r>
          </w:p>
        </w:tc>
      </w:tr>
      <w:tr w:rsidR="005F28D3" w:rsidRPr="00E3627C" w14:paraId="1675E3D7" w14:textId="77777777" w:rsidTr="00C20A85">
        <w:trPr>
          <w:cantSplit/>
          <w:trHeight w:val="317"/>
          <w:tblHeader/>
          <w:jc w:val="center"/>
        </w:trPr>
        <w:tc>
          <w:tcPr>
            <w:tcW w:w="2970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101FDCE4" w14:textId="77777777" w:rsidR="005F28D3" w:rsidRPr="00F463A0" w:rsidRDefault="005F28D3" w:rsidP="005F28D3">
            <w:pPr>
              <w:spacing w:before="40" w:after="40"/>
              <w:ind w:right="10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463A0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Yes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9E3C8" w14:textId="7C07269B" w:rsidR="005F28D3" w:rsidRPr="00F463A0" w:rsidRDefault="00F463A0" w:rsidP="005F28D3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3728</w:t>
            </w:r>
            <w:r w:rsidRPr="00F463A0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5F28D3" w:rsidRPr="00F463A0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50.60</w:t>
            </w:r>
            <w:r w:rsidR="005F28D3" w:rsidRPr="00F463A0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%)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43809" w14:textId="64F4E4B8" w:rsidR="005F28D3" w:rsidRPr="00F463A0" w:rsidRDefault="00F463A0" w:rsidP="005F28D3">
            <w:pPr>
              <w:spacing w:before="40" w:after="40"/>
              <w:ind w:left="100" w:right="100"/>
              <w:jc w:val="center"/>
              <w:rPr>
                <w:rFonts w:ascii="SimSun" w:eastAsia="SimSun" w:hAnsi="SimSun" w:cs="SimSun"/>
                <w:sz w:val="22"/>
                <w:szCs w:val="22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2312</w:t>
            </w:r>
            <w:r w:rsidR="005F28D3" w:rsidRPr="00F463A0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58.46</w:t>
            </w:r>
            <w:r w:rsidR="005F28D3" w:rsidRPr="00F463A0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%)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69CF1" w14:textId="007004C4" w:rsidR="005F28D3" w:rsidRPr="00F463A0" w:rsidRDefault="00F463A0" w:rsidP="005F28D3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1416</w:t>
            </w:r>
            <w:r w:rsidR="005F28D3" w:rsidRPr="00F463A0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(7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8.66</w:t>
            </w:r>
            <w:r w:rsidR="005F28D3" w:rsidRPr="00F463A0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%)</w:t>
            </w:r>
          </w:p>
        </w:tc>
      </w:tr>
      <w:tr w:rsidR="005F28D3" w:rsidRPr="00E3627C" w14:paraId="7C9184EA" w14:textId="77777777" w:rsidTr="00C20A85">
        <w:trPr>
          <w:cantSplit/>
          <w:trHeight w:val="317"/>
          <w:tblHeader/>
          <w:jc w:val="center"/>
        </w:trPr>
        <w:tc>
          <w:tcPr>
            <w:tcW w:w="2970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43B26368" w14:textId="77777777" w:rsidR="005F28D3" w:rsidRPr="00F463A0" w:rsidRDefault="005F28D3" w:rsidP="005F28D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463A0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           not available 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C5E61" w14:textId="0109661F" w:rsidR="005F28D3" w:rsidRPr="00F463A0" w:rsidRDefault="00F463A0" w:rsidP="005F28D3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D81A8" w14:textId="5FF2BE49" w:rsidR="005F28D3" w:rsidRPr="00F463A0" w:rsidRDefault="00F463A0" w:rsidP="005F28D3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402BD" w14:textId="4C4140EF" w:rsidR="005F28D3" w:rsidRPr="00F463A0" w:rsidRDefault="00F463A0" w:rsidP="005F28D3">
            <w:pPr>
              <w:spacing w:before="40" w:after="40"/>
              <w:ind w:left="100" w:righ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0</w:t>
            </w:r>
          </w:p>
        </w:tc>
      </w:tr>
    </w:tbl>
    <w:p w14:paraId="75A4FA7E" w14:textId="77777777" w:rsidR="00F73196" w:rsidRPr="00E3627C" w:rsidRDefault="00F73196" w:rsidP="00F73196">
      <w:pPr>
        <w:rPr>
          <w:lang w:val="en-US"/>
        </w:rPr>
        <w:sectPr w:rsidR="00F73196" w:rsidRPr="00E3627C" w:rsidSect="002874DF">
          <w:pgSz w:w="16840" w:h="11900" w:orient="landscape"/>
          <w:pgMar w:top="832" w:right="1417" w:bottom="376" w:left="1417" w:header="708" w:footer="708" w:gutter="0"/>
          <w:cols w:space="708"/>
          <w:docGrid w:linePitch="360"/>
        </w:sectPr>
      </w:pPr>
    </w:p>
    <w:p w14:paraId="2F69D40D" w14:textId="77777777" w:rsidR="00F73196" w:rsidRDefault="00F73196" w:rsidP="00F73196">
      <w:pPr>
        <w:pStyle w:val="Heading2"/>
        <w:numPr>
          <w:ilvl w:val="0"/>
          <w:numId w:val="0"/>
        </w:numPr>
        <w:ind w:left="360"/>
        <w:rPr>
          <w:rFonts w:ascii="Times New Roman" w:eastAsia="Times New Roman" w:hAnsi="Times New Roman" w:cs="Times New Roman"/>
          <w:b w:val="0"/>
          <w:bCs w:val="0"/>
          <w:color w:val="111111"/>
          <w:sz w:val="22"/>
          <w:szCs w:val="22"/>
        </w:rPr>
      </w:pPr>
      <w:r w:rsidRPr="00E3627C">
        <w:rPr>
          <w:rFonts w:ascii="Times New Roman" w:eastAsia="Times New Roman" w:hAnsi="Times New Roman" w:cs="Times New Roman"/>
          <w:b w:val="0"/>
          <w:bCs w:val="0"/>
          <w:color w:val="111111"/>
          <w:sz w:val="22"/>
          <w:szCs w:val="22"/>
        </w:rPr>
        <w:t xml:space="preserve">DR (Diabetic retinopathy) Non-severe DR, active or past mild or moderate non proliferative </w:t>
      </w:r>
      <w:proofErr w:type="gramStart"/>
      <w:r w:rsidRPr="00E3627C">
        <w:rPr>
          <w:rFonts w:ascii="Times New Roman" w:eastAsia="Times New Roman" w:hAnsi="Times New Roman" w:cs="Times New Roman"/>
          <w:b w:val="0"/>
          <w:bCs w:val="0"/>
          <w:color w:val="111111"/>
          <w:sz w:val="22"/>
          <w:szCs w:val="22"/>
        </w:rPr>
        <w:t>DR ;</w:t>
      </w:r>
      <w:proofErr w:type="gramEnd"/>
      <w:r w:rsidRPr="00E3627C">
        <w:rPr>
          <w:rFonts w:ascii="Times New Roman" w:eastAsia="Times New Roman" w:hAnsi="Times New Roman" w:cs="Times New Roman"/>
          <w:b w:val="0"/>
          <w:bCs w:val="0"/>
          <w:color w:val="111111"/>
          <w:sz w:val="22"/>
          <w:szCs w:val="22"/>
        </w:rPr>
        <w:t xml:space="preserve"> Severe DR, active or past severe non proliferative or proliferative DR. DKD, diabetic kidney disease, defined as proteinuria and/or eGFR below 60 ml/min. DFU, active or past diabetic foot ulcer (see definitions in Methods)</w:t>
      </w:r>
    </w:p>
    <w:p w14:paraId="267D777B" w14:textId="77777777" w:rsidR="003C5D55" w:rsidRDefault="003C5D55" w:rsidP="003C5D55">
      <w:pPr>
        <w:rPr>
          <w:lang w:val="en-US"/>
        </w:rPr>
      </w:pPr>
    </w:p>
    <w:p w14:paraId="3B74A9E6" w14:textId="77777777" w:rsidR="003C5D55" w:rsidRDefault="003C5D55" w:rsidP="003C5D55">
      <w:pPr>
        <w:rPr>
          <w:lang w:val="en-US"/>
        </w:rPr>
      </w:pPr>
    </w:p>
    <w:p w14:paraId="6449198C" w14:textId="77777777" w:rsidR="003C5D55" w:rsidRDefault="003C5D55" w:rsidP="003C5D55">
      <w:pPr>
        <w:rPr>
          <w:lang w:val="en-US"/>
        </w:rPr>
      </w:pPr>
    </w:p>
    <w:p w14:paraId="5AD9C622" w14:textId="77777777" w:rsidR="003C5D55" w:rsidRDefault="003C5D55" w:rsidP="003C5D55">
      <w:pPr>
        <w:rPr>
          <w:lang w:val="en-US"/>
        </w:rPr>
      </w:pPr>
    </w:p>
    <w:p w14:paraId="3E367962" w14:textId="7B51AFBF" w:rsidR="003C5D55" w:rsidRPr="00784699" w:rsidRDefault="00554804" w:rsidP="003C5D55">
      <w:p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Within this cohort of patients diagnosed with both T2DM and COVID-19 positive, </w:t>
      </w:r>
      <w:r w:rsidR="003C5D55" w:rsidRPr="00784699">
        <w:rPr>
          <w:rFonts w:ascii="Times New Roman" w:eastAsia="Times New Roman" w:hAnsi="Times New Roman" w:cs="Times New Roman"/>
          <w:color w:val="000000"/>
          <w:lang w:val="en-US"/>
        </w:rPr>
        <w:t>1251</w:t>
      </w:r>
      <w:r w:rsidR="003C5D55" w:rsidRPr="001B0871">
        <w:rPr>
          <w:rFonts w:ascii="Times New Roman" w:eastAsia="Times New Roman" w:hAnsi="Times New Roman" w:cs="Times New Roman"/>
          <w:color w:val="000000"/>
          <w:lang w:val="en-US"/>
        </w:rPr>
        <w:t>/</w:t>
      </w:r>
      <w:r w:rsidR="003C5D55" w:rsidRPr="00784699">
        <w:rPr>
          <w:rFonts w:ascii="Times New Roman" w:eastAsia="Times New Roman" w:hAnsi="Times New Roman" w:cs="Times New Roman"/>
          <w:color w:val="000000"/>
          <w:lang w:val="en-US"/>
        </w:rPr>
        <w:t>7367</w:t>
      </w:r>
      <w:r w:rsidR="003C5D55" w:rsidRPr="001B0871">
        <w:rPr>
          <w:rFonts w:ascii="Times New Roman" w:eastAsia="Times New Roman" w:hAnsi="Times New Roman" w:cs="Times New Roman"/>
          <w:color w:val="000000"/>
          <w:lang w:val="en-US"/>
        </w:rPr>
        <w:t xml:space="preserve"> (</w:t>
      </w:r>
      <w:r w:rsidR="003C5D55" w:rsidRPr="00784699">
        <w:rPr>
          <w:rFonts w:ascii="Times New Roman" w:eastAsia="Times New Roman" w:hAnsi="Times New Roman" w:cs="Times New Roman"/>
          <w:color w:val="000000"/>
          <w:lang w:val="en-US"/>
        </w:rPr>
        <w:t>16.98</w:t>
      </w:r>
      <w:r w:rsidR="003C5D55" w:rsidRPr="001B0871">
        <w:rPr>
          <w:rFonts w:ascii="Times New Roman" w:eastAsia="Times New Roman" w:hAnsi="Times New Roman" w:cs="Times New Roman"/>
          <w:color w:val="000000"/>
          <w:lang w:val="en-US"/>
        </w:rPr>
        <w:t>%) patients had died</w:t>
      </w:r>
      <w:r w:rsidR="003C5D55" w:rsidRPr="00784699">
        <w:rPr>
          <w:rFonts w:ascii="Times New Roman" w:eastAsia="Times New Roman" w:hAnsi="Times New Roman" w:cs="Times New Roman"/>
          <w:color w:val="000000"/>
          <w:lang w:val="en-US"/>
        </w:rPr>
        <w:t xml:space="preserve"> within</w:t>
      </w:r>
      <w:r w:rsidR="00784699" w:rsidRPr="00784699">
        <w:rPr>
          <w:rFonts w:ascii="Times New Roman" w:eastAsia="Times New Roman" w:hAnsi="Times New Roman" w:cs="Times New Roman"/>
          <w:color w:val="000000"/>
          <w:lang w:val="en-US"/>
        </w:rPr>
        <w:t xml:space="preserve"> 28</w:t>
      </w:r>
      <w:r w:rsidR="003C5D55" w:rsidRPr="00784699">
        <w:rPr>
          <w:rFonts w:ascii="Times New Roman" w:eastAsia="Times New Roman" w:hAnsi="Times New Roman" w:cs="Times New Roman"/>
          <w:color w:val="000000"/>
          <w:lang w:val="en-US"/>
        </w:rPr>
        <w:t xml:space="preserve"> days of admission</w:t>
      </w:r>
      <w:r w:rsidR="003C5D55" w:rsidRPr="001B0871">
        <w:rPr>
          <w:rFonts w:ascii="Times New Roman" w:eastAsia="Times New Roman" w:hAnsi="Times New Roman" w:cs="Times New Roman"/>
          <w:color w:val="000000"/>
          <w:lang w:val="en-US"/>
        </w:rPr>
        <w:t xml:space="preserve">. The incidence of death was higher in patients with </w:t>
      </w:r>
      <w:r w:rsidR="003C5D55" w:rsidRPr="00784699">
        <w:rPr>
          <w:rFonts w:ascii="Times New Roman" w:eastAsia="Times New Roman" w:hAnsi="Times New Roman" w:cs="Times New Roman"/>
          <w:color w:val="000000"/>
          <w:lang w:val="en-US"/>
        </w:rPr>
        <w:t xml:space="preserve">any one of </w:t>
      </w:r>
      <w:proofErr w:type="gramStart"/>
      <w:r w:rsidR="003C5D55" w:rsidRPr="00784699">
        <w:rPr>
          <w:rFonts w:ascii="Times New Roman" w:eastAsia="Times New Roman" w:hAnsi="Times New Roman" w:cs="Times New Roman"/>
          <w:color w:val="000000"/>
          <w:lang w:val="en-US"/>
        </w:rPr>
        <w:t xml:space="preserve">the </w:t>
      </w:r>
      <w:r w:rsidR="003C5D55" w:rsidRPr="001B0871">
        <w:rPr>
          <w:rFonts w:ascii="Times New Roman" w:eastAsia="Times New Roman" w:hAnsi="Times New Roman" w:cs="Times New Roman"/>
          <w:color w:val="000000"/>
          <w:lang w:val="en-US"/>
        </w:rPr>
        <w:t xml:space="preserve"> microvascular</w:t>
      </w:r>
      <w:proofErr w:type="gramEnd"/>
      <w:r w:rsidR="003C5D55" w:rsidRPr="001B0871">
        <w:rPr>
          <w:rFonts w:ascii="Times New Roman" w:eastAsia="Times New Roman" w:hAnsi="Times New Roman" w:cs="Times New Roman"/>
          <w:color w:val="000000"/>
          <w:lang w:val="en-US"/>
        </w:rPr>
        <w:t xml:space="preserve"> complications than in those without (</w:t>
      </w:r>
      <w:r w:rsidR="003C5D55" w:rsidRPr="00784699">
        <w:rPr>
          <w:rFonts w:ascii="Times New Roman" w:eastAsia="Times New Roman" w:hAnsi="Times New Roman" w:cs="Times New Roman"/>
          <w:color w:val="000000"/>
          <w:lang w:val="en-US"/>
        </w:rPr>
        <w:t>400</w:t>
      </w:r>
      <w:r w:rsidR="003C5D55" w:rsidRPr="001B0871">
        <w:rPr>
          <w:rFonts w:ascii="Times New Roman" w:eastAsia="Times New Roman" w:hAnsi="Times New Roman" w:cs="Times New Roman"/>
          <w:color w:val="000000"/>
          <w:lang w:val="en-US"/>
        </w:rPr>
        <w:t>/</w:t>
      </w:r>
      <w:r w:rsidR="003C5D55" w:rsidRPr="00784699">
        <w:rPr>
          <w:rFonts w:ascii="Times New Roman" w:eastAsia="Times New Roman" w:hAnsi="Times New Roman" w:cs="Times New Roman"/>
          <w:color w:val="000000"/>
          <w:lang w:val="en-US"/>
        </w:rPr>
        <w:t>1800</w:t>
      </w:r>
      <w:r w:rsidR="003C5D55" w:rsidRPr="001B0871">
        <w:rPr>
          <w:rFonts w:ascii="Times New Roman" w:eastAsia="Times New Roman" w:hAnsi="Times New Roman" w:cs="Times New Roman"/>
          <w:color w:val="000000"/>
          <w:lang w:val="en-US"/>
        </w:rPr>
        <w:t xml:space="preserve"> (</w:t>
      </w:r>
      <w:r w:rsidR="003C5D55" w:rsidRPr="00784699">
        <w:rPr>
          <w:rFonts w:ascii="Times New Roman" w:eastAsia="Times New Roman" w:hAnsi="Times New Roman" w:cs="Times New Roman"/>
          <w:color w:val="000000"/>
          <w:lang w:val="en-US"/>
        </w:rPr>
        <w:t>22.22</w:t>
      </w:r>
      <w:r w:rsidR="003C5D55" w:rsidRPr="001B0871">
        <w:rPr>
          <w:rFonts w:ascii="Times New Roman" w:eastAsia="Times New Roman" w:hAnsi="Times New Roman" w:cs="Times New Roman"/>
          <w:color w:val="000000"/>
          <w:lang w:val="en-US"/>
        </w:rPr>
        <w:t xml:space="preserve">%) vs. </w:t>
      </w:r>
      <w:r w:rsidR="003C5D55" w:rsidRPr="00784699">
        <w:rPr>
          <w:rFonts w:ascii="Times New Roman" w:eastAsia="Times New Roman" w:hAnsi="Times New Roman" w:cs="Times New Roman"/>
          <w:color w:val="000000"/>
          <w:lang w:val="en-US"/>
        </w:rPr>
        <w:t>851</w:t>
      </w:r>
      <w:r w:rsidR="003C5D55" w:rsidRPr="001B0871">
        <w:rPr>
          <w:rFonts w:ascii="Times New Roman" w:eastAsia="Times New Roman" w:hAnsi="Times New Roman" w:cs="Times New Roman"/>
          <w:color w:val="000000"/>
          <w:lang w:val="en-US"/>
        </w:rPr>
        <w:t>/</w:t>
      </w:r>
      <w:r w:rsidR="003C5D55" w:rsidRPr="00784699">
        <w:rPr>
          <w:rFonts w:ascii="Times New Roman" w:eastAsia="Times New Roman" w:hAnsi="Times New Roman" w:cs="Times New Roman"/>
          <w:color w:val="000000"/>
          <w:lang w:val="en-US"/>
        </w:rPr>
        <w:t>5567</w:t>
      </w:r>
      <w:r w:rsidR="003C5D55" w:rsidRPr="001B0871">
        <w:rPr>
          <w:rFonts w:ascii="Times New Roman" w:eastAsia="Times New Roman" w:hAnsi="Times New Roman" w:cs="Times New Roman"/>
          <w:color w:val="000000"/>
          <w:lang w:val="en-US"/>
        </w:rPr>
        <w:t xml:space="preserve"> (</w:t>
      </w:r>
      <w:r w:rsidR="003C5D55" w:rsidRPr="00784699">
        <w:rPr>
          <w:rFonts w:ascii="Times New Roman" w:eastAsia="Times New Roman" w:hAnsi="Times New Roman" w:cs="Times New Roman"/>
          <w:color w:val="000000"/>
          <w:lang w:val="en-US"/>
        </w:rPr>
        <w:t>15.29</w:t>
      </w:r>
      <w:r w:rsidR="003C5D55" w:rsidRPr="001B0871">
        <w:rPr>
          <w:rFonts w:ascii="Times New Roman" w:eastAsia="Times New Roman" w:hAnsi="Times New Roman" w:cs="Times New Roman"/>
          <w:color w:val="000000"/>
          <w:lang w:val="en-US"/>
        </w:rPr>
        <w:t xml:space="preserve">%), unadjusted OR: </w:t>
      </w:r>
      <w:r w:rsidR="003C5D55" w:rsidRPr="00784699">
        <w:rPr>
          <w:rFonts w:ascii="Times New Roman" w:eastAsia="Times New Roman" w:hAnsi="Times New Roman" w:cs="Times New Roman"/>
          <w:color w:val="000000"/>
          <w:lang w:val="en-US"/>
        </w:rPr>
        <w:t>1.21</w:t>
      </w:r>
      <w:r w:rsidR="003C5D55" w:rsidRPr="001B0871">
        <w:rPr>
          <w:rFonts w:ascii="Times New Roman" w:eastAsia="Times New Roman" w:hAnsi="Times New Roman" w:cs="Times New Roman"/>
          <w:color w:val="000000"/>
          <w:lang w:val="en-US"/>
        </w:rPr>
        <w:t xml:space="preserve"> (95% CI: </w:t>
      </w:r>
      <w:r w:rsidR="003C5D55" w:rsidRPr="00784699">
        <w:rPr>
          <w:rFonts w:ascii="Times New Roman" w:eastAsia="Times New Roman" w:hAnsi="Times New Roman" w:cs="Times New Roman"/>
          <w:color w:val="000000"/>
          <w:lang w:val="en-US"/>
        </w:rPr>
        <w:t>1.07</w:t>
      </w:r>
      <w:r w:rsidR="003C5D55" w:rsidRPr="001B0871">
        <w:rPr>
          <w:rFonts w:ascii="Times New Roman" w:eastAsia="Times New Roman" w:hAnsi="Times New Roman" w:cs="Times New Roman"/>
          <w:color w:val="000000"/>
          <w:lang w:val="en-US"/>
        </w:rPr>
        <w:t>-</w:t>
      </w:r>
      <w:r w:rsidR="003C5D55" w:rsidRPr="00784699">
        <w:rPr>
          <w:rFonts w:ascii="Times New Roman" w:eastAsia="Times New Roman" w:hAnsi="Times New Roman" w:cs="Times New Roman"/>
          <w:color w:val="000000"/>
          <w:lang w:val="en-US"/>
        </w:rPr>
        <w:t>1.36</w:t>
      </w:r>
      <w:r w:rsidR="003C5D55" w:rsidRPr="001B0871">
        <w:rPr>
          <w:rFonts w:ascii="Times New Roman" w:eastAsia="Times New Roman" w:hAnsi="Times New Roman" w:cs="Times New Roman"/>
          <w:color w:val="000000"/>
          <w:lang w:val="en-US"/>
        </w:rPr>
        <w:t xml:space="preserve">, P </w:t>
      </w:r>
      <w:r w:rsidR="003C5D55" w:rsidRPr="00784699">
        <w:rPr>
          <w:rFonts w:ascii="Times New Roman" w:eastAsia="Times New Roman" w:hAnsi="Times New Roman" w:cs="Times New Roman"/>
          <w:color w:val="000000"/>
          <w:lang w:val="en-US"/>
        </w:rPr>
        <w:t>=</w:t>
      </w:r>
      <w:r w:rsidR="003C5D55" w:rsidRPr="001B0871">
        <w:rPr>
          <w:rFonts w:ascii="Times New Roman" w:eastAsia="Times New Roman" w:hAnsi="Times New Roman" w:cs="Times New Roman"/>
          <w:color w:val="000000"/>
          <w:lang w:val="en-US"/>
        </w:rPr>
        <w:t>0.00</w:t>
      </w:r>
      <w:r w:rsidR="003C5D55" w:rsidRPr="00784699">
        <w:rPr>
          <w:rFonts w:ascii="Times New Roman" w:eastAsia="Times New Roman" w:hAnsi="Times New Roman" w:cs="Times New Roman"/>
          <w:color w:val="000000"/>
          <w:lang w:val="en-US"/>
        </w:rPr>
        <w:t>189</w:t>
      </w:r>
      <w:r w:rsidR="003C5D55" w:rsidRPr="001B0871">
        <w:rPr>
          <w:rFonts w:ascii="Times New Roman" w:eastAsia="Times New Roman" w:hAnsi="Times New Roman" w:cs="Times New Roman"/>
          <w:color w:val="000000"/>
          <w:lang w:val="en-US"/>
        </w:rPr>
        <w:t xml:space="preserve">). </w:t>
      </w:r>
    </w:p>
    <w:p w14:paraId="4ADB82F0" w14:textId="77777777" w:rsidR="003C5D55" w:rsidRPr="00784699" w:rsidRDefault="003C5D55" w:rsidP="003C5D55">
      <w:pPr>
        <w:rPr>
          <w:rFonts w:ascii="Times New Roman" w:eastAsia="Times New Roman" w:hAnsi="Times New Roman" w:cs="Times New Roman"/>
          <w:color w:val="000000"/>
          <w:lang w:val="en-US"/>
        </w:rPr>
      </w:pPr>
    </w:p>
    <w:p w14:paraId="623AFEF6" w14:textId="43B2CD30" w:rsidR="003C5D55" w:rsidRPr="00784699" w:rsidRDefault="003C5D55" w:rsidP="003C5D55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1B0871">
        <w:rPr>
          <w:rFonts w:ascii="Times New Roman" w:eastAsia="Times New Roman" w:hAnsi="Times New Roman" w:cs="Times New Roman"/>
          <w:color w:val="000000"/>
          <w:lang w:val="en-US"/>
        </w:rPr>
        <w:t xml:space="preserve">After adjustment for age and </w:t>
      </w:r>
      <w:r w:rsidR="00554804">
        <w:rPr>
          <w:rFonts w:ascii="Times New Roman" w:eastAsia="Times New Roman" w:hAnsi="Times New Roman" w:cs="Times New Roman"/>
          <w:color w:val="000000"/>
          <w:lang w:val="en-US"/>
        </w:rPr>
        <w:t>gender</w:t>
      </w:r>
      <w:r w:rsidRPr="001B0871">
        <w:rPr>
          <w:rFonts w:ascii="Times New Roman" w:eastAsia="Times New Roman" w:hAnsi="Times New Roman" w:cs="Times New Roman"/>
          <w:color w:val="000000"/>
          <w:lang w:val="en-US"/>
        </w:rPr>
        <w:t xml:space="preserve">, patients with </w:t>
      </w:r>
      <w:r w:rsidR="00554804">
        <w:rPr>
          <w:rFonts w:ascii="Times New Roman" w:eastAsia="Times New Roman" w:hAnsi="Times New Roman" w:cs="Times New Roman"/>
          <w:color w:val="000000"/>
          <w:lang w:val="en-US"/>
        </w:rPr>
        <w:t xml:space="preserve">either of the </w:t>
      </w:r>
      <w:r w:rsidRPr="001B0871">
        <w:rPr>
          <w:rFonts w:ascii="Times New Roman" w:eastAsia="Times New Roman" w:hAnsi="Times New Roman" w:cs="Times New Roman"/>
          <w:color w:val="000000"/>
          <w:lang w:val="en-US"/>
        </w:rPr>
        <w:t xml:space="preserve">microvascular complications had a </w:t>
      </w:r>
      <w:r w:rsidRPr="00784699">
        <w:rPr>
          <w:rFonts w:ascii="Times New Roman" w:eastAsia="Times New Roman" w:hAnsi="Times New Roman" w:cs="Times New Roman"/>
          <w:color w:val="000000"/>
          <w:lang w:val="en-US"/>
        </w:rPr>
        <w:t>1.</w:t>
      </w:r>
      <w:r w:rsidR="00E447FC" w:rsidRPr="00784699">
        <w:rPr>
          <w:rFonts w:ascii="Times New Roman" w:eastAsia="Times New Roman" w:hAnsi="Times New Roman" w:cs="Times New Roman"/>
          <w:color w:val="000000"/>
          <w:lang w:val="en-US"/>
        </w:rPr>
        <w:t>583</w:t>
      </w:r>
      <w:r w:rsidRPr="001B0871">
        <w:rPr>
          <w:rFonts w:ascii="Times New Roman" w:eastAsia="Times New Roman" w:hAnsi="Times New Roman" w:cs="Times New Roman"/>
          <w:color w:val="000000"/>
          <w:lang w:val="en-US"/>
        </w:rPr>
        <w:t xml:space="preserve">-fold increased risk of death (95% CI: </w:t>
      </w:r>
      <w:r w:rsidRPr="00784699">
        <w:rPr>
          <w:rFonts w:ascii="Times New Roman" w:eastAsia="Times New Roman" w:hAnsi="Times New Roman" w:cs="Times New Roman"/>
          <w:color w:val="000000"/>
          <w:lang w:val="en-US"/>
        </w:rPr>
        <w:t>1.</w:t>
      </w:r>
      <w:r w:rsidR="00E447FC" w:rsidRPr="00784699">
        <w:rPr>
          <w:rFonts w:ascii="Times New Roman" w:eastAsia="Times New Roman" w:hAnsi="Times New Roman" w:cs="Times New Roman"/>
          <w:color w:val="000000"/>
          <w:lang w:val="en-US"/>
        </w:rPr>
        <w:t>386</w:t>
      </w:r>
      <w:r w:rsidRPr="0078469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1B0871">
        <w:rPr>
          <w:rFonts w:ascii="Times New Roman" w:eastAsia="Times New Roman" w:hAnsi="Times New Roman" w:cs="Times New Roman"/>
          <w:color w:val="000000"/>
          <w:lang w:val="en-US"/>
        </w:rPr>
        <w:t>-</w:t>
      </w:r>
      <w:r w:rsidRPr="00784699">
        <w:rPr>
          <w:rFonts w:ascii="Times New Roman" w:eastAsia="Times New Roman" w:hAnsi="Times New Roman" w:cs="Times New Roman"/>
          <w:color w:val="000000"/>
          <w:lang w:val="en-US"/>
        </w:rPr>
        <w:t>1.</w:t>
      </w:r>
      <w:r w:rsidR="00E447FC" w:rsidRPr="00784699">
        <w:rPr>
          <w:rFonts w:ascii="Times New Roman" w:eastAsia="Times New Roman" w:hAnsi="Times New Roman" w:cs="Times New Roman"/>
          <w:color w:val="000000"/>
          <w:lang w:val="en-US"/>
        </w:rPr>
        <w:t>808,</w:t>
      </w:r>
      <w:r w:rsidRPr="001B0871">
        <w:rPr>
          <w:rFonts w:ascii="Times New Roman" w:eastAsia="Times New Roman" w:hAnsi="Times New Roman" w:cs="Times New Roman"/>
          <w:color w:val="000000"/>
          <w:lang w:val="en-US"/>
        </w:rPr>
        <w:t xml:space="preserve"> P </w:t>
      </w:r>
      <w:r w:rsidRPr="00784699">
        <w:rPr>
          <w:rFonts w:ascii="Times New Roman" w:eastAsia="Times New Roman" w:hAnsi="Times New Roman" w:cs="Times New Roman"/>
          <w:color w:val="000000"/>
          <w:lang w:val="en-US"/>
        </w:rPr>
        <w:t>= 0.00794</w:t>
      </w:r>
      <w:r w:rsidRPr="001B0871">
        <w:rPr>
          <w:rFonts w:ascii="Times New Roman" w:eastAsia="Times New Roman" w:hAnsi="Times New Roman" w:cs="Times New Roman"/>
          <w:color w:val="000000"/>
          <w:lang w:val="en-US"/>
        </w:rPr>
        <w:t>) compared to those without.</w:t>
      </w:r>
    </w:p>
    <w:p w14:paraId="39B87A18" w14:textId="77777777" w:rsidR="003C5D55" w:rsidRPr="00784699" w:rsidRDefault="003C5D55" w:rsidP="003C5D55">
      <w:pPr>
        <w:rPr>
          <w:rFonts w:ascii="Times New Roman" w:hAnsi="Times New Roman" w:cs="Times New Roman"/>
          <w:lang w:val="en-US"/>
        </w:rPr>
      </w:pPr>
    </w:p>
    <w:p w14:paraId="7530AE00" w14:textId="7A8C5BAA" w:rsidR="003C5D55" w:rsidRPr="00784699" w:rsidRDefault="003C5D55" w:rsidP="003C5D55">
      <w:pPr>
        <w:rPr>
          <w:rFonts w:ascii="Times New Roman" w:hAnsi="Times New Roman" w:cs="Times New Roman"/>
          <w:lang w:val="en-US"/>
        </w:rPr>
      </w:pPr>
      <w:r w:rsidRPr="00784699">
        <w:rPr>
          <w:rFonts w:ascii="Times New Roman" w:hAnsi="Times New Roman" w:cs="Times New Roman"/>
          <w:lang w:val="en-US"/>
        </w:rPr>
        <w:t>-----------------------------</w:t>
      </w:r>
    </w:p>
    <w:p w14:paraId="67903A8C" w14:textId="0DF8F2CF" w:rsidR="003C5D55" w:rsidRPr="00784699" w:rsidRDefault="003C5D55" w:rsidP="003C5D55">
      <w:pPr>
        <w:rPr>
          <w:rFonts w:ascii="Times New Roman" w:hAnsi="Times New Roman" w:cs="Times New Roman"/>
          <w:lang w:val="en-US"/>
        </w:rPr>
      </w:pPr>
      <w:r w:rsidRPr="00784699">
        <w:rPr>
          <w:rFonts w:ascii="Times New Roman" w:hAnsi="Times New Roman" w:cs="Times New Roman"/>
          <w:lang w:val="en-US"/>
        </w:rPr>
        <w:t>Age and sex adjusted odds ratio</w:t>
      </w:r>
      <w:r w:rsidR="00784699" w:rsidRPr="00784699">
        <w:rPr>
          <w:rFonts w:ascii="Times New Roman" w:hAnsi="Times New Roman" w:cs="Times New Roman"/>
          <w:lang w:val="en-US"/>
        </w:rPr>
        <w:t xml:space="preserve"> for death within 28 days admission</w:t>
      </w:r>
    </w:p>
    <w:p w14:paraId="2322F323" w14:textId="77777777" w:rsidR="003C5D55" w:rsidRPr="00784699" w:rsidRDefault="003C5D55" w:rsidP="003C5D55">
      <w:pPr>
        <w:rPr>
          <w:rFonts w:ascii="Times New Roman" w:hAnsi="Times New Roman" w:cs="Times New Roman"/>
          <w:lang w:val="en-US"/>
        </w:rPr>
      </w:pPr>
      <w:r w:rsidRPr="00784699">
        <w:rPr>
          <w:rFonts w:ascii="Times New Roman" w:hAnsi="Times New Roman" w:cs="Times New Roman"/>
          <w:lang w:val="en-US"/>
        </w:rPr>
        <w:t>--------------------------------</w:t>
      </w:r>
    </w:p>
    <w:p w14:paraId="0ED65D3C" w14:textId="515962E3" w:rsidR="003C5D55" w:rsidRPr="00784699" w:rsidRDefault="003C5D55" w:rsidP="003C5D55">
      <w:pPr>
        <w:rPr>
          <w:rFonts w:ascii="Times New Roman" w:hAnsi="Times New Roman" w:cs="Times New Roman"/>
          <w:lang w:val="en-US"/>
        </w:rPr>
      </w:pPr>
      <w:r w:rsidRPr="00784699">
        <w:rPr>
          <w:rFonts w:ascii="Times New Roman" w:hAnsi="Times New Roman" w:cs="Times New Roman"/>
          <w:lang w:val="en-US"/>
        </w:rPr>
        <w:tab/>
        <w:t xml:space="preserve"> </w:t>
      </w:r>
      <w:r w:rsidRPr="00784699">
        <w:rPr>
          <w:rFonts w:ascii="Times New Roman" w:hAnsi="Times New Roman" w:cs="Times New Roman"/>
          <w:lang w:val="en-US"/>
        </w:rPr>
        <w:tab/>
        <w:t xml:space="preserve">                  </w:t>
      </w:r>
      <w:r w:rsidR="00FA5E40" w:rsidRPr="00784699">
        <w:rPr>
          <w:rFonts w:ascii="Times New Roman" w:hAnsi="Times New Roman" w:cs="Times New Roman"/>
          <w:lang w:val="en-US"/>
        </w:rPr>
        <w:t>OR</w:t>
      </w:r>
      <w:r w:rsidRPr="00784699">
        <w:rPr>
          <w:rFonts w:ascii="Times New Roman" w:hAnsi="Times New Roman" w:cs="Times New Roman"/>
          <w:lang w:val="en-US"/>
        </w:rPr>
        <w:t>.      lower .95 upper .95</w:t>
      </w:r>
    </w:p>
    <w:p w14:paraId="6C87FEE7" w14:textId="5B7C64AC" w:rsidR="00FA5E40" w:rsidRPr="00784699" w:rsidRDefault="003C5D55" w:rsidP="00FA5E40">
      <w:pPr>
        <w:ind w:right="240"/>
        <w:rPr>
          <w:rFonts w:ascii="Times New Roman" w:eastAsia="Times New Roman" w:hAnsi="Times New Roman" w:cs="Times New Roman"/>
          <w:lang w:val="en-US" w:eastAsia="zh-CN"/>
        </w:rPr>
      </w:pPr>
      <w:r w:rsidRPr="00784699">
        <w:rPr>
          <w:rFonts w:ascii="Times New Roman" w:hAnsi="Times New Roman" w:cs="Times New Roman"/>
          <w:lang w:val="en-US"/>
        </w:rPr>
        <w:t xml:space="preserve">CKD only                         </w:t>
      </w:r>
      <w:r w:rsidR="00E447FC" w:rsidRPr="00784699">
        <w:rPr>
          <w:rFonts w:ascii="Times New Roman" w:eastAsia="Times New Roman" w:hAnsi="Times New Roman" w:cs="Times New Roman"/>
          <w:lang w:val="en-US" w:eastAsia="zh-CN"/>
        </w:rPr>
        <w:t>1.684</w:t>
      </w:r>
      <w:r w:rsidR="00FA5E40" w:rsidRPr="00784699">
        <w:rPr>
          <w:rFonts w:ascii="Times New Roman" w:eastAsia="Times New Roman" w:hAnsi="Times New Roman" w:cs="Times New Roman"/>
          <w:lang w:val="en-US" w:eastAsia="zh-CN"/>
        </w:rPr>
        <w:t xml:space="preserve">     </w:t>
      </w:r>
      <w:proofErr w:type="gramStart"/>
      <w:r w:rsidR="00FA5E40" w:rsidRPr="00784699">
        <w:rPr>
          <w:rFonts w:ascii="Times New Roman" w:eastAsia="Times New Roman" w:hAnsi="Times New Roman" w:cs="Times New Roman"/>
          <w:lang w:val="en-US" w:eastAsia="zh-CN"/>
        </w:rPr>
        <w:t xml:space="preserve">   (</w:t>
      </w:r>
      <w:proofErr w:type="gramEnd"/>
      <w:r w:rsidR="000645F4" w:rsidRPr="00784699">
        <w:rPr>
          <w:rFonts w:ascii="Times New Roman" w:eastAsia="Times New Roman" w:hAnsi="Times New Roman" w:cs="Times New Roman"/>
          <w:lang w:val="en-US" w:eastAsia="zh-CN"/>
        </w:rPr>
        <w:t>1.</w:t>
      </w:r>
      <w:r w:rsidR="00E447FC" w:rsidRPr="00784699">
        <w:rPr>
          <w:rFonts w:ascii="Times New Roman" w:eastAsia="Times New Roman" w:hAnsi="Times New Roman" w:cs="Times New Roman"/>
          <w:lang w:val="en-US" w:eastAsia="zh-CN"/>
        </w:rPr>
        <w:t xml:space="preserve">445 </w:t>
      </w:r>
      <w:r w:rsidR="000645F4" w:rsidRPr="00784699">
        <w:rPr>
          <w:rFonts w:ascii="Times New Roman" w:eastAsia="Times New Roman" w:hAnsi="Times New Roman" w:cs="Times New Roman"/>
          <w:lang w:val="en-US" w:eastAsia="zh-CN"/>
        </w:rPr>
        <w:t xml:space="preserve">- </w:t>
      </w:r>
      <w:r w:rsidR="00FA5E40" w:rsidRPr="00784699">
        <w:rPr>
          <w:rFonts w:ascii="Times New Roman" w:eastAsia="Times New Roman" w:hAnsi="Times New Roman" w:cs="Times New Roman"/>
          <w:lang w:val="en-US" w:eastAsia="zh-CN"/>
        </w:rPr>
        <w:t xml:space="preserve"> </w:t>
      </w:r>
      <w:r w:rsidR="00E447FC" w:rsidRPr="00784699">
        <w:rPr>
          <w:rFonts w:ascii="Times New Roman" w:eastAsia="Times New Roman" w:hAnsi="Times New Roman" w:cs="Times New Roman"/>
          <w:lang w:val="en-US" w:eastAsia="zh-CN"/>
        </w:rPr>
        <w:t>1.963</w:t>
      </w:r>
      <w:r w:rsidR="00FA5E40" w:rsidRPr="00303AC1">
        <w:rPr>
          <w:rFonts w:ascii="Times New Roman" w:eastAsia="Times New Roman" w:hAnsi="Times New Roman" w:cs="Times New Roman"/>
          <w:lang w:val="en-US" w:eastAsia="zh-CN"/>
        </w:rPr>
        <w:t xml:space="preserve"> </w:t>
      </w:r>
      <w:r w:rsidR="00FA5E40" w:rsidRPr="00784699">
        <w:rPr>
          <w:rFonts w:ascii="Times New Roman" w:eastAsia="Times New Roman" w:hAnsi="Times New Roman" w:cs="Times New Roman"/>
          <w:lang w:val="en-US" w:eastAsia="zh-CN"/>
        </w:rPr>
        <w:t>)</w:t>
      </w:r>
      <w:r w:rsidR="00FA5E40" w:rsidRPr="00303AC1">
        <w:rPr>
          <w:rFonts w:ascii="Times New Roman" w:eastAsia="Times New Roman" w:hAnsi="Times New Roman" w:cs="Times New Roman"/>
          <w:lang w:val="en-US" w:eastAsia="zh-CN"/>
        </w:rPr>
        <w:t xml:space="preserve"> </w:t>
      </w:r>
      <w:r w:rsidRPr="00784699">
        <w:rPr>
          <w:rFonts w:ascii="Times New Roman" w:hAnsi="Times New Roman" w:cs="Times New Roman"/>
          <w:lang w:val="en-US"/>
        </w:rPr>
        <w:t xml:space="preserve">       </w:t>
      </w:r>
    </w:p>
    <w:p w14:paraId="771C96C1" w14:textId="39C94A36" w:rsidR="003C5D55" w:rsidRPr="00784699" w:rsidRDefault="003C5D55" w:rsidP="003C5D5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84699">
        <w:rPr>
          <w:rFonts w:ascii="Times New Roman" w:hAnsi="Times New Roman" w:cs="Times New Roman"/>
          <w:lang w:val="en-US"/>
        </w:rPr>
        <w:t>Diabetic.foot.ulcer</w:t>
      </w:r>
      <w:proofErr w:type="spellEnd"/>
      <w:proofErr w:type="gramEnd"/>
      <w:r w:rsidRPr="00784699">
        <w:rPr>
          <w:rFonts w:ascii="Times New Roman" w:hAnsi="Times New Roman" w:cs="Times New Roman"/>
          <w:lang w:val="en-US"/>
        </w:rPr>
        <w:t xml:space="preserve"> Only    </w:t>
      </w:r>
      <w:r w:rsidR="00FA5E40" w:rsidRPr="00784699">
        <w:rPr>
          <w:rFonts w:ascii="Times New Roman" w:hAnsi="Times New Roman" w:cs="Times New Roman"/>
          <w:lang w:val="en-US"/>
        </w:rPr>
        <w:t>1.279</w:t>
      </w:r>
      <w:r w:rsidRPr="00784699">
        <w:rPr>
          <w:rFonts w:ascii="Times New Roman" w:hAnsi="Times New Roman" w:cs="Times New Roman"/>
          <w:lang w:val="en-US"/>
        </w:rPr>
        <w:t xml:space="preserve">       </w:t>
      </w:r>
      <w:r w:rsidR="000645F4" w:rsidRPr="00784699">
        <w:rPr>
          <w:rFonts w:ascii="Times New Roman" w:hAnsi="Times New Roman" w:cs="Times New Roman"/>
          <w:lang w:val="en-US"/>
        </w:rPr>
        <w:t>0.974 -  1.678</w:t>
      </w:r>
      <w:r w:rsidR="00FA5E40" w:rsidRPr="00784699">
        <w:rPr>
          <w:rFonts w:ascii="Times New Roman" w:hAnsi="Times New Roman" w:cs="Times New Roman"/>
          <w:lang w:val="en-US"/>
        </w:rPr>
        <w:t>)</w:t>
      </w:r>
    </w:p>
    <w:p w14:paraId="39105F44" w14:textId="7A30BD80" w:rsidR="003C5D55" w:rsidRPr="00784699" w:rsidRDefault="003C5D55" w:rsidP="003C5D55">
      <w:pPr>
        <w:rPr>
          <w:rFonts w:ascii="Times New Roman" w:hAnsi="Times New Roman" w:cs="Times New Roman"/>
          <w:lang w:val="en-US"/>
        </w:rPr>
      </w:pPr>
      <w:proofErr w:type="spellStart"/>
      <w:r w:rsidRPr="00784699">
        <w:rPr>
          <w:rFonts w:ascii="Times New Roman" w:hAnsi="Times New Roman" w:cs="Times New Roman"/>
          <w:lang w:val="en-US"/>
        </w:rPr>
        <w:t>diabet_</w:t>
      </w:r>
      <w:proofErr w:type="gramStart"/>
      <w:r w:rsidRPr="00784699">
        <w:rPr>
          <w:rFonts w:ascii="Times New Roman" w:hAnsi="Times New Roman" w:cs="Times New Roman"/>
          <w:lang w:val="en-US"/>
        </w:rPr>
        <w:t>retino</w:t>
      </w:r>
      <w:proofErr w:type="spellEnd"/>
      <w:r w:rsidRPr="00784699">
        <w:rPr>
          <w:rFonts w:ascii="Times New Roman" w:hAnsi="Times New Roman" w:cs="Times New Roman"/>
          <w:lang w:val="en-US"/>
        </w:rPr>
        <w:t xml:space="preserve">  only</w:t>
      </w:r>
      <w:proofErr w:type="gramEnd"/>
      <w:r w:rsidRPr="00784699">
        <w:rPr>
          <w:rFonts w:ascii="Times New Roman" w:hAnsi="Times New Roman" w:cs="Times New Roman"/>
          <w:lang w:val="en-US"/>
        </w:rPr>
        <w:t xml:space="preserve">           1.</w:t>
      </w:r>
      <w:r w:rsidR="00FA5E40" w:rsidRPr="00784699">
        <w:rPr>
          <w:rFonts w:ascii="Times New Roman" w:hAnsi="Times New Roman" w:cs="Times New Roman"/>
          <w:lang w:val="en-US"/>
        </w:rPr>
        <w:t>405</w:t>
      </w:r>
      <w:r w:rsidRPr="00784699">
        <w:rPr>
          <w:rFonts w:ascii="Times New Roman" w:hAnsi="Times New Roman" w:cs="Times New Roman"/>
          <w:lang w:val="en-US"/>
        </w:rPr>
        <w:t xml:space="preserve">      </w:t>
      </w:r>
      <w:r w:rsidR="00FA5E40" w:rsidRPr="00784699">
        <w:rPr>
          <w:rFonts w:ascii="Times New Roman" w:hAnsi="Times New Roman" w:cs="Times New Roman"/>
          <w:lang w:val="en-US"/>
        </w:rPr>
        <w:t>(</w:t>
      </w:r>
      <w:r w:rsidR="000645F4" w:rsidRPr="00784699">
        <w:rPr>
          <w:rFonts w:ascii="Times New Roman" w:hAnsi="Times New Roman" w:cs="Times New Roman"/>
          <w:lang w:val="en-US"/>
        </w:rPr>
        <w:t>0.905</w:t>
      </w:r>
      <w:r w:rsidRPr="00784699">
        <w:rPr>
          <w:rFonts w:ascii="Times New Roman" w:hAnsi="Times New Roman" w:cs="Times New Roman"/>
          <w:lang w:val="en-US"/>
        </w:rPr>
        <w:t xml:space="preserve">  </w:t>
      </w:r>
      <w:r w:rsidR="000645F4" w:rsidRPr="00784699">
        <w:rPr>
          <w:rFonts w:ascii="Times New Roman" w:hAnsi="Times New Roman" w:cs="Times New Roman"/>
          <w:lang w:val="en-US"/>
        </w:rPr>
        <w:t>-</w:t>
      </w:r>
      <w:r w:rsidRPr="00784699">
        <w:rPr>
          <w:rFonts w:ascii="Times New Roman" w:hAnsi="Times New Roman" w:cs="Times New Roman"/>
          <w:lang w:val="en-US"/>
        </w:rPr>
        <w:t xml:space="preserve">    </w:t>
      </w:r>
      <w:r w:rsidR="000645F4" w:rsidRPr="00784699">
        <w:rPr>
          <w:rFonts w:ascii="Times New Roman" w:hAnsi="Times New Roman" w:cs="Times New Roman"/>
          <w:lang w:val="en-US"/>
        </w:rPr>
        <w:t>2.182)</w:t>
      </w:r>
    </w:p>
    <w:p w14:paraId="28972588" w14:textId="77777777" w:rsidR="0005017B" w:rsidRPr="00784699" w:rsidRDefault="0005017B" w:rsidP="003C5D55">
      <w:pPr>
        <w:rPr>
          <w:rFonts w:ascii="Times New Roman" w:hAnsi="Times New Roman" w:cs="Times New Roman"/>
          <w:lang w:val="en-US"/>
        </w:rPr>
      </w:pPr>
    </w:p>
    <w:p w14:paraId="1FEEE238" w14:textId="7574292C" w:rsidR="003C5D55" w:rsidRPr="00784699" w:rsidRDefault="003C5D55" w:rsidP="003C5D55">
      <w:pPr>
        <w:rPr>
          <w:rFonts w:ascii="Times New Roman" w:hAnsi="Times New Roman" w:cs="Times New Roman"/>
          <w:lang w:val="en-US"/>
        </w:rPr>
      </w:pPr>
      <w:r w:rsidRPr="00784699">
        <w:rPr>
          <w:rFonts w:ascii="Times New Roman" w:hAnsi="Times New Roman" w:cs="Times New Roman"/>
          <w:lang w:val="en-US"/>
        </w:rPr>
        <w:t xml:space="preserve">Foot ulcer </w:t>
      </w:r>
      <w:r w:rsidR="00784699" w:rsidRPr="00784699">
        <w:rPr>
          <w:rFonts w:ascii="Times New Roman" w:hAnsi="Times New Roman" w:cs="Times New Roman"/>
          <w:lang w:val="en-US"/>
        </w:rPr>
        <w:t>and</w:t>
      </w:r>
      <w:r w:rsidRPr="00784699">
        <w:rPr>
          <w:rFonts w:ascii="Times New Roman" w:hAnsi="Times New Roman" w:cs="Times New Roman"/>
          <w:lang w:val="en-US"/>
        </w:rPr>
        <w:t xml:space="preserve"> DR          </w:t>
      </w:r>
      <w:r w:rsidR="0005017B" w:rsidRPr="00784699">
        <w:rPr>
          <w:rFonts w:ascii="Times New Roman" w:hAnsi="Times New Roman" w:cs="Times New Roman"/>
          <w:lang w:val="en-US"/>
        </w:rPr>
        <w:t>1.</w:t>
      </w:r>
      <w:r w:rsidR="00E447FC" w:rsidRPr="00784699">
        <w:rPr>
          <w:rFonts w:ascii="Times New Roman" w:hAnsi="Times New Roman" w:cs="Times New Roman"/>
          <w:lang w:val="en-US"/>
        </w:rPr>
        <w:t>277</w:t>
      </w:r>
      <w:r w:rsidRPr="0078469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84699">
        <w:rPr>
          <w:rFonts w:ascii="Times New Roman" w:hAnsi="Times New Roman" w:cs="Times New Roman"/>
          <w:lang w:val="en-US"/>
        </w:rPr>
        <w:t xml:space="preserve">   </w:t>
      </w:r>
      <w:r w:rsidR="000645F4" w:rsidRPr="00784699">
        <w:rPr>
          <w:rFonts w:ascii="Times New Roman" w:hAnsi="Times New Roman" w:cs="Times New Roman"/>
          <w:lang w:val="en-US"/>
        </w:rPr>
        <w:t>(</w:t>
      </w:r>
      <w:proofErr w:type="gramEnd"/>
      <w:r w:rsidRPr="00784699">
        <w:rPr>
          <w:rFonts w:ascii="Times New Roman" w:hAnsi="Times New Roman" w:cs="Times New Roman"/>
          <w:lang w:val="en-US"/>
        </w:rPr>
        <w:t>0.</w:t>
      </w:r>
      <w:r w:rsidR="0005017B" w:rsidRPr="00784699">
        <w:rPr>
          <w:rFonts w:ascii="Times New Roman" w:hAnsi="Times New Roman" w:cs="Times New Roman"/>
          <w:lang w:val="en-US"/>
        </w:rPr>
        <w:t>88</w:t>
      </w:r>
      <w:r w:rsidR="00E447FC" w:rsidRPr="00784699">
        <w:rPr>
          <w:rFonts w:ascii="Times New Roman" w:hAnsi="Times New Roman" w:cs="Times New Roman"/>
          <w:lang w:val="en-US"/>
        </w:rPr>
        <w:t>2</w:t>
      </w:r>
      <w:r w:rsidRPr="00784699">
        <w:rPr>
          <w:rFonts w:ascii="Times New Roman" w:hAnsi="Times New Roman" w:cs="Times New Roman"/>
          <w:lang w:val="en-US"/>
        </w:rPr>
        <w:t xml:space="preserve">  </w:t>
      </w:r>
      <w:r w:rsidR="000645F4" w:rsidRPr="00784699">
        <w:rPr>
          <w:rFonts w:ascii="Times New Roman" w:hAnsi="Times New Roman" w:cs="Times New Roman"/>
          <w:lang w:val="en-US"/>
        </w:rPr>
        <w:t>-</w:t>
      </w:r>
      <w:r w:rsidRPr="00784699">
        <w:rPr>
          <w:rFonts w:ascii="Times New Roman" w:hAnsi="Times New Roman" w:cs="Times New Roman"/>
          <w:lang w:val="en-US"/>
        </w:rPr>
        <w:t xml:space="preserve">   </w:t>
      </w:r>
      <w:r w:rsidR="00E447FC" w:rsidRPr="00784699">
        <w:rPr>
          <w:rFonts w:ascii="Times New Roman" w:hAnsi="Times New Roman" w:cs="Times New Roman"/>
          <w:lang w:val="en-US"/>
        </w:rPr>
        <w:t>1.847</w:t>
      </w:r>
      <w:r w:rsidR="000645F4" w:rsidRPr="00784699">
        <w:rPr>
          <w:rFonts w:ascii="Times New Roman" w:hAnsi="Times New Roman" w:cs="Times New Roman"/>
          <w:lang w:val="en-US"/>
        </w:rPr>
        <w:t>)</w:t>
      </w:r>
    </w:p>
    <w:p w14:paraId="2A6935A4" w14:textId="09E40EC3" w:rsidR="003C5D55" w:rsidRPr="00784699" w:rsidRDefault="003C5D55" w:rsidP="003C5D55">
      <w:pPr>
        <w:rPr>
          <w:rFonts w:ascii="Times New Roman" w:hAnsi="Times New Roman" w:cs="Times New Roman"/>
          <w:lang w:val="en-US"/>
        </w:rPr>
      </w:pPr>
      <w:proofErr w:type="gramStart"/>
      <w:r w:rsidRPr="00784699">
        <w:rPr>
          <w:rFonts w:ascii="Times New Roman" w:hAnsi="Times New Roman" w:cs="Times New Roman"/>
          <w:lang w:val="en-US"/>
        </w:rPr>
        <w:t xml:space="preserve">CKD  </w:t>
      </w:r>
      <w:r w:rsidR="00784699" w:rsidRPr="00784699">
        <w:rPr>
          <w:rFonts w:ascii="Times New Roman" w:hAnsi="Times New Roman" w:cs="Times New Roman"/>
          <w:lang w:val="en-US"/>
        </w:rPr>
        <w:t>and</w:t>
      </w:r>
      <w:proofErr w:type="gramEnd"/>
      <w:r w:rsidRPr="00784699">
        <w:rPr>
          <w:rFonts w:ascii="Times New Roman" w:hAnsi="Times New Roman" w:cs="Times New Roman"/>
          <w:lang w:val="en-US"/>
        </w:rPr>
        <w:t xml:space="preserve"> DR                   1.</w:t>
      </w:r>
      <w:r w:rsidR="0005017B" w:rsidRPr="00784699">
        <w:rPr>
          <w:rFonts w:ascii="Times New Roman" w:hAnsi="Times New Roman" w:cs="Times New Roman"/>
          <w:lang w:val="en-US"/>
        </w:rPr>
        <w:t>3</w:t>
      </w:r>
      <w:r w:rsidR="00E447FC" w:rsidRPr="00784699">
        <w:rPr>
          <w:rFonts w:ascii="Times New Roman" w:hAnsi="Times New Roman" w:cs="Times New Roman"/>
          <w:lang w:val="en-US"/>
        </w:rPr>
        <w:t>08</w:t>
      </w:r>
      <w:r w:rsidRPr="00784699">
        <w:rPr>
          <w:rFonts w:ascii="Times New Roman" w:hAnsi="Times New Roman" w:cs="Times New Roman"/>
          <w:lang w:val="en-US"/>
        </w:rPr>
        <w:t xml:space="preserve">      </w:t>
      </w:r>
      <w:r w:rsidR="000645F4" w:rsidRPr="00784699">
        <w:rPr>
          <w:rFonts w:ascii="Times New Roman" w:hAnsi="Times New Roman" w:cs="Times New Roman"/>
          <w:lang w:val="en-US"/>
        </w:rPr>
        <w:t>(</w:t>
      </w:r>
      <w:r w:rsidR="00E447FC" w:rsidRPr="00784699">
        <w:rPr>
          <w:rFonts w:ascii="Times New Roman" w:hAnsi="Times New Roman" w:cs="Times New Roman"/>
          <w:lang w:val="en-US"/>
        </w:rPr>
        <w:t>0.991</w:t>
      </w:r>
      <w:r w:rsidR="000645F4" w:rsidRPr="00784699">
        <w:rPr>
          <w:rFonts w:ascii="Times New Roman" w:hAnsi="Times New Roman" w:cs="Times New Roman"/>
          <w:lang w:val="en-US"/>
        </w:rPr>
        <w:t>-</w:t>
      </w:r>
      <w:r w:rsidRPr="00784699">
        <w:rPr>
          <w:rFonts w:ascii="Times New Roman" w:hAnsi="Times New Roman" w:cs="Times New Roman"/>
          <w:lang w:val="en-US"/>
        </w:rPr>
        <w:t xml:space="preserve">   </w:t>
      </w:r>
      <w:r w:rsidR="0005017B" w:rsidRPr="00784699">
        <w:rPr>
          <w:rFonts w:ascii="Times New Roman" w:hAnsi="Times New Roman" w:cs="Times New Roman"/>
          <w:lang w:val="en-US"/>
        </w:rPr>
        <w:t>1.7</w:t>
      </w:r>
      <w:r w:rsidR="00E447FC" w:rsidRPr="00784699">
        <w:rPr>
          <w:rFonts w:ascii="Times New Roman" w:hAnsi="Times New Roman" w:cs="Times New Roman"/>
          <w:lang w:val="en-US"/>
        </w:rPr>
        <w:t>28</w:t>
      </w:r>
      <w:r w:rsidR="000645F4" w:rsidRPr="00784699">
        <w:rPr>
          <w:rFonts w:ascii="Times New Roman" w:hAnsi="Times New Roman" w:cs="Times New Roman"/>
          <w:lang w:val="en-US"/>
        </w:rPr>
        <w:t>)</w:t>
      </w:r>
    </w:p>
    <w:p w14:paraId="213BB05E" w14:textId="71D3F6F2" w:rsidR="003C5D55" w:rsidRPr="00784699" w:rsidRDefault="003C5D55" w:rsidP="003C5D55">
      <w:pPr>
        <w:rPr>
          <w:rFonts w:ascii="Times New Roman" w:hAnsi="Times New Roman" w:cs="Times New Roman"/>
          <w:lang w:val="en-US"/>
        </w:rPr>
      </w:pPr>
      <w:r w:rsidRPr="00784699">
        <w:rPr>
          <w:rFonts w:ascii="Times New Roman" w:hAnsi="Times New Roman" w:cs="Times New Roman"/>
          <w:lang w:val="en-US"/>
        </w:rPr>
        <w:t xml:space="preserve">CKD </w:t>
      </w:r>
      <w:r w:rsidR="00784699" w:rsidRPr="00784699">
        <w:rPr>
          <w:rFonts w:ascii="Times New Roman" w:hAnsi="Times New Roman" w:cs="Times New Roman"/>
          <w:lang w:val="en-US"/>
        </w:rPr>
        <w:t>and</w:t>
      </w:r>
      <w:r w:rsidRPr="00784699">
        <w:rPr>
          <w:rFonts w:ascii="Times New Roman" w:hAnsi="Times New Roman" w:cs="Times New Roman"/>
          <w:lang w:val="en-US"/>
        </w:rPr>
        <w:t xml:space="preserve"> foot ulcer                    1.</w:t>
      </w:r>
      <w:r w:rsidR="000645F4" w:rsidRPr="00784699">
        <w:rPr>
          <w:rFonts w:ascii="Times New Roman" w:hAnsi="Times New Roman" w:cs="Times New Roman"/>
          <w:lang w:val="en-US"/>
        </w:rPr>
        <w:t>612</w:t>
      </w:r>
      <w:r w:rsidRPr="0078469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784699">
        <w:rPr>
          <w:rFonts w:ascii="Times New Roman" w:hAnsi="Times New Roman" w:cs="Times New Roman"/>
          <w:lang w:val="en-US"/>
        </w:rPr>
        <w:t xml:space="preserve">   </w:t>
      </w:r>
      <w:r w:rsidR="000645F4" w:rsidRPr="00784699">
        <w:rPr>
          <w:rFonts w:ascii="Times New Roman" w:hAnsi="Times New Roman" w:cs="Times New Roman"/>
          <w:lang w:val="en-US"/>
        </w:rPr>
        <w:t>(</w:t>
      </w:r>
      <w:proofErr w:type="gramEnd"/>
      <w:r w:rsidRPr="00784699">
        <w:rPr>
          <w:rFonts w:ascii="Times New Roman" w:hAnsi="Times New Roman" w:cs="Times New Roman"/>
          <w:lang w:val="en-US"/>
        </w:rPr>
        <w:t xml:space="preserve"> </w:t>
      </w:r>
      <w:r w:rsidR="000645F4" w:rsidRPr="00784699">
        <w:rPr>
          <w:rFonts w:ascii="Times New Roman" w:hAnsi="Times New Roman" w:cs="Times New Roman"/>
          <w:lang w:val="en-US"/>
        </w:rPr>
        <w:t>1.077</w:t>
      </w:r>
      <w:r w:rsidR="0005017B" w:rsidRPr="00784699">
        <w:rPr>
          <w:rFonts w:ascii="Times New Roman" w:hAnsi="Times New Roman" w:cs="Times New Roman"/>
          <w:lang w:val="en-US"/>
        </w:rPr>
        <w:t xml:space="preserve"> </w:t>
      </w:r>
      <w:r w:rsidR="000645F4" w:rsidRPr="00784699">
        <w:rPr>
          <w:rFonts w:ascii="Times New Roman" w:hAnsi="Times New Roman" w:cs="Times New Roman"/>
          <w:lang w:val="en-US"/>
        </w:rPr>
        <w:t xml:space="preserve">- </w:t>
      </w:r>
      <w:r w:rsidRPr="00784699">
        <w:rPr>
          <w:rFonts w:ascii="Times New Roman" w:hAnsi="Times New Roman" w:cs="Times New Roman"/>
          <w:lang w:val="en-US"/>
        </w:rPr>
        <w:t xml:space="preserve"> </w:t>
      </w:r>
      <w:r w:rsidR="000645F4" w:rsidRPr="00784699">
        <w:rPr>
          <w:rFonts w:ascii="Times New Roman" w:hAnsi="Times New Roman" w:cs="Times New Roman"/>
          <w:lang w:val="en-US"/>
        </w:rPr>
        <w:t>2.414)</w:t>
      </w:r>
    </w:p>
    <w:p w14:paraId="09E9CD2F" w14:textId="080F4346" w:rsidR="003C5D55" w:rsidRPr="00784699" w:rsidRDefault="000645F4" w:rsidP="003C5D55">
      <w:pPr>
        <w:rPr>
          <w:rFonts w:ascii="Times New Roman" w:hAnsi="Times New Roman" w:cs="Times New Roman"/>
          <w:lang w:val="en-US"/>
        </w:rPr>
      </w:pPr>
      <w:r w:rsidRPr="00784699">
        <w:rPr>
          <w:rFonts w:ascii="Times New Roman" w:hAnsi="Times New Roman" w:cs="Times New Roman"/>
          <w:lang w:val="en-US"/>
        </w:rPr>
        <w:t>CKD</w:t>
      </w:r>
      <w:r w:rsidR="00784699" w:rsidRPr="00784699">
        <w:rPr>
          <w:rFonts w:ascii="Times New Roman" w:hAnsi="Times New Roman" w:cs="Times New Roman"/>
          <w:lang w:val="en-US"/>
        </w:rPr>
        <w:t xml:space="preserve"> &amp;</w:t>
      </w:r>
      <w:r w:rsidRPr="00784699">
        <w:rPr>
          <w:rFonts w:ascii="Times New Roman" w:hAnsi="Times New Roman" w:cs="Times New Roman"/>
          <w:lang w:val="en-US"/>
        </w:rPr>
        <w:t xml:space="preserve"> foot ulcer&amp; DR          1.</w:t>
      </w:r>
      <w:r w:rsidR="00E447FC" w:rsidRPr="00784699">
        <w:rPr>
          <w:rFonts w:ascii="Times New Roman" w:hAnsi="Times New Roman" w:cs="Times New Roman"/>
          <w:lang w:val="en-US"/>
        </w:rPr>
        <w:t>505</w:t>
      </w:r>
      <w:r w:rsidRPr="0078469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84699">
        <w:rPr>
          <w:rFonts w:ascii="Times New Roman" w:hAnsi="Times New Roman" w:cs="Times New Roman"/>
          <w:lang w:val="en-US"/>
        </w:rPr>
        <w:t xml:space="preserve">   (</w:t>
      </w:r>
      <w:proofErr w:type="gramEnd"/>
      <w:r w:rsidRPr="00784699">
        <w:rPr>
          <w:rFonts w:ascii="Times New Roman" w:hAnsi="Times New Roman" w:cs="Times New Roman"/>
          <w:lang w:val="en-US"/>
        </w:rPr>
        <w:t>0.</w:t>
      </w:r>
      <w:r w:rsidR="00E447FC" w:rsidRPr="00784699">
        <w:rPr>
          <w:rFonts w:ascii="Times New Roman" w:hAnsi="Times New Roman" w:cs="Times New Roman"/>
          <w:lang w:val="en-US"/>
        </w:rPr>
        <w:t>901</w:t>
      </w:r>
      <w:r w:rsidRPr="00784699">
        <w:rPr>
          <w:rFonts w:ascii="Times New Roman" w:hAnsi="Times New Roman" w:cs="Times New Roman"/>
          <w:lang w:val="en-US"/>
        </w:rPr>
        <w:t xml:space="preserve">  -   2.</w:t>
      </w:r>
      <w:r w:rsidR="00E447FC" w:rsidRPr="00784699">
        <w:rPr>
          <w:rFonts w:ascii="Times New Roman" w:hAnsi="Times New Roman" w:cs="Times New Roman"/>
          <w:lang w:val="en-US"/>
        </w:rPr>
        <w:t>516</w:t>
      </w:r>
      <w:r w:rsidRPr="00784699">
        <w:rPr>
          <w:rFonts w:ascii="Times New Roman" w:hAnsi="Times New Roman" w:cs="Times New Roman"/>
          <w:lang w:val="en-US"/>
        </w:rPr>
        <w:t>)</w:t>
      </w:r>
    </w:p>
    <w:p w14:paraId="762DBF10" w14:textId="77777777" w:rsidR="00E447FC" w:rsidRPr="00784699" w:rsidRDefault="00E447FC" w:rsidP="003C5D55">
      <w:pPr>
        <w:rPr>
          <w:rFonts w:ascii="Times New Roman" w:hAnsi="Times New Roman" w:cs="Times New Roman"/>
          <w:lang w:val="en-US"/>
        </w:rPr>
      </w:pPr>
    </w:p>
    <w:p w14:paraId="69713F0A" w14:textId="2CB21AB9" w:rsidR="003C5D55" w:rsidRPr="00784699" w:rsidRDefault="003C5D55" w:rsidP="003C5D55">
      <w:pPr>
        <w:rPr>
          <w:rFonts w:ascii="Times New Roman" w:hAnsi="Times New Roman" w:cs="Times New Roman"/>
          <w:lang w:val="en-US"/>
        </w:rPr>
      </w:pPr>
      <w:r w:rsidRPr="00784699">
        <w:rPr>
          <w:rFonts w:ascii="Times New Roman" w:hAnsi="Times New Roman" w:cs="Times New Roman"/>
          <w:lang w:val="en-US"/>
        </w:rPr>
        <w:t>Any microvascular                       1.</w:t>
      </w:r>
      <w:r w:rsidR="000645F4" w:rsidRPr="00784699">
        <w:rPr>
          <w:rFonts w:ascii="Times New Roman" w:hAnsi="Times New Roman" w:cs="Times New Roman"/>
          <w:lang w:val="en-US"/>
        </w:rPr>
        <w:t>583</w:t>
      </w:r>
      <w:r w:rsidRPr="0078469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784699">
        <w:rPr>
          <w:rFonts w:ascii="Times New Roman" w:hAnsi="Times New Roman" w:cs="Times New Roman"/>
          <w:lang w:val="en-US"/>
        </w:rPr>
        <w:t xml:space="preserve">   </w:t>
      </w:r>
      <w:r w:rsidR="000645F4" w:rsidRPr="00784699">
        <w:rPr>
          <w:rFonts w:ascii="Times New Roman" w:hAnsi="Times New Roman" w:cs="Times New Roman"/>
          <w:lang w:val="en-US"/>
        </w:rPr>
        <w:t>(</w:t>
      </w:r>
      <w:proofErr w:type="gramEnd"/>
      <w:r w:rsidRPr="00784699">
        <w:rPr>
          <w:rFonts w:ascii="Times New Roman" w:hAnsi="Times New Roman" w:cs="Times New Roman"/>
          <w:lang w:val="en-US"/>
        </w:rPr>
        <w:t>1.</w:t>
      </w:r>
      <w:r w:rsidR="000645F4" w:rsidRPr="00784699">
        <w:rPr>
          <w:rFonts w:ascii="Times New Roman" w:hAnsi="Times New Roman" w:cs="Times New Roman"/>
          <w:lang w:val="en-US"/>
        </w:rPr>
        <w:t>386</w:t>
      </w:r>
      <w:r w:rsidRPr="00784699">
        <w:rPr>
          <w:rFonts w:ascii="Times New Roman" w:hAnsi="Times New Roman" w:cs="Times New Roman"/>
          <w:lang w:val="en-US"/>
        </w:rPr>
        <w:t xml:space="preserve">   </w:t>
      </w:r>
      <w:r w:rsidR="000645F4" w:rsidRPr="00784699">
        <w:rPr>
          <w:rFonts w:ascii="Times New Roman" w:hAnsi="Times New Roman" w:cs="Times New Roman"/>
          <w:lang w:val="en-US"/>
        </w:rPr>
        <w:t>-</w:t>
      </w:r>
      <w:r w:rsidRPr="00784699">
        <w:rPr>
          <w:rFonts w:ascii="Times New Roman" w:hAnsi="Times New Roman" w:cs="Times New Roman"/>
          <w:lang w:val="en-US"/>
        </w:rPr>
        <w:t xml:space="preserve">   1.</w:t>
      </w:r>
      <w:r w:rsidR="000645F4" w:rsidRPr="00784699">
        <w:rPr>
          <w:rFonts w:ascii="Times New Roman" w:hAnsi="Times New Roman" w:cs="Times New Roman"/>
          <w:lang w:val="en-US"/>
        </w:rPr>
        <w:t>808)</w:t>
      </w:r>
    </w:p>
    <w:p w14:paraId="680313E0" w14:textId="77777777" w:rsidR="003C5D55" w:rsidRPr="00784699" w:rsidRDefault="003C5D55" w:rsidP="003C5D55">
      <w:pPr>
        <w:rPr>
          <w:rFonts w:ascii="Times New Roman" w:hAnsi="Times New Roman" w:cs="Times New Roman"/>
          <w:lang w:val="en-US"/>
        </w:rPr>
      </w:pPr>
    </w:p>
    <w:p w14:paraId="552AACC8" w14:textId="41D93422" w:rsidR="003C5D55" w:rsidRPr="00784699" w:rsidRDefault="003C5D55" w:rsidP="003C5D55">
      <w:pPr>
        <w:rPr>
          <w:rFonts w:ascii="Times New Roman" w:hAnsi="Times New Roman" w:cs="Times New Roman"/>
          <w:lang w:val="en-US"/>
        </w:rPr>
        <w:sectPr w:rsidR="003C5D55" w:rsidRPr="00784699" w:rsidSect="002874DF">
          <w:pgSz w:w="16840" w:h="11900" w:orient="landscape"/>
          <w:pgMar w:top="832" w:right="1417" w:bottom="376" w:left="1417" w:header="708" w:footer="708" w:gutter="0"/>
          <w:cols w:space="708"/>
          <w:docGrid w:linePitch="360"/>
        </w:sectPr>
      </w:pPr>
      <w:r w:rsidRPr="00784699">
        <w:rPr>
          <w:rFonts w:ascii="Times New Roman" w:hAnsi="Times New Roman" w:cs="Times New Roman"/>
          <w:lang w:val="en-US"/>
        </w:rPr>
        <w:t>--------------------</w:t>
      </w:r>
    </w:p>
    <w:p w14:paraId="6725D13D" w14:textId="77777777" w:rsidR="00303AC1" w:rsidRDefault="00303AC1">
      <w:pPr>
        <w:rPr>
          <w:lang w:val="en-US"/>
        </w:rPr>
      </w:pPr>
    </w:p>
    <w:sectPr w:rsidR="00303AC1" w:rsidSect="002874DF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haker 2 Lancet">
    <w:altName w:val="Calibri"/>
    <w:panose1 w:val="020B0604020202020204"/>
    <w:charset w:val="4D"/>
    <w:family w:val="swiss"/>
    <w:pitch w:val="default"/>
    <w:sig w:usb0="00000003" w:usb1="00000000" w:usb2="00000000" w:usb3="00000000" w:csb0="00000001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313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u Xu">
    <w15:presenceInfo w15:providerId="Windows Live" w15:userId="db04496c7a6dfb92"/>
  </w15:person>
  <w15:person w15:author="Xu Zhu">
    <w15:presenceInfo w15:providerId="AD" w15:userId="S::xzhu2@northwell.edu::8e98b066-818b-4e66-83ea-f51af84d94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hideSpellingErrors/>
  <w:hideGrammaticalErrors/>
  <w:proofState w:spelling="clean" w:grammar="clean"/>
  <w:revisionView w:markup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453"/>
    <w:rsid w:val="00006892"/>
    <w:rsid w:val="0005017B"/>
    <w:rsid w:val="00053710"/>
    <w:rsid w:val="000645F4"/>
    <w:rsid w:val="000661EC"/>
    <w:rsid w:val="00071A78"/>
    <w:rsid w:val="000A03E0"/>
    <w:rsid w:val="000A3C1D"/>
    <w:rsid w:val="000A47A6"/>
    <w:rsid w:val="000C3073"/>
    <w:rsid w:val="001068FF"/>
    <w:rsid w:val="00112FC0"/>
    <w:rsid w:val="00115D60"/>
    <w:rsid w:val="00120B9F"/>
    <w:rsid w:val="001262DE"/>
    <w:rsid w:val="001433DF"/>
    <w:rsid w:val="0016146D"/>
    <w:rsid w:val="001716DB"/>
    <w:rsid w:val="001726FC"/>
    <w:rsid w:val="00175EEC"/>
    <w:rsid w:val="00176C66"/>
    <w:rsid w:val="00193939"/>
    <w:rsid w:val="001C7F67"/>
    <w:rsid w:val="001D20B8"/>
    <w:rsid w:val="001D7F49"/>
    <w:rsid w:val="001E6C6D"/>
    <w:rsid w:val="001F193B"/>
    <w:rsid w:val="0020132D"/>
    <w:rsid w:val="00271D17"/>
    <w:rsid w:val="00274964"/>
    <w:rsid w:val="002874DF"/>
    <w:rsid w:val="002B118C"/>
    <w:rsid w:val="002B6D29"/>
    <w:rsid w:val="002D32E5"/>
    <w:rsid w:val="002E6A30"/>
    <w:rsid w:val="002F3486"/>
    <w:rsid w:val="00303AC1"/>
    <w:rsid w:val="00321CD7"/>
    <w:rsid w:val="00334D85"/>
    <w:rsid w:val="0035600E"/>
    <w:rsid w:val="00362585"/>
    <w:rsid w:val="003677A3"/>
    <w:rsid w:val="003729EF"/>
    <w:rsid w:val="0037609C"/>
    <w:rsid w:val="0039296A"/>
    <w:rsid w:val="003A1768"/>
    <w:rsid w:val="003C1BF8"/>
    <w:rsid w:val="003C5D55"/>
    <w:rsid w:val="003D2749"/>
    <w:rsid w:val="00405655"/>
    <w:rsid w:val="00422B7E"/>
    <w:rsid w:val="0042660A"/>
    <w:rsid w:val="00446D49"/>
    <w:rsid w:val="00452F6B"/>
    <w:rsid w:val="004822C9"/>
    <w:rsid w:val="004E5495"/>
    <w:rsid w:val="00513B5A"/>
    <w:rsid w:val="00554804"/>
    <w:rsid w:val="0057100D"/>
    <w:rsid w:val="005A405F"/>
    <w:rsid w:val="005C52BD"/>
    <w:rsid w:val="005C588C"/>
    <w:rsid w:val="005E3D1A"/>
    <w:rsid w:val="005F28D3"/>
    <w:rsid w:val="005F7D35"/>
    <w:rsid w:val="00613795"/>
    <w:rsid w:val="006250AD"/>
    <w:rsid w:val="00634E05"/>
    <w:rsid w:val="00634F7A"/>
    <w:rsid w:val="00637651"/>
    <w:rsid w:val="00650561"/>
    <w:rsid w:val="006616C4"/>
    <w:rsid w:val="006633E3"/>
    <w:rsid w:val="00693006"/>
    <w:rsid w:val="006B362E"/>
    <w:rsid w:val="006C1702"/>
    <w:rsid w:val="006C4057"/>
    <w:rsid w:val="006C7067"/>
    <w:rsid w:val="006E18B9"/>
    <w:rsid w:val="006F5DF3"/>
    <w:rsid w:val="00700114"/>
    <w:rsid w:val="0071551D"/>
    <w:rsid w:val="00717ABE"/>
    <w:rsid w:val="007230B2"/>
    <w:rsid w:val="00731372"/>
    <w:rsid w:val="007315E6"/>
    <w:rsid w:val="007513AC"/>
    <w:rsid w:val="00762C3C"/>
    <w:rsid w:val="00763D75"/>
    <w:rsid w:val="00784699"/>
    <w:rsid w:val="007950CE"/>
    <w:rsid w:val="007A2C57"/>
    <w:rsid w:val="007C341E"/>
    <w:rsid w:val="007E6B88"/>
    <w:rsid w:val="007F63D4"/>
    <w:rsid w:val="008102F0"/>
    <w:rsid w:val="00824592"/>
    <w:rsid w:val="00836B95"/>
    <w:rsid w:val="0087439E"/>
    <w:rsid w:val="00882071"/>
    <w:rsid w:val="00897D56"/>
    <w:rsid w:val="008A5A0B"/>
    <w:rsid w:val="008D1AA4"/>
    <w:rsid w:val="008E3530"/>
    <w:rsid w:val="00916E0D"/>
    <w:rsid w:val="00922BDD"/>
    <w:rsid w:val="00931FB2"/>
    <w:rsid w:val="0094370F"/>
    <w:rsid w:val="00947AD2"/>
    <w:rsid w:val="009622A1"/>
    <w:rsid w:val="009865AA"/>
    <w:rsid w:val="009B4196"/>
    <w:rsid w:val="009C261C"/>
    <w:rsid w:val="009C7453"/>
    <w:rsid w:val="009D0E33"/>
    <w:rsid w:val="009E3D41"/>
    <w:rsid w:val="009E449C"/>
    <w:rsid w:val="00A03B2B"/>
    <w:rsid w:val="00A40918"/>
    <w:rsid w:val="00A448D4"/>
    <w:rsid w:val="00A45268"/>
    <w:rsid w:val="00A505E5"/>
    <w:rsid w:val="00A62C5D"/>
    <w:rsid w:val="00A742C5"/>
    <w:rsid w:val="00A83B6B"/>
    <w:rsid w:val="00A92604"/>
    <w:rsid w:val="00AB1FC0"/>
    <w:rsid w:val="00AD76E3"/>
    <w:rsid w:val="00B203EE"/>
    <w:rsid w:val="00B36307"/>
    <w:rsid w:val="00B44A66"/>
    <w:rsid w:val="00B54C66"/>
    <w:rsid w:val="00B5654F"/>
    <w:rsid w:val="00B64EC1"/>
    <w:rsid w:val="00B72B2A"/>
    <w:rsid w:val="00BC0335"/>
    <w:rsid w:val="00BC08CA"/>
    <w:rsid w:val="00BE08D2"/>
    <w:rsid w:val="00C308EB"/>
    <w:rsid w:val="00C34644"/>
    <w:rsid w:val="00C37A85"/>
    <w:rsid w:val="00C422D8"/>
    <w:rsid w:val="00CE16C4"/>
    <w:rsid w:val="00CF4945"/>
    <w:rsid w:val="00D019C5"/>
    <w:rsid w:val="00D11596"/>
    <w:rsid w:val="00D20E6B"/>
    <w:rsid w:val="00D20F47"/>
    <w:rsid w:val="00D33E09"/>
    <w:rsid w:val="00D542F5"/>
    <w:rsid w:val="00D70B93"/>
    <w:rsid w:val="00D7458C"/>
    <w:rsid w:val="00D91E00"/>
    <w:rsid w:val="00DB5ADF"/>
    <w:rsid w:val="00DC3746"/>
    <w:rsid w:val="00DC51AC"/>
    <w:rsid w:val="00DD1937"/>
    <w:rsid w:val="00DD25E5"/>
    <w:rsid w:val="00DD3E0D"/>
    <w:rsid w:val="00DE5017"/>
    <w:rsid w:val="00E10222"/>
    <w:rsid w:val="00E3627C"/>
    <w:rsid w:val="00E447FC"/>
    <w:rsid w:val="00E476D6"/>
    <w:rsid w:val="00E92B22"/>
    <w:rsid w:val="00E95085"/>
    <w:rsid w:val="00E96DC9"/>
    <w:rsid w:val="00EA255F"/>
    <w:rsid w:val="00EC4443"/>
    <w:rsid w:val="00EE2491"/>
    <w:rsid w:val="00F00D8D"/>
    <w:rsid w:val="00F07D92"/>
    <w:rsid w:val="00F119B8"/>
    <w:rsid w:val="00F433DC"/>
    <w:rsid w:val="00F43CD2"/>
    <w:rsid w:val="00F463A0"/>
    <w:rsid w:val="00F71C06"/>
    <w:rsid w:val="00F73196"/>
    <w:rsid w:val="00F85514"/>
    <w:rsid w:val="00F90494"/>
    <w:rsid w:val="00FA5E40"/>
    <w:rsid w:val="00FE0C32"/>
    <w:rsid w:val="00FE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465E9"/>
  <w15:chartTrackingRefBased/>
  <w15:docId w15:val="{E3B1F3C6-032A-134D-8A92-C5824AAEB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453"/>
  </w:style>
  <w:style w:type="paragraph" w:styleId="Heading1">
    <w:name w:val="heading 1"/>
    <w:basedOn w:val="Normal"/>
    <w:next w:val="Normal"/>
    <w:link w:val="Heading1Char"/>
    <w:uiPriority w:val="9"/>
    <w:qFormat/>
    <w:rsid w:val="009C7453"/>
    <w:pPr>
      <w:keepNext/>
      <w:keepLines/>
      <w:numPr>
        <w:numId w:val="1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453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453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453"/>
    <w:rPr>
      <w:rFonts w:asciiTheme="majorHAnsi" w:eastAsiaTheme="majorEastAsia" w:hAnsiTheme="majorHAnsi" w:cstheme="majorBidi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C7453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453"/>
    <w:rPr>
      <w:rFonts w:asciiTheme="majorHAnsi" w:eastAsiaTheme="majorEastAsia" w:hAnsiTheme="majorHAnsi" w:cstheme="majorBidi"/>
      <w:b/>
      <w:bCs/>
      <w:lang w:val="en-US"/>
    </w:rPr>
  </w:style>
  <w:style w:type="character" w:customStyle="1" w:styleId="apple-converted-space">
    <w:name w:val="apple-converted-space"/>
    <w:basedOn w:val="DefaultParagraphFont"/>
    <w:rsid w:val="009C7453"/>
  </w:style>
  <w:style w:type="paragraph" w:customStyle="1" w:styleId="Default">
    <w:name w:val="Default"/>
    <w:rsid w:val="009C7453"/>
    <w:pPr>
      <w:autoSpaceDE w:val="0"/>
      <w:autoSpaceDN w:val="0"/>
      <w:adjustRightInd w:val="0"/>
    </w:pPr>
    <w:rPr>
      <w:rFonts w:ascii="Shaker 2 Lancet" w:hAnsi="Shaker 2 Lancet" w:cs="Shaker 2 Lancet"/>
      <w:color w:val="000000"/>
    </w:rPr>
  </w:style>
  <w:style w:type="paragraph" w:customStyle="1" w:styleId="EndNoteBibliography">
    <w:name w:val="EndNote Bibliography"/>
    <w:basedOn w:val="Normal"/>
    <w:link w:val="EndNoteBibliographyChar"/>
    <w:rsid w:val="009C7453"/>
    <w:pPr>
      <w:jc w:val="both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9C7453"/>
    <w:rPr>
      <w:rFonts w:ascii="Calibri" w:hAnsi="Calibri" w:cs="Calibri"/>
      <w:noProof/>
      <w:lang w:val="en-US"/>
    </w:rPr>
  </w:style>
  <w:style w:type="paragraph" w:customStyle="1" w:styleId="PardfautA">
    <w:name w:val="Par défaut A"/>
    <w:rsid w:val="009C74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u w:color="000000"/>
      <w:bdr w:val="nil"/>
      <w:lang w:eastAsia="fr-FR"/>
    </w:rPr>
  </w:style>
  <w:style w:type="paragraph" w:customStyle="1" w:styleId="CorpsA">
    <w:name w:val="Corps A"/>
    <w:rsid w:val="009C7453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</w:pPr>
    <w:rPr>
      <w:rFonts w:ascii="Times New Roman" w:eastAsia="Times New Roman" w:hAnsi="Times New Roman" w:cs="Times New Roman"/>
      <w:color w:val="000000"/>
      <w:kern w:val="1"/>
      <w:u w:color="000000"/>
      <w:bdr w:val="nil"/>
      <w:lang w:val="en-US" w:eastAsia="fr-FR"/>
    </w:rPr>
  </w:style>
  <w:style w:type="paragraph" w:customStyle="1" w:styleId="para">
    <w:name w:val="para"/>
    <w:basedOn w:val="Normal"/>
    <w:rsid w:val="009C745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Aucun">
    <w:name w:val="Aucun"/>
    <w:rsid w:val="009C7453"/>
  </w:style>
  <w:style w:type="paragraph" w:styleId="BalloonText">
    <w:name w:val="Balloon Text"/>
    <w:basedOn w:val="Normal"/>
    <w:link w:val="BalloonTextChar"/>
    <w:uiPriority w:val="99"/>
    <w:semiHidden/>
    <w:unhideWhenUsed/>
    <w:rsid w:val="002874D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4DF"/>
    <w:rPr>
      <w:rFonts w:ascii="Times New Roman" w:hAnsi="Times New Roman" w:cs="Times New Roman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03A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41381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9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6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35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10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4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6432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37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56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62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31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2502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9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18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1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03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6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9082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4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92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41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3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7931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8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1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68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32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0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02016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4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0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0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39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8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3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6234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9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5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3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8334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5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55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00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8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77828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2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0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20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1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2516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3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80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82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27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D11F73-75EA-C646-AEF9-75F5AD92F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793</Words>
  <Characters>4524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Chu Xu</cp:lastModifiedBy>
  <cp:revision>14</cp:revision>
  <dcterms:created xsi:type="dcterms:W3CDTF">2021-07-19T14:16:00Z</dcterms:created>
  <dcterms:modified xsi:type="dcterms:W3CDTF">2021-08-18T20:53:00Z</dcterms:modified>
</cp:coreProperties>
</file>
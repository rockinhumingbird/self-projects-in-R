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ADE15" w14:textId="033436A0" w:rsidR="009848FD" w:rsidRPr="00013555" w:rsidRDefault="009848FD">
      <w:pPr>
        <w:rPr>
          <w:b/>
          <w:bCs/>
        </w:rPr>
      </w:pPr>
      <w:r w:rsidRPr="00013555">
        <w:rPr>
          <w:b/>
          <w:bCs/>
        </w:rPr>
        <w:t>Statistical methods</w:t>
      </w:r>
    </w:p>
    <w:p w14:paraId="671FA4C6" w14:textId="767A3841" w:rsidR="009848FD" w:rsidRPr="00673E97" w:rsidRDefault="009848FD">
      <w:r w:rsidRPr="00673E97">
        <w:t>Retrospective chart review conducted from patients enrolled from 2018-01-01 to 2018-12-31 in hospitals of Northwell Healthcare system</w:t>
      </w:r>
      <w:r w:rsidR="00673E97" w:rsidRPr="00673E97">
        <w:t>.</w:t>
      </w:r>
      <w:r w:rsidR="00E1386B">
        <w:t xml:space="preserve"> Group differences was analyzed using chi square to test the differences</w:t>
      </w:r>
      <w:r w:rsidR="00013555">
        <w:t xml:space="preserve">. </w:t>
      </w:r>
      <w:r w:rsidR="0056367F">
        <w:t>Multivariate logistic regression was conducted to compare</w:t>
      </w:r>
      <w:r w:rsidR="00977836">
        <w:t xml:space="preserve"> </w:t>
      </w:r>
      <w:r w:rsidR="007E6CA8">
        <w:t>comorbidities</w:t>
      </w:r>
      <w:r w:rsidR="0056367F">
        <w:t xml:space="preserve"> on diagnostics disparity</w:t>
      </w:r>
      <w:ins w:id="0" w:author="Xu Zhu">
        <w:r w:rsidR="00977836">
          <w:t xml:space="preserve"> and mortality</w:t>
        </w:r>
      </w:ins>
      <w:r w:rsidR="00977836">
        <w:t>.</w:t>
      </w:r>
    </w:p>
    <w:p w14:paraId="7C122C08" w14:textId="77777777" w:rsidR="009848FD" w:rsidRPr="00673E97" w:rsidRDefault="009848FD"/>
    <w:p w14:paraId="05C60EA5" w14:textId="2B71413D" w:rsidR="004179FC" w:rsidRPr="00013555" w:rsidRDefault="009848FD">
      <w:pPr>
        <w:rPr>
          <w:b/>
          <w:bCs/>
        </w:rPr>
      </w:pPr>
      <w:r w:rsidRPr="00013555">
        <w:rPr>
          <w:b/>
          <w:bCs/>
        </w:rPr>
        <w:t>Result</w:t>
      </w:r>
      <w:r w:rsidR="007E6CA8">
        <w:rPr>
          <w:b/>
          <w:bCs/>
        </w:rPr>
        <w:t>s</w:t>
      </w:r>
    </w:p>
    <w:p w14:paraId="3F353EC0" w14:textId="78B52450" w:rsidR="00673E97" w:rsidRPr="00673E97" w:rsidRDefault="00673E97"/>
    <w:p w14:paraId="583F05BA" w14:textId="4E55C5E3" w:rsidR="00673E97" w:rsidRPr="002F1DAB" w:rsidRDefault="00673E97">
      <w:pPr>
        <w:rPr>
          <w:b/>
          <w:bCs/>
        </w:rPr>
      </w:pPr>
      <w:r w:rsidRPr="002F1DAB">
        <w:rPr>
          <w:b/>
          <w:bCs/>
        </w:rPr>
        <w:t>Baseline characteristics</w:t>
      </w:r>
    </w:p>
    <w:p w14:paraId="4BE18A29" w14:textId="1C43629C" w:rsidR="00673E97" w:rsidRPr="00673E97" w:rsidRDefault="00673E97" w:rsidP="00673E97">
      <w:r w:rsidRPr="00673E97">
        <w:t xml:space="preserve">Among </w:t>
      </w:r>
      <w:r w:rsidR="005C62A1">
        <w:t>1398</w:t>
      </w:r>
      <w:r w:rsidRPr="00673E97">
        <w:t xml:space="preserve"> patients, 50.6% of them are male. 26 of them expired. 1802 (61.7%) of them are white, </w:t>
      </w:r>
      <w:r w:rsidR="008C7482">
        <w:t>17.7</w:t>
      </w:r>
      <w:r w:rsidRPr="00673E97">
        <w:t>% of them are African American. 22.3% of them were readmitted from emergency within 30 days of discharge.</w:t>
      </w:r>
      <w:r w:rsidR="00521AA9">
        <w:t xml:space="preserve"> Patients have a mean age of 76.34</w:t>
      </w:r>
      <w:r w:rsidR="0056367F">
        <w:t>(IQR: 69.45:</w:t>
      </w:r>
      <w:r w:rsidR="00CF714F">
        <w:t>79.83</w:t>
      </w:r>
      <w:r w:rsidR="0056367F">
        <w:t>)</w:t>
      </w:r>
      <w:r w:rsidR="00521AA9">
        <w:t xml:space="preserve">. </w:t>
      </w:r>
    </w:p>
    <w:p w14:paraId="267E2621" w14:textId="77777777" w:rsidR="00673E97" w:rsidRDefault="00673E97" w:rsidP="00673E97"/>
    <w:p w14:paraId="1B8649AC" w14:textId="03B5D5BD" w:rsidR="00F456CF" w:rsidRDefault="00F456CF" w:rsidP="00F456CF">
      <w:r>
        <w:t xml:space="preserve">Three groups of </w:t>
      </w:r>
      <w:r w:rsidR="009848FD">
        <w:t>patient</w:t>
      </w:r>
      <w:r>
        <w:t xml:space="preserve"> </w:t>
      </w:r>
      <w:r w:rsidR="009848FD">
        <w:t xml:space="preserve">demographic information are presented in Table1. From total 2801 patients, </w:t>
      </w:r>
      <w:r w:rsidR="00E45118">
        <w:t>545</w:t>
      </w:r>
      <w:r w:rsidR="009848FD">
        <w:t xml:space="preserve"> patients are diagnosed both positive from ED and inpatient, </w:t>
      </w:r>
      <w:r w:rsidR="00E45118">
        <w:t>693</w:t>
      </w:r>
      <w:r w:rsidR="009848FD">
        <w:t xml:space="preserve"> patients are inpatient negative and ED</w:t>
      </w:r>
      <w:r w:rsidRPr="00480A9F">
        <w:t xml:space="preserve"> </w:t>
      </w:r>
      <w:r w:rsidR="009848FD" w:rsidRPr="00480A9F">
        <w:t>positive:</w:t>
      </w:r>
      <w:r w:rsidRPr="00480A9F">
        <w:t xml:space="preserve"> and </w:t>
      </w:r>
      <w:r w:rsidR="00E45118">
        <w:t>160</w:t>
      </w:r>
      <w:r w:rsidR="009848FD">
        <w:t xml:space="preserve"> patients diagnosed </w:t>
      </w:r>
      <w:r w:rsidRPr="00480A9F">
        <w:t xml:space="preserve">ED </w:t>
      </w:r>
      <w:r w:rsidR="009848FD">
        <w:t>positive</w:t>
      </w:r>
      <w:r w:rsidRPr="00480A9F">
        <w:t xml:space="preserve">, </w:t>
      </w:r>
      <w:r w:rsidR="009848FD">
        <w:t>Inpatient</w:t>
      </w:r>
      <w:r w:rsidRPr="00480A9F">
        <w:t xml:space="preserve"> </w:t>
      </w:r>
      <w:r w:rsidR="009848FD">
        <w:t>negative.</w:t>
      </w:r>
    </w:p>
    <w:p w14:paraId="79C8B1AE" w14:textId="77777777" w:rsidR="00F456CF" w:rsidRDefault="00F456CF"/>
    <w:p w14:paraId="11C79F3B" w14:textId="3D51E7EF" w:rsidR="00E4577F" w:rsidRDefault="00673E97" w:rsidP="00F333EA">
      <w:r w:rsidRPr="00521AA9">
        <w:t xml:space="preserve">We collected diagnosis from both inpatients and emergency </w:t>
      </w:r>
      <w:r w:rsidR="00E45118">
        <w:t>department</w:t>
      </w:r>
      <w:r w:rsidRPr="00521AA9">
        <w:t xml:space="preserve"> to test the </w:t>
      </w:r>
      <w:r w:rsidR="00F333EA">
        <w:t>phenotypes</w:t>
      </w:r>
      <w:r w:rsidR="00E45118">
        <w:t xml:space="preserve"> disparities </w:t>
      </w:r>
      <w:r w:rsidRPr="00521AA9">
        <w:t xml:space="preserve">between departments, judgement of </w:t>
      </w:r>
      <w:r w:rsidR="00DB15C4" w:rsidRPr="00521AA9">
        <w:t>congestive heart failure was based on</w:t>
      </w:r>
      <w:r w:rsidR="00E45118">
        <w:t xml:space="preserve"> ICD10 </w:t>
      </w:r>
      <w:r w:rsidR="00DB15C4" w:rsidRPr="00521AA9">
        <w:t xml:space="preserve">(I50.9). </w:t>
      </w:r>
    </w:p>
    <w:p w14:paraId="2053E3FF" w14:textId="77777777" w:rsidR="00F333EA" w:rsidRDefault="00F333EA" w:rsidP="00F333EA">
      <w:pPr>
        <w:spacing w:before="120" w:after="120"/>
        <w:contextualSpacing/>
        <w:jc w:val="both"/>
        <w:rPr>
          <w:bCs/>
          <w:color w:val="000000"/>
        </w:rPr>
      </w:pPr>
    </w:p>
    <w:p w14:paraId="394A7423" w14:textId="1B251353" w:rsidR="002F1DAB" w:rsidRPr="00F333EA" w:rsidRDefault="00F333EA" w:rsidP="00F333EA">
      <w:pPr>
        <w:spacing w:before="120" w:after="120"/>
        <w:contextualSpacing/>
        <w:jc w:val="both"/>
        <w:rPr>
          <w:b/>
          <w:bCs/>
        </w:rPr>
      </w:pPr>
      <w:r w:rsidRPr="00F333EA">
        <w:rPr>
          <w:b/>
          <w:bCs/>
        </w:rPr>
        <w:t>Association between comorbidities and</w:t>
      </w:r>
      <w:r w:rsidR="002F1DAB" w:rsidRPr="00F333EA">
        <w:rPr>
          <w:b/>
          <w:bCs/>
        </w:rPr>
        <w:t xml:space="preserve"> </w:t>
      </w:r>
      <w:r w:rsidRPr="00F333EA">
        <w:rPr>
          <w:b/>
          <w:bCs/>
        </w:rPr>
        <w:t>diagnostics</w:t>
      </w:r>
      <w:r w:rsidR="002F1DAB" w:rsidRPr="00F333EA">
        <w:rPr>
          <w:b/>
          <w:bCs/>
        </w:rPr>
        <w:t xml:space="preserve"> groups</w:t>
      </w:r>
    </w:p>
    <w:p w14:paraId="507FAE23" w14:textId="638277FC" w:rsidR="00FF2212" w:rsidRDefault="00E679D6" w:rsidP="005731BE">
      <w:pPr>
        <w:spacing w:before="120" w:after="120"/>
        <w:contextualSpacing/>
        <w:jc w:val="both"/>
      </w:pPr>
      <w:r>
        <w:t xml:space="preserve">Patients in three diagnostics groups were not different </w:t>
      </w:r>
      <w:r w:rsidR="006275D7">
        <w:t>on readmission rate in 30 days</w:t>
      </w:r>
      <w:r w:rsidR="005731BE">
        <w:t xml:space="preserve"> in three diagnostics groups and mortality rate. </w:t>
      </w:r>
    </w:p>
    <w:p w14:paraId="1F41DC36" w14:textId="78764DCE" w:rsidR="00BA59D1" w:rsidRDefault="00BA59D1" w:rsidP="005731BE">
      <w:pPr>
        <w:spacing w:before="120" w:after="120"/>
        <w:contextualSpacing/>
        <w:jc w:val="both"/>
      </w:pPr>
      <w:r>
        <w:t xml:space="preserve">Patients with hypertension was more likely to decrease (unadjusted OR: </w:t>
      </w:r>
      <w:r w:rsidR="007B6EC2">
        <w:t>1.46 95% CI [1.26:0.84]</w:t>
      </w:r>
      <w:r>
        <w:t>)</w:t>
      </w:r>
      <w:r w:rsidR="007B6EC2">
        <w:t xml:space="preserve"> and patients were on </w:t>
      </w:r>
      <w:r w:rsidR="00C5700F">
        <w:t xml:space="preserve">ventilator was more likely to decrease (unadjusted OR: </w:t>
      </w:r>
      <w:r w:rsidR="009F3953">
        <w:t>12.23</w:t>
      </w:r>
      <w:r w:rsidR="00CA60B7">
        <w:t xml:space="preserve">, </w:t>
      </w:r>
      <w:r w:rsidR="00C5700F">
        <w:t>95% CI [</w:t>
      </w:r>
      <w:r w:rsidR="00CA60B7" w:rsidRPr="00CA60B7">
        <w:t>6.7774</w:t>
      </w:r>
      <w:r w:rsidR="00C5700F">
        <w:t>:</w:t>
      </w:r>
      <w:r w:rsidR="00CA60B7" w:rsidRPr="00CA60B7">
        <w:t xml:space="preserve"> 22.422</w:t>
      </w:r>
      <w:r w:rsidR="00C5700F">
        <w:t>])</w:t>
      </w:r>
      <w:r w:rsidR="00162657">
        <w:t xml:space="preserve">, patients on </w:t>
      </w:r>
      <w:proofErr w:type="spellStart"/>
      <w:r w:rsidR="00162657">
        <w:t>bipap</w:t>
      </w:r>
      <w:proofErr w:type="spellEnd"/>
      <w:r w:rsidR="00162657">
        <w:t xml:space="preserve"> </w:t>
      </w:r>
      <w:r w:rsidR="00DA1359">
        <w:t>were</w:t>
      </w:r>
      <w:r w:rsidR="00162657">
        <w:t xml:space="preserve"> more likely to decrease. (unadjusted OR:</w:t>
      </w:r>
      <w:r w:rsidR="00D64494">
        <w:t>4.54, 95% CI</w:t>
      </w:r>
      <w:r w:rsidR="00E4577F">
        <w:t xml:space="preserve"> </w:t>
      </w:r>
      <w:r w:rsidR="00D64494">
        <w:t>[2.64: 7.81]</w:t>
      </w:r>
      <w:r w:rsidR="00162657">
        <w:t>)</w:t>
      </w:r>
      <w:r w:rsidR="00C70DD2">
        <w:t>.(Table 2)</w:t>
      </w:r>
    </w:p>
    <w:p w14:paraId="675B6F7E" w14:textId="39D130DB" w:rsidR="005731BE" w:rsidRDefault="005731BE" w:rsidP="005731BE">
      <w:pPr>
        <w:spacing w:before="120" w:after="120"/>
        <w:contextualSpacing/>
        <w:jc w:val="both"/>
      </w:pPr>
    </w:p>
    <w:p w14:paraId="74E53898" w14:textId="77777777" w:rsidR="005731BE" w:rsidRPr="0026018F" w:rsidRDefault="005731BE" w:rsidP="005731BE">
      <w:pPr>
        <w:spacing w:before="120" w:after="120"/>
        <w:contextualSpacing/>
        <w:jc w:val="both"/>
      </w:pPr>
    </w:p>
    <w:p w14:paraId="2DAFDF07" w14:textId="77777777" w:rsidR="00673E97" w:rsidRDefault="00673E97"/>
    <w:p w14:paraId="74126349" w14:textId="45424B9B" w:rsidR="00F456CF" w:rsidRPr="00F456CF" w:rsidRDefault="00F456CF">
      <w:pPr>
        <w:rPr>
          <w:b/>
          <w:bCs/>
        </w:rPr>
      </w:pPr>
      <w:r w:rsidRPr="00F456CF">
        <w:rPr>
          <w:b/>
          <w:bCs/>
        </w:rPr>
        <w:t xml:space="preserve">Table1. </w:t>
      </w:r>
      <w:r w:rsidR="00C70DD2" w:rsidRPr="00F456CF">
        <w:rPr>
          <w:b/>
          <w:bCs/>
        </w:rPr>
        <w:t>Descriptive</w:t>
      </w:r>
      <w:r w:rsidR="00C70DD2">
        <w:rPr>
          <w:b/>
          <w:bCs/>
        </w:rPr>
        <w:t xml:space="preserve"> Statistics</w:t>
      </w:r>
      <w:r w:rsidRPr="00F456CF">
        <w:rPr>
          <w:b/>
          <w:bCs/>
        </w:rPr>
        <w:t xml:space="preserve"> of Three diagnosis group </w:t>
      </w:r>
    </w:p>
    <w:tbl>
      <w:tblPr>
        <w:tblW w:w="93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1854"/>
        <w:gridCol w:w="2104"/>
        <w:gridCol w:w="1835"/>
        <w:gridCol w:w="1124"/>
        <w:gridCol w:w="753"/>
      </w:tblGrid>
      <w:tr w:rsidR="00F456CF" w:rsidRPr="00F456CF" w14:paraId="6C002ACA" w14:textId="77777777" w:rsidTr="001E5813">
        <w:trPr>
          <w:trHeight w:val="315"/>
        </w:trPr>
        <w:tc>
          <w:tcPr>
            <w:tcW w:w="17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63D2F" w14:textId="77777777" w:rsidR="00F456CF" w:rsidRPr="00F456CF" w:rsidRDefault="00F456CF" w:rsidP="00F456CF"/>
        </w:tc>
        <w:tc>
          <w:tcPr>
            <w:tcW w:w="5792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5E825" w14:textId="0F2F426B" w:rsidR="00F456CF" w:rsidRPr="00F456CF" w:rsidRDefault="003B52AE" w:rsidP="00F456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Group</w:t>
            </w:r>
          </w:p>
        </w:tc>
        <w:tc>
          <w:tcPr>
            <w:tcW w:w="112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7DCDB" w14:textId="77777777" w:rsidR="00F456CF" w:rsidRPr="00F456CF" w:rsidRDefault="00F456CF" w:rsidP="00F456C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5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C0C2DB" w14:textId="77777777" w:rsidR="00F456CF" w:rsidRPr="00F456CF" w:rsidRDefault="00F456CF" w:rsidP="00F456CF">
            <w:pPr>
              <w:rPr>
                <w:sz w:val="20"/>
                <w:szCs w:val="20"/>
              </w:rPr>
            </w:pPr>
          </w:p>
        </w:tc>
      </w:tr>
      <w:tr w:rsidR="00F456CF" w:rsidRPr="00F456CF" w14:paraId="77B2E10C" w14:textId="77777777" w:rsidTr="001E5813">
        <w:trPr>
          <w:trHeight w:val="315"/>
        </w:trPr>
        <w:tc>
          <w:tcPr>
            <w:tcW w:w="17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6826A" w14:textId="77777777" w:rsidR="00F456CF" w:rsidRPr="00F456CF" w:rsidRDefault="00F456CF" w:rsidP="004248F6">
            <w:pPr>
              <w:rPr>
                <w:sz w:val="20"/>
                <w:szCs w:val="20"/>
              </w:rPr>
            </w:pPr>
          </w:p>
        </w:tc>
        <w:tc>
          <w:tcPr>
            <w:tcW w:w="18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6003D" w14:textId="09FEB426" w:rsidR="00F456CF" w:rsidRPr="00F456CF" w:rsidRDefault="00F456CF" w:rsidP="004248F6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F456CF">
              <w:rPr>
                <w:b/>
                <w:bCs/>
                <w:sz w:val="20"/>
                <w:szCs w:val="20"/>
              </w:rPr>
              <w:t>EDpositive</w:t>
            </w:r>
            <w:proofErr w:type="spellEnd"/>
            <w:r w:rsidR="00075589">
              <w:rPr>
                <w:b/>
                <w:bCs/>
                <w:sz w:val="20"/>
                <w:szCs w:val="20"/>
              </w:rPr>
              <w:t xml:space="preserve"> </w:t>
            </w:r>
            <w:r w:rsidR="00325782">
              <w:rPr>
                <w:b/>
                <w:bCs/>
                <w:sz w:val="20"/>
                <w:szCs w:val="20"/>
              </w:rPr>
              <w:t>&amp;</w:t>
            </w:r>
            <w:proofErr w:type="spellStart"/>
            <w:r w:rsidRPr="00F456CF">
              <w:rPr>
                <w:b/>
                <w:bCs/>
                <w:sz w:val="20"/>
                <w:szCs w:val="20"/>
              </w:rPr>
              <w:t>IPpositive</w:t>
            </w:r>
            <w:proofErr w:type="spellEnd"/>
          </w:p>
        </w:tc>
        <w:tc>
          <w:tcPr>
            <w:tcW w:w="21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F3F4F0" w14:textId="42A33395" w:rsidR="00F456CF" w:rsidRPr="00F456CF" w:rsidRDefault="00F456CF" w:rsidP="004248F6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F456CF">
              <w:rPr>
                <w:b/>
                <w:bCs/>
                <w:sz w:val="20"/>
                <w:szCs w:val="20"/>
              </w:rPr>
              <w:t>IP</w:t>
            </w:r>
            <w:r w:rsidR="00E1386B">
              <w:rPr>
                <w:b/>
                <w:bCs/>
                <w:sz w:val="20"/>
                <w:szCs w:val="20"/>
              </w:rPr>
              <w:t>Positive</w:t>
            </w:r>
            <w:r w:rsidR="00325782">
              <w:rPr>
                <w:b/>
                <w:bCs/>
                <w:sz w:val="20"/>
                <w:szCs w:val="20"/>
              </w:rPr>
              <w:t>_</w:t>
            </w:r>
            <w:r w:rsidR="00075589">
              <w:rPr>
                <w:b/>
                <w:bCs/>
                <w:sz w:val="20"/>
                <w:szCs w:val="20"/>
              </w:rPr>
              <w:t>ED</w:t>
            </w:r>
            <w:r w:rsidR="00E1386B">
              <w:rPr>
                <w:b/>
                <w:bCs/>
                <w:sz w:val="20"/>
                <w:szCs w:val="20"/>
              </w:rPr>
              <w:t>Negativ</w:t>
            </w:r>
            <w:r w:rsidR="00075589" w:rsidRPr="00F456CF">
              <w:rPr>
                <w:b/>
                <w:bCs/>
                <w:sz w:val="20"/>
                <w:szCs w:val="20"/>
              </w:rPr>
              <w:t>e</w:t>
            </w:r>
            <w:proofErr w:type="spellEnd"/>
          </w:p>
        </w:tc>
        <w:tc>
          <w:tcPr>
            <w:tcW w:w="1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84753" w14:textId="48BD3A0F" w:rsidR="00F456CF" w:rsidRPr="00F456CF" w:rsidRDefault="00E1386B" w:rsidP="004248F6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F456CF">
              <w:rPr>
                <w:b/>
                <w:bCs/>
                <w:sz w:val="20"/>
                <w:szCs w:val="20"/>
              </w:rPr>
              <w:t>IPnegative</w:t>
            </w:r>
            <w:r w:rsidR="00325782">
              <w:rPr>
                <w:b/>
                <w:bCs/>
                <w:sz w:val="20"/>
                <w:szCs w:val="20"/>
              </w:rPr>
              <w:t>_</w:t>
            </w:r>
            <w:r>
              <w:rPr>
                <w:b/>
                <w:bCs/>
                <w:sz w:val="20"/>
                <w:szCs w:val="20"/>
              </w:rPr>
              <w:t>ED</w:t>
            </w:r>
            <w:r w:rsidRPr="00F456CF">
              <w:rPr>
                <w:b/>
                <w:bCs/>
                <w:sz w:val="20"/>
                <w:szCs w:val="20"/>
              </w:rPr>
              <w:t>Positive</w:t>
            </w:r>
            <w:proofErr w:type="spellEnd"/>
          </w:p>
        </w:tc>
        <w:tc>
          <w:tcPr>
            <w:tcW w:w="112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A4EE1B" w14:textId="77777777" w:rsidR="00F456CF" w:rsidRPr="00F456CF" w:rsidRDefault="00F456CF" w:rsidP="004248F6">
            <w:pPr>
              <w:rPr>
                <w:b/>
                <w:bCs/>
                <w:sz w:val="20"/>
                <w:szCs w:val="20"/>
              </w:rPr>
            </w:pPr>
            <w:r w:rsidRPr="00F456CF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75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4F4911" w14:textId="77777777" w:rsidR="00F456CF" w:rsidRPr="00F456CF" w:rsidRDefault="00F456CF" w:rsidP="004248F6">
            <w:pPr>
              <w:rPr>
                <w:b/>
                <w:bCs/>
                <w:sz w:val="20"/>
                <w:szCs w:val="20"/>
              </w:rPr>
            </w:pPr>
            <w:r w:rsidRPr="00F456CF">
              <w:rPr>
                <w:b/>
                <w:bCs/>
                <w:sz w:val="20"/>
                <w:szCs w:val="20"/>
              </w:rPr>
              <w:t>p-value</w:t>
            </w:r>
          </w:p>
        </w:tc>
      </w:tr>
      <w:tr w:rsidR="009848FD" w:rsidRPr="00F456CF" w14:paraId="03C8E119" w14:textId="77777777" w:rsidTr="001E5813">
        <w:trPr>
          <w:trHeight w:val="315"/>
        </w:trPr>
        <w:tc>
          <w:tcPr>
            <w:tcW w:w="1710" w:type="dxa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9E51F1" w14:textId="77777777" w:rsidR="009848FD" w:rsidRDefault="009848FD" w:rsidP="004248F6">
            <w:pPr>
              <w:rPr>
                <w:sz w:val="20"/>
                <w:szCs w:val="20"/>
              </w:rPr>
            </w:pPr>
          </w:p>
        </w:tc>
        <w:tc>
          <w:tcPr>
            <w:tcW w:w="1854" w:type="dxa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BA67FC" w14:textId="73C4CA81" w:rsidR="009848FD" w:rsidRPr="00F456CF" w:rsidRDefault="009848FD" w:rsidP="004248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N= </w:t>
            </w:r>
            <w:r w:rsidR="00E1386B">
              <w:rPr>
                <w:sz w:val="20"/>
                <w:szCs w:val="20"/>
              </w:rPr>
              <w:t>545</w:t>
            </w:r>
          </w:p>
        </w:tc>
        <w:tc>
          <w:tcPr>
            <w:tcW w:w="2104" w:type="dxa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341BCA" w14:textId="0AB3A7F3" w:rsidR="009848FD" w:rsidRPr="00F456CF" w:rsidRDefault="009848FD" w:rsidP="004248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N= </w:t>
            </w:r>
            <w:r w:rsidR="00E1386B">
              <w:rPr>
                <w:sz w:val="20"/>
                <w:szCs w:val="20"/>
              </w:rPr>
              <w:t>160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1B0E24" w14:textId="6416E391" w:rsidR="009848FD" w:rsidRPr="00F456CF" w:rsidRDefault="009848FD" w:rsidP="004248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N= </w:t>
            </w:r>
            <w:r w:rsidR="00E1386B">
              <w:rPr>
                <w:sz w:val="20"/>
                <w:szCs w:val="20"/>
              </w:rPr>
              <w:t>693</w:t>
            </w:r>
          </w:p>
        </w:tc>
        <w:tc>
          <w:tcPr>
            <w:tcW w:w="1124" w:type="dxa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FA5B49" w14:textId="5E49D5B3" w:rsidR="009848FD" w:rsidRPr="00F456CF" w:rsidRDefault="009848FD" w:rsidP="004248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N=</w:t>
            </w:r>
            <w:r w:rsidR="00E1386B">
              <w:rPr>
                <w:sz w:val="20"/>
                <w:szCs w:val="20"/>
              </w:rPr>
              <w:t>1398</w:t>
            </w:r>
          </w:p>
        </w:tc>
        <w:tc>
          <w:tcPr>
            <w:tcW w:w="753" w:type="dxa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8CE20D" w14:textId="77777777" w:rsidR="009848FD" w:rsidRPr="00F456CF" w:rsidRDefault="009848FD" w:rsidP="004248F6">
            <w:pPr>
              <w:rPr>
                <w:sz w:val="20"/>
                <w:szCs w:val="20"/>
              </w:rPr>
            </w:pPr>
          </w:p>
        </w:tc>
      </w:tr>
      <w:tr w:rsidR="00F456CF" w:rsidRPr="00F456CF" w14:paraId="51651CDE" w14:textId="77777777" w:rsidTr="001E5813">
        <w:trPr>
          <w:trHeight w:val="315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78AD30" w14:textId="77777777" w:rsidR="009848FD" w:rsidRPr="007A3FAF" w:rsidRDefault="009848FD" w:rsidP="004248F6">
            <w:pPr>
              <w:rPr>
                <w:sz w:val="21"/>
                <w:szCs w:val="21"/>
              </w:rPr>
            </w:pPr>
          </w:p>
          <w:p w14:paraId="24707B54" w14:textId="451B0AC3" w:rsidR="00F456CF" w:rsidRPr="007A3FAF" w:rsidRDefault="00F456CF" w:rsidP="004248F6">
            <w:pPr>
              <w:rPr>
                <w:sz w:val="21"/>
                <w:szCs w:val="21"/>
              </w:rPr>
            </w:pPr>
            <w:r w:rsidRPr="007A3FAF">
              <w:rPr>
                <w:sz w:val="21"/>
                <w:szCs w:val="21"/>
              </w:rPr>
              <w:t>Race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52AE70" w14:textId="77777777" w:rsidR="00F456CF" w:rsidRDefault="00F456CF" w:rsidP="004248F6">
            <w:pPr>
              <w:rPr>
                <w:sz w:val="20"/>
                <w:szCs w:val="20"/>
              </w:rPr>
            </w:pPr>
          </w:p>
          <w:p w14:paraId="0A3803A3" w14:textId="3AAE5DD6" w:rsidR="009848FD" w:rsidRPr="00F456CF" w:rsidRDefault="009848FD" w:rsidP="004248F6">
            <w:pPr>
              <w:rPr>
                <w:sz w:val="20"/>
                <w:szCs w:val="20"/>
              </w:rPr>
            </w:pPr>
          </w:p>
        </w:tc>
        <w:tc>
          <w:tcPr>
            <w:tcW w:w="2104" w:type="dxa"/>
            <w:tcBorders>
              <w:top w:val="single" w:sz="4" w:space="0" w:color="auto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F02795" w14:textId="72101E75" w:rsidR="00F456CF" w:rsidRPr="00F456CF" w:rsidRDefault="00F456CF" w:rsidP="004248F6">
            <w:pPr>
              <w:rPr>
                <w:sz w:val="20"/>
                <w:szCs w:val="20"/>
              </w:rPr>
            </w:pPr>
          </w:p>
        </w:tc>
        <w:tc>
          <w:tcPr>
            <w:tcW w:w="1835" w:type="dxa"/>
            <w:tcBorders>
              <w:top w:val="single" w:sz="4" w:space="0" w:color="auto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2B4EC8" w14:textId="6F6D5B86" w:rsidR="00F456CF" w:rsidRPr="00F456CF" w:rsidRDefault="00F456CF" w:rsidP="004248F6">
            <w:pPr>
              <w:rPr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7A055B" w14:textId="54FAD468" w:rsidR="00F456CF" w:rsidRPr="00F456CF" w:rsidRDefault="00F456CF" w:rsidP="004248F6">
            <w:pPr>
              <w:rPr>
                <w:sz w:val="20"/>
                <w:szCs w:val="20"/>
              </w:rPr>
            </w:pPr>
          </w:p>
        </w:tc>
        <w:tc>
          <w:tcPr>
            <w:tcW w:w="753" w:type="dxa"/>
            <w:tcBorders>
              <w:top w:val="single" w:sz="4" w:space="0" w:color="auto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C3E77" w14:textId="19254FF0" w:rsidR="00F456CF" w:rsidRPr="00F456CF" w:rsidRDefault="00325782" w:rsidP="004248F6">
            <w:pPr>
              <w:rPr>
                <w:sz w:val="20"/>
                <w:szCs w:val="20"/>
              </w:rPr>
            </w:pPr>
            <w:r w:rsidRPr="00F456CF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 &lt; </w:t>
            </w:r>
            <w:r w:rsidR="00F456CF" w:rsidRPr="00F456CF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00</w:t>
            </w:r>
            <w:r w:rsidR="00F456CF" w:rsidRPr="00F456CF">
              <w:rPr>
                <w:sz w:val="20"/>
                <w:szCs w:val="20"/>
              </w:rPr>
              <w:t>1</w:t>
            </w:r>
          </w:p>
        </w:tc>
      </w:tr>
      <w:tr w:rsidR="00F456CF" w:rsidRPr="00F456CF" w14:paraId="78D6E7B8" w14:textId="77777777" w:rsidTr="001E5813">
        <w:trPr>
          <w:trHeight w:val="43"/>
        </w:trPr>
        <w:tc>
          <w:tcPr>
            <w:tcW w:w="1710" w:type="dxa"/>
            <w:vMerge w:val="restart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114EFC" w14:textId="77777777" w:rsidR="00F456CF" w:rsidRPr="00F456CF" w:rsidRDefault="00F456CF" w:rsidP="004248F6">
            <w:pPr>
              <w:rPr>
                <w:sz w:val="20"/>
                <w:szCs w:val="20"/>
              </w:rPr>
            </w:pPr>
            <w:r w:rsidRPr="00F456CF">
              <w:rPr>
                <w:sz w:val="20"/>
                <w:szCs w:val="20"/>
              </w:rPr>
              <w:t>African Amer/Black</w:t>
            </w:r>
          </w:p>
        </w:tc>
        <w:tc>
          <w:tcPr>
            <w:tcW w:w="1854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FE753" w14:textId="7F5B989C" w:rsidR="00F456CF" w:rsidRPr="00F456CF" w:rsidRDefault="001B323A" w:rsidP="004248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</w:t>
            </w:r>
          </w:p>
        </w:tc>
        <w:tc>
          <w:tcPr>
            <w:tcW w:w="2104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A2375" w14:textId="0D56F003" w:rsidR="00F456CF" w:rsidRPr="00F456CF" w:rsidRDefault="001B323A" w:rsidP="004248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835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9F2435" w14:textId="5228183E" w:rsidR="00F456CF" w:rsidRPr="00F456CF" w:rsidRDefault="00F456CF" w:rsidP="004248F6">
            <w:pPr>
              <w:rPr>
                <w:sz w:val="20"/>
                <w:szCs w:val="20"/>
              </w:rPr>
            </w:pPr>
            <w:r w:rsidRPr="00F456CF">
              <w:rPr>
                <w:sz w:val="20"/>
                <w:szCs w:val="20"/>
              </w:rPr>
              <w:t>13</w:t>
            </w:r>
            <w:r w:rsidR="001B323A">
              <w:rPr>
                <w:sz w:val="20"/>
                <w:szCs w:val="20"/>
              </w:rPr>
              <w:t>6</w:t>
            </w:r>
          </w:p>
        </w:tc>
        <w:tc>
          <w:tcPr>
            <w:tcW w:w="1124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CE3E3" w14:textId="562C941B" w:rsidR="00F456CF" w:rsidRPr="00F456CF" w:rsidRDefault="00325782" w:rsidP="004248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136</w:t>
            </w:r>
          </w:p>
        </w:tc>
        <w:tc>
          <w:tcPr>
            <w:tcW w:w="753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FF651C" w14:textId="77777777" w:rsidR="00F456CF" w:rsidRPr="00F456CF" w:rsidRDefault="00F456CF" w:rsidP="004248F6">
            <w:pPr>
              <w:rPr>
                <w:sz w:val="20"/>
                <w:szCs w:val="20"/>
              </w:rPr>
            </w:pPr>
          </w:p>
        </w:tc>
      </w:tr>
      <w:tr w:rsidR="00F456CF" w:rsidRPr="00F456CF" w14:paraId="68C3A4E1" w14:textId="77777777" w:rsidTr="001E5813">
        <w:trPr>
          <w:trHeight w:val="315"/>
        </w:trPr>
        <w:tc>
          <w:tcPr>
            <w:tcW w:w="1710" w:type="dxa"/>
            <w:vMerge/>
            <w:vAlign w:val="center"/>
            <w:hideMark/>
          </w:tcPr>
          <w:p w14:paraId="6784641E" w14:textId="77777777" w:rsidR="00F456CF" w:rsidRPr="00F456CF" w:rsidRDefault="00F456CF" w:rsidP="004248F6">
            <w:pPr>
              <w:rPr>
                <w:sz w:val="20"/>
                <w:szCs w:val="20"/>
              </w:rPr>
            </w:pPr>
          </w:p>
        </w:tc>
        <w:tc>
          <w:tcPr>
            <w:tcW w:w="18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1D0DA" w14:textId="5EB5920B" w:rsidR="00F456CF" w:rsidRPr="00F456CF" w:rsidRDefault="001B323A" w:rsidP="004248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18%</w:t>
            </w:r>
          </w:p>
        </w:tc>
        <w:tc>
          <w:tcPr>
            <w:tcW w:w="21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B62200" w14:textId="3C022A6C" w:rsidR="00F456CF" w:rsidRPr="00F456CF" w:rsidRDefault="001B323A" w:rsidP="004248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8.8%</w:t>
            </w:r>
          </w:p>
        </w:tc>
        <w:tc>
          <w:tcPr>
            <w:tcW w:w="1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31591" w14:textId="129FB6AA" w:rsidR="00F456CF" w:rsidRPr="00F456CF" w:rsidRDefault="001B323A" w:rsidP="004248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19.6%</w:t>
            </w:r>
          </w:p>
        </w:tc>
        <w:tc>
          <w:tcPr>
            <w:tcW w:w="112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F4506" w14:textId="15BB5614" w:rsidR="00F456CF" w:rsidRPr="00F456CF" w:rsidRDefault="001B323A" w:rsidP="004248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17.7%</w:t>
            </w:r>
          </w:p>
        </w:tc>
        <w:tc>
          <w:tcPr>
            <w:tcW w:w="75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27DFDA" w14:textId="77777777" w:rsidR="00F456CF" w:rsidRPr="00F456CF" w:rsidRDefault="00F456CF" w:rsidP="004248F6">
            <w:pPr>
              <w:rPr>
                <w:sz w:val="20"/>
                <w:szCs w:val="20"/>
              </w:rPr>
            </w:pPr>
          </w:p>
        </w:tc>
      </w:tr>
      <w:tr w:rsidR="00F456CF" w:rsidRPr="00F456CF" w14:paraId="24547CBE" w14:textId="77777777" w:rsidTr="001E5813">
        <w:trPr>
          <w:trHeight w:val="276"/>
        </w:trPr>
        <w:tc>
          <w:tcPr>
            <w:tcW w:w="1710" w:type="dxa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994127" w14:textId="77777777" w:rsidR="00F456CF" w:rsidRPr="00F456CF" w:rsidRDefault="00F456CF" w:rsidP="004248F6">
            <w:pPr>
              <w:rPr>
                <w:sz w:val="20"/>
                <w:szCs w:val="20"/>
              </w:rPr>
            </w:pPr>
            <w:r w:rsidRPr="00F456CF">
              <w:rPr>
                <w:sz w:val="20"/>
                <w:szCs w:val="20"/>
              </w:rPr>
              <w:t>Asian</w:t>
            </w:r>
          </w:p>
        </w:tc>
        <w:tc>
          <w:tcPr>
            <w:tcW w:w="18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540D8" w14:textId="3F2E466B" w:rsidR="00F456CF" w:rsidRPr="00F456CF" w:rsidRDefault="00C323A1" w:rsidP="004248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21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589D8" w14:textId="088DA49E" w:rsidR="00F456CF" w:rsidRPr="00F456CF" w:rsidRDefault="00C323A1" w:rsidP="004248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35E22F" w14:textId="2B0EF402" w:rsidR="00F456CF" w:rsidRPr="00F456CF" w:rsidRDefault="00C323A1" w:rsidP="004248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112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30031" w14:textId="41FD35D6" w:rsidR="00F456CF" w:rsidRPr="00F456CF" w:rsidRDefault="00C323A1" w:rsidP="004248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75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B067C" w14:textId="77777777" w:rsidR="00F456CF" w:rsidRPr="00F456CF" w:rsidRDefault="00F456CF" w:rsidP="004248F6">
            <w:pPr>
              <w:rPr>
                <w:sz w:val="20"/>
                <w:szCs w:val="20"/>
              </w:rPr>
            </w:pPr>
          </w:p>
        </w:tc>
      </w:tr>
      <w:tr w:rsidR="00F456CF" w:rsidRPr="00F456CF" w14:paraId="74865103" w14:textId="77777777" w:rsidTr="001E5813">
        <w:trPr>
          <w:trHeight w:val="315"/>
        </w:trPr>
        <w:tc>
          <w:tcPr>
            <w:tcW w:w="1710" w:type="dxa"/>
            <w:vMerge/>
            <w:vAlign w:val="center"/>
            <w:hideMark/>
          </w:tcPr>
          <w:p w14:paraId="5842599E" w14:textId="77777777" w:rsidR="00F456CF" w:rsidRPr="00F456CF" w:rsidRDefault="00F456CF" w:rsidP="004248F6">
            <w:pPr>
              <w:rPr>
                <w:sz w:val="20"/>
                <w:szCs w:val="20"/>
              </w:rPr>
            </w:pPr>
          </w:p>
        </w:tc>
        <w:tc>
          <w:tcPr>
            <w:tcW w:w="18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4DF04" w14:textId="48D0E10E" w:rsidR="00F456CF" w:rsidRPr="00F456CF" w:rsidRDefault="00C323A1" w:rsidP="004248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5.9%</w:t>
            </w:r>
          </w:p>
        </w:tc>
        <w:tc>
          <w:tcPr>
            <w:tcW w:w="21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C3D0D" w14:textId="5E63EC63" w:rsidR="00F456CF" w:rsidRPr="00F456CF" w:rsidRDefault="00C323A1" w:rsidP="004248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2.5%</w:t>
            </w:r>
          </w:p>
        </w:tc>
        <w:tc>
          <w:tcPr>
            <w:tcW w:w="1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ECFBA" w14:textId="6AA0FEBB" w:rsidR="00F456CF" w:rsidRPr="00F456CF" w:rsidRDefault="00C323A1" w:rsidP="004248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5.9%</w:t>
            </w:r>
          </w:p>
        </w:tc>
        <w:tc>
          <w:tcPr>
            <w:tcW w:w="112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D3C84C" w14:textId="17C6DA7B" w:rsidR="00F456CF" w:rsidRPr="00F456CF" w:rsidRDefault="00C323A1" w:rsidP="004248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5.5%</w:t>
            </w:r>
          </w:p>
        </w:tc>
        <w:tc>
          <w:tcPr>
            <w:tcW w:w="75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B7C827" w14:textId="77777777" w:rsidR="00F456CF" w:rsidRPr="00F456CF" w:rsidRDefault="00F456CF" w:rsidP="004248F6">
            <w:pPr>
              <w:rPr>
                <w:sz w:val="20"/>
                <w:szCs w:val="20"/>
              </w:rPr>
            </w:pPr>
          </w:p>
        </w:tc>
      </w:tr>
      <w:tr w:rsidR="00F456CF" w:rsidRPr="00F456CF" w14:paraId="132FBB9E" w14:textId="77777777" w:rsidTr="001E5813">
        <w:trPr>
          <w:trHeight w:val="315"/>
        </w:trPr>
        <w:tc>
          <w:tcPr>
            <w:tcW w:w="1710" w:type="dxa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EDFEA" w14:textId="77777777" w:rsidR="00F456CF" w:rsidRPr="00F456CF" w:rsidRDefault="00F456CF" w:rsidP="004248F6">
            <w:pPr>
              <w:rPr>
                <w:sz w:val="20"/>
                <w:szCs w:val="20"/>
              </w:rPr>
            </w:pPr>
            <w:r w:rsidRPr="00F456CF">
              <w:rPr>
                <w:sz w:val="20"/>
                <w:szCs w:val="20"/>
              </w:rPr>
              <w:t>Caucasian/White</w:t>
            </w:r>
          </w:p>
        </w:tc>
        <w:tc>
          <w:tcPr>
            <w:tcW w:w="18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410FB8" w14:textId="53C2BA5B" w:rsidR="00F456CF" w:rsidRPr="00F456CF" w:rsidRDefault="00F456CF" w:rsidP="004248F6">
            <w:pPr>
              <w:rPr>
                <w:sz w:val="20"/>
                <w:szCs w:val="20"/>
              </w:rPr>
            </w:pPr>
            <w:r w:rsidRPr="00F456CF">
              <w:rPr>
                <w:sz w:val="20"/>
                <w:szCs w:val="20"/>
              </w:rPr>
              <w:t>3</w:t>
            </w:r>
            <w:r w:rsidR="002B74C1">
              <w:rPr>
                <w:sz w:val="20"/>
                <w:szCs w:val="20"/>
              </w:rPr>
              <w:t>52</w:t>
            </w:r>
          </w:p>
        </w:tc>
        <w:tc>
          <w:tcPr>
            <w:tcW w:w="21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4B50C" w14:textId="06B63836" w:rsidR="00F456CF" w:rsidRPr="00F456CF" w:rsidRDefault="002B74C1" w:rsidP="004248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</w:t>
            </w:r>
          </w:p>
        </w:tc>
        <w:tc>
          <w:tcPr>
            <w:tcW w:w="1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277D6" w14:textId="48656CF0" w:rsidR="00F456CF" w:rsidRPr="00F456CF" w:rsidRDefault="00611404" w:rsidP="004248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424</w:t>
            </w:r>
          </w:p>
        </w:tc>
        <w:tc>
          <w:tcPr>
            <w:tcW w:w="112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DC047E" w14:textId="3EE61047" w:rsidR="00F456CF" w:rsidRPr="00F456CF" w:rsidRDefault="00611404" w:rsidP="004248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906</w:t>
            </w:r>
          </w:p>
        </w:tc>
        <w:tc>
          <w:tcPr>
            <w:tcW w:w="75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A50EA5" w14:textId="77777777" w:rsidR="00F456CF" w:rsidRPr="00F456CF" w:rsidRDefault="00F456CF" w:rsidP="004248F6">
            <w:pPr>
              <w:rPr>
                <w:sz w:val="20"/>
                <w:szCs w:val="20"/>
              </w:rPr>
            </w:pPr>
          </w:p>
        </w:tc>
      </w:tr>
      <w:tr w:rsidR="00F456CF" w:rsidRPr="00F456CF" w14:paraId="51E5622A" w14:textId="77777777" w:rsidTr="001E5813">
        <w:trPr>
          <w:trHeight w:val="315"/>
        </w:trPr>
        <w:tc>
          <w:tcPr>
            <w:tcW w:w="1710" w:type="dxa"/>
            <w:vMerge/>
            <w:vAlign w:val="center"/>
            <w:hideMark/>
          </w:tcPr>
          <w:p w14:paraId="293D50A0" w14:textId="77777777" w:rsidR="00F456CF" w:rsidRPr="00F456CF" w:rsidRDefault="00F456CF" w:rsidP="004248F6">
            <w:pPr>
              <w:rPr>
                <w:sz w:val="20"/>
                <w:szCs w:val="20"/>
              </w:rPr>
            </w:pPr>
          </w:p>
        </w:tc>
        <w:tc>
          <w:tcPr>
            <w:tcW w:w="18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099D08" w14:textId="77777777" w:rsidR="00611404" w:rsidRDefault="00611404" w:rsidP="004248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64.6</w:t>
            </w:r>
          </w:p>
          <w:p w14:paraId="304AD4C1" w14:textId="0D7CCB9A" w:rsidR="00611404" w:rsidRPr="00F456CF" w:rsidRDefault="00611404" w:rsidP="004248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</w:p>
        </w:tc>
        <w:tc>
          <w:tcPr>
            <w:tcW w:w="21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D0C6A8" w14:textId="721C5E01" w:rsidR="00F456CF" w:rsidRPr="00F456CF" w:rsidRDefault="00611404" w:rsidP="004248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81.3%</w:t>
            </w:r>
          </w:p>
        </w:tc>
        <w:tc>
          <w:tcPr>
            <w:tcW w:w="1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1ED02" w14:textId="3BCE2B87" w:rsidR="00F456CF" w:rsidRPr="00F456CF" w:rsidRDefault="00611404" w:rsidP="004248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61.2%</w:t>
            </w:r>
          </w:p>
        </w:tc>
        <w:tc>
          <w:tcPr>
            <w:tcW w:w="112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E0E44" w14:textId="5AE29739" w:rsidR="00F456CF" w:rsidRPr="00F456CF" w:rsidRDefault="00611404" w:rsidP="004248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64.8%</w:t>
            </w:r>
          </w:p>
        </w:tc>
        <w:tc>
          <w:tcPr>
            <w:tcW w:w="75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60473" w14:textId="77777777" w:rsidR="00F456CF" w:rsidRPr="00F456CF" w:rsidRDefault="00F456CF" w:rsidP="004248F6">
            <w:pPr>
              <w:rPr>
                <w:sz w:val="20"/>
                <w:szCs w:val="20"/>
              </w:rPr>
            </w:pPr>
          </w:p>
        </w:tc>
      </w:tr>
      <w:tr w:rsidR="00F456CF" w:rsidRPr="00F456CF" w14:paraId="404BF3E6" w14:textId="77777777" w:rsidTr="001E5813">
        <w:trPr>
          <w:trHeight w:val="315"/>
        </w:trPr>
        <w:tc>
          <w:tcPr>
            <w:tcW w:w="1710" w:type="dxa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3D829" w14:textId="0EF5557C" w:rsidR="00F456CF" w:rsidRPr="00F456CF" w:rsidRDefault="00F456CF" w:rsidP="004248F6">
            <w:pPr>
              <w:rPr>
                <w:sz w:val="20"/>
                <w:szCs w:val="20"/>
              </w:rPr>
            </w:pPr>
            <w:r w:rsidRPr="00F456CF">
              <w:rPr>
                <w:sz w:val="20"/>
                <w:szCs w:val="20"/>
              </w:rPr>
              <w:lastRenderedPageBreak/>
              <w:t>Declined</w:t>
            </w:r>
            <w:r w:rsidR="00E1386B">
              <w:rPr>
                <w:sz w:val="20"/>
                <w:szCs w:val="20"/>
              </w:rPr>
              <w:t>/unknown</w:t>
            </w:r>
          </w:p>
        </w:tc>
        <w:tc>
          <w:tcPr>
            <w:tcW w:w="18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87876" w14:textId="7E9DD61A" w:rsidR="00F456CF" w:rsidRPr="00F456CF" w:rsidRDefault="001E5813" w:rsidP="004248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F1F8FF" w14:textId="0E657B4B" w:rsidR="00F456CF" w:rsidRPr="00F456CF" w:rsidRDefault="001E5813" w:rsidP="004248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A15F8" w14:textId="7E5F581B" w:rsidR="00F456CF" w:rsidRPr="00F456CF" w:rsidRDefault="001E5813" w:rsidP="004248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12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9A1F0" w14:textId="3BBE7AFA" w:rsidR="00F456CF" w:rsidRPr="00F456CF" w:rsidRDefault="001E5813" w:rsidP="004248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75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A63BAB" w14:textId="77777777" w:rsidR="00F456CF" w:rsidRPr="00F456CF" w:rsidRDefault="00F456CF" w:rsidP="004248F6">
            <w:pPr>
              <w:rPr>
                <w:sz w:val="20"/>
                <w:szCs w:val="20"/>
              </w:rPr>
            </w:pPr>
          </w:p>
        </w:tc>
      </w:tr>
      <w:tr w:rsidR="00F456CF" w:rsidRPr="00F456CF" w14:paraId="38139284" w14:textId="77777777" w:rsidTr="001E5813">
        <w:trPr>
          <w:trHeight w:val="315"/>
        </w:trPr>
        <w:tc>
          <w:tcPr>
            <w:tcW w:w="1710" w:type="dxa"/>
            <w:vMerge/>
            <w:vAlign w:val="center"/>
            <w:hideMark/>
          </w:tcPr>
          <w:p w14:paraId="3CD8A43C" w14:textId="77777777" w:rsidR="00F456CF" w:rsidRPr="00F456CF" w:rsidRDefault="00F456CF" w:rsidP="004248F6">
            <w:pPr>
              <w:rPr>
                <w:sz w:val="20"/>
                <w:szCs w:val="20"/>
              </w:rPr>
            </w:pPr>
          </w:p>
        </w:tc>
        <w:tc>
          <w:tcPr>
            <w:tcW w:w="18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157EE" w14:textId="5C49ADBD" w:rsidR="00F456CF" w:rsidRPr="00F456CF" w:rsidRDefault="001E5813" w:rsidP="004248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0.4%</w:t>
            </w:r>
          </w:p>
        </w:tc>
        <w:tc>
          <w:tcPr>
            <w:tcW w:w="21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71FE6" w14:textId="1EEB9FB3" w:rsidR="00F456CF" w:rsidRPr="00F456CF" w:rsidRDefault="001E5813" w:rsidP="004248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0.6%</w:t>
            </w:r>
          </w:p>
        </w:tc>
        <w:tc>
          <w:tcPr>
            <w:tcW w:w="1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CF9D9D" w14:textId="57E99277" w:rsidR="00F456CF" w:rsidRPr="00F456CF" w:rsidRDefault="001E5813" w:rsidP="004248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11.3%</w:t>
            </w:r>
          </w:p>
        </w:tc>
        <w:tc>
          <w:tcPr>
            <w:tcW w:w="112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DE4875" w14:textId="505A45D5" w:rsidR="00F456CF" w:rsidRPr="00F456CF" w:rsidRDefault="001E5813" w:rsidP="004248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10.2%</w:t>
            </w:r>
          </w:p>
        </w:tc>
        <w:tc>
          <w:tcPr>
            <w:tcW w:w="75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8E81BA" w14:textId="77777777" w:rsidR="00F456CF" w:rsidRPr="00F456CF" w:rsidRDefault="00F456CF" w:rsidP="004248F6">
            <w:pPr>
              <w:rPr>
                <w:sz w:val="20"/>
                <w:szCs w:val="20"/>
              </w:rPr>
            </w:pPr>
          </w:p>
        </w:tc>
      </w:tr>
      <w:tr w:rsidR="00F456CF" w:rsidRPr="00F456CF" w14:paraId="338D34E9" w14:textId="77777777" w:rsidTr="001E5813">
        <w:trPr>
          <w:trHeight w:val="315"/>
        </w:trPr>
        <w:tc>
          <w:tcPr>
            <w:tcW w:w="1710" w:type="dxa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E8928A" w14:textId="77777777" w:rsidR="00F456CF" w:rsidRPr="00F456CF" w:rsidRDefault="00F456CF" w:rsidP="004248F6">
            <w:pPr>
              <w:rPr>
                <w:sz w:val="20"/>
                <w:szCs w:val="20"/>
              </w:rPr>
            </w:pPr>
            <w:r w:rsidRPr="00F456CF">
              <w:rPr>
                <w:sz w:val="20"/>
                <w:szCs w:val="20"/>
              </w:rPr>
              <w:t>Native Amer/Alaskan</w:t>
            </w:r>
          </w:p>
        </w:tc>
        <w:tc>
          <w:tcPr>
            <w:tcW w:w="18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AA800" w14:textId="219CCB1E" w:rsidR="00F456CF" w:rsidRPr="00F456CF" w:rsidRDefault="0026018F" w:rsidP="004248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1BE91B" w14:textId="19BDB62B" w:rsidR="00F456CF" w:rsidRPr="00F456CF" w:rsidRDefault="0026018F" w:rsidP="004248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A9A3B" w14:textId="5AE88451" w:rsidR="00F456CF" w:rsidRPr="00F456CF" w:rsidRDefault="0026018F" w:rsidP="004248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2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BB927" w14:textId="2529068C" w:rsidR="00F456CF" w:rsidRPr="00F456CF" w:rsidRDefault="0026018F" w:rsidP="004248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5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4AE056" w14:textId="77777777" w:rsidR="00F456CF" w:rsidRPr="00F456CF" w:rsidRDefault="00F456CF" w:rsidP="004248F6">
            <w:pPr>
              <w:rPr>
                <w:sz w:val="20"/>
                <w:szCs w:val="20"/>
              </w:rPr>
            </w:pPr>
          </w:p>
        </w:tc>
      </w:tr>
      <w:tr w:rsidR="00F456CF" w:rsidRPr="00F456CF" w14:paraId="4575D8AD" w14:textId="77777777" w:rsidTr="001E5813">
        <w:trPr>
          <w:trHeight w:val="315"/>
        </w:trPr>
        <w:tc>
          <w:tcPr>
            <w:tcW w:w="1710" w:type="dxa"/>
            <w:vMerge/>
            <w:vAlign w:val="center"/>
            <w:hideMark/>
          </w:tcPr>
          <w:p w14:paraId="4B33972D" w14:textId="77777777" w:rsidR="00F456CF" w:rsidRPr="00F456CF" w:rsidRDefault="00F456CF" w:rsidP="004248F6">
            <w:pPr>
              <w:rPr>
                <w:sz w:val="20"/>
                <w:szCs w:val="20"/>
              </w:rPr>
            </w:pPr>
          </w:p>
        </w:tc>
        <w:tc>
          <w:tcPr>
            <w:tcW w:w="18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3B6C99" w14:textId="7115192E" w:rsidR="00F456CF" w:rsidRPr="00F456CF" w:rsidRDefault="00F456CF" w:rsidP="004248F6">
            <w:pPr>
              <w:rPr>
                <w:sz w:val="20"/>
                <w:szCs w:val="20"/>
              </w:rPr>
            </w:pPr>
            <w:r w:rsidRPr="00F456CF">
              <w:rPr>
                <w:sz w:val="20"/>
                <w:szCs w:val="20"/>
              </w:rPr>
              <w:t>0.</w:t>
            </w:r>
            <w:r w:rsidR="001E5813">
              <w:rPr>
                <w:sz w:val="20"/>
                <w:szCs w:val="20"/>
              </w:rPr>
              <w:t>4%</w:t>
            </w:r>
          </w:p>
        </w:tc>
        <w:tc>
          <w:tcPr>
            <w:tcW w:w="21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1D57E" w14:textId="24D58BCA" w:rsidR="00F456CF" w:rsidRPr="00F456CF" w:rsidRDefault="00CB418F" w:rsidP="004248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1E5813">
              <w:rPr>
                <w:sz w:val="20"/>
                <w:szCs w:val="20"/>
              </w:rPr>
              <w:t>%</w:t>
            </w:r>
          </w:p>
        </w:tc>
        <w:tc>
          <w:tcPr>
            <w:tcW w:w="1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8072E" w14:textId="1CF9BAA9" w:rsidR="00F456CF" w:rsidRPr="00F456CF" w:rsidRDefault="00CB418F" w:rsidP="004248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2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A869B2" w14:textId="4BE57CF2" w:rsidR="00F456CF" w:rsidRPr="00F456CF" w:rsidRDefault="00F456CF" w:rsidP="004248F6">
            <w:pPr>
              <w:rPr>
                <w:sz w:val="20"/>
                <w:szCs w:val="20"/>
              </w:rPr>
            </w:pPr>
            <w:r w:rsidRPr="00F456CF">
              <w:rPr>
                <w:sz w:val="20"/>
                <w:szCs w:val="20"/>
              </w:rPr>
              <w:t>0</w:t>
            </w:r>
            <w:r w:rsidR="00CB418F">
              <w:rPr>
                <w:sz w:val="20"/>
                <w:szCs w:val="20"/>
              </w:rPr>
              <w:t>.1%</w:t>
            </w:r>
          </w:p>
        </w:tc>
        <w:tc>
          <w:tcPr>
            <w:tcW w:w="75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BA06B" w14:textId="77777777" w:rsidR="00F456CF" w:rsidRPr="00F456CF" w:rsidRDefault="00F456CF" w:rsidP="004248F6">
            <w:pPr>
              <w:rPr>
                <w:sz w:val="20"/>
                <w:szCs w:val="20"/>
              </w:rPr>
            </w:pPr>
          </w:p>
        </w:tc>
      </w:tr>
      <w:tr w:rsidR="00F456CF" w:rsidRPr="00F456CF" w14:paraId="6CAD5891" w14:textId="77777777" w:rsidTr="001E5813">
        <w:trPr>
          <w:trHeight w:val="315"/>
        </w:trPr>
        <w:tc>
          <w:tcPr>
            <w:tcW w:w="1710" w:type="dxa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63A57" w14:textId="77777777" w:rsidR="00F456CF" w:rsidRPr="00F456CF" w:rsidRDefault="00F456CF" w:rsidP="004248F6">
            <w:pPr>
              <w:rPr>
                <w:sz w:val="20"/>
                <w:szCs w:val="20"/>
              </w:rPr>
            </w:pPr>
            <w:r w:rsidRPr="00F456CF">
              <w:rPr>
                <w:sz w:val="20"/>
                <w:szCs w:val="20"/>
              </w:rPr>
              <w:t>Other/Multiracial</w:t>
            </w:r>
          </w:p>
        </w:tc>
        <w:tc>
          <w:tcPr>
            <w:tcW w:w="18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8FF1C" w14:textId="243303E7" w:rsidR="00F456CF" w:rsidRPr="00F456CF" w:rsidRDefault="00F456CF" w:rsidP="004248F6">
            <w:pPr>
              <w:rPr>
                <w:sz w:val="20"/>
                <w:szCs w:val="20"/>
              </w:rPr>
            </w:pPr>
            <w:r w:rsidRPr="00F456CF">
              <w:rPr>
                <w:sz w:val="20"/>
                <w:szCs w:val="20"/>
              </w:rPr>
              <w:t>6</w:t>
            </w:r>
            <w:r w:rsidR="002B74C1">
              <w:rPr>
                <w:sz w:val="20"/>
                <w:szCs w:val="20"/>
              </w:rPr>
              <w:t>0</w:t>
            </w:r>
          </w:p>
        </w:tc>
        <w:tc>
          <w:tcPr>
            <w:tcW w:w="21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5FB767" w14:textId="65B7FA4D" w:rsidR="00F456CF" w:rsidRPr="00F456CF" w:rsidRDefault="002B74C1" w:rsidP="004248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0BC95B" w14:textId="491B3A18" w:rsidR="00F456CF" w:rsidRPr="00F456CF" w:rsidRDefault="00F456CF" w:rsidP="004248F6">
            <w:pPr>
              <w:rPr>
                <w:sz w:val="20"/>
                <w:szCs w:val="20"/>
              </w:rPr>
            </w:pPr>
            <w:r w:rsidRPr="00F456CF">
              <w:rPr>
                <w:sz w:val="20"/>
                <w:szCs w:val="20"/>
              </w:rPr>
              <w:t>7</w:t>
            </w:r>
            <w:r w:rsidR="002B74C1">
              <w:rPr>
                <w:sz w:val="20"/>
                <w:szCs w:val="20"/>
              </w:rPr>
              <w:t>8</w:t>
            </w:r>
          </w:p>
        </w:tc>
        <w:tc>
          <w:tcPr>
            <w:tcW w:w="112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860EE" w14:textId="77777777" w:rsidR="00F456CF" w:rsidRPr="00F456CF" w:rsidRDefault="00F456CF" w:rsidP="004248F6">
            <w:pPr>
              <w:rPr>
                <w:sz w:val="20"/>
                <w:szCs w:val="20"/>
              </w:rPr>
            </w:pPr>
            <w:r w:rsidRPr="00F456CF">
              <w:rPr>
                <w:sz w:val="20"/>
                <w:szCs w:val="20"/>
              </w:rPr>
              <w:t>296</w:t>
            </w:r>
          </w:p>
        </w:tc>
        <w:tc>
          <w:tcPr>
            <w:tcW w:w="75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B5F20" w14:textId="77777777" w:rsidR="00F456CF" w:rsidRPr="00F456CF" w:rsidRDefault="00F456CF" w:rsidP="004248F6">
            <w:pPr>
              <w:rPr>
                <w:sz w:val="20"/>
                <w:szCs w:val="20"/>
              </w:rPr>
            </w:pPr>
          </w:p>
        </w:tc>
      </w:tr>
      <w:tr w:rsidR="00F456CF" w:rsidRPr="00F456CF" w14:paraId="7EEBE3EF" w14:textId="77777777" w:rsidTr="001E5813">
        <w:trPr>
          <w:trHeight w:val="315"/>
        </w:trPr>
        <w:tc>
          <w:tcPr>
            <w:tcW w:w="1710" w:type="dxa"/>
            <w:vMerge/>
            <w:vAlign w:val="center"/>
            <w:hideMark/>
          </w:tcPr>
          <w:p w14:paraId="512B9BF3" w14:textId="77777777" w:rsidR="00F456CF" w:rsidRPr="00F456CF" w:rsidRDefault="00F456CF" w:rsidP="004248F6">
            <w:pPr>
              <w:rPr>
                <w:sz w:val="20"/>
                <w:szCs w:val="20"/>
              </w:rPr>
            </w:pPr>
          </w:p>
        </w:tc>
        <w:tc>
          <w:tcPr>
            <w:tcW w:w="18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A9B10" w14:textId="5CCAEEDC" w:rsidR="00F456CF" w:rsidRPr="00F456CF" w:rsidRDefault="002B74C1" w:rsidP="004248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11.0%</w:t>
            </w:r>
          </w:p>
        </w:tc>
        <w:tc>
          <w:tcPr>
            <w:tcW w:w="21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B69DC" w14:textId="3998D57B" w:rsidR="00F456CF" w:rsidRPr="00F456CF" w:rsidRDefault="002B74C1" w:rsidP="004248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6.9%</w:t>
            </w:r>
          </w:p>
        </w:tc>
        <w:tc>
          <w:tcPr>
            <w:tcW w:w="1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490DD8" w14:textId="27104ADC" w:rsidR="00F456CF" w:rsidRPr="00F456CF" w:rsidRDefault="002B74C1" w:rsidP="004248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11.3%</w:t>
            </w:r>
          </w:p>
        </w:tc>
        <w:tc>
          <w:tcPr>
            <w:tcW w:w="112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A4C0AD" w14:textId="6B9F32BF" w:rsidR="00F456CF" w:rsidRPr="00F456CF" w:rsidRDefault="002B74C1" w:rsidP="004248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10.7%</w:t>
            </w:r>
          </w:p>
        </w:tc>
        <w:tc>
          <w:tcPr>
            <w:tcW w:w="75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0A94E" w14:textId="77777777" w:rsidR="00F456CF" w:rsidRPr="00F456CF" w:rsidRDefault="00F456CF" w:rsidP="004248F6">
            <w:pPr>
              <w:rPr>
                <w:sz w:val="20"/>
                <w:szCs w:val="20"/>
              </w:rPr>
            </w:pPr>
          </w:p>
        </w:tc>
      </w:tr>
      <w:tr w:rsidR="00F456CF" w:rsidRPr="00F456CF" w14:paraId="4FB5E9F6" w14:textId="77777777" w:rsidTr="001E5813">
        <w:trPr>
          <w:trHeight w:val="315"/>
        </w:trPr>
        <w:tc>
          <w:tcPr>
            <w:tcW w:w="1710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9132D9" w14:textId="75A9AE22" w:rsidR="00F456CF" w:rsidRPr="00F456CF" w:rsidRDefault="00E1386B" w:rsidP="004248F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</w:t>
            </w:r>
            <w:r w:rsidR="00F456CF" w:rsidRPr="00F456CF">
              <w:rPr>
                <w:b/>
                <w:bCs/>
                <w:sz w:val="20"/>
                <w:szCs w:val="20"/>
              </w:rPr>
              <w:t>ender</w:t>
            </w:r>
          </w:p>
        </w:tc>
        <w:tc>
          <w:tcPr>
            <w:tcW w:w="1854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878F0" w14:textId="77777777" w:rsidR="00F456CF" w:rsidRPr="00F456CF" w:rsidRDefault="00F456CF" w:rsidP="004248F6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04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245B51" w14:textId="77777777" w:rsidR="00F456CF" w:rsidRPr="00F456CF" w:rsidRDefault="00F456CF" w:rsidP="004248F6">
            <w:pPr>
              <w:rPr>
                <w:sz w:val="20"/>
                <w:szCs w:val="20"/>
              </w:rPr>
            </w:pPr>
          </w:p>
        </w:tc>
        <w:tc>
          <w:tcPr>
            <w:tcW w:w="1835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CFFAE2" w14:textId="77777777" w:rsidR="00F456CF" w:rsidRPr="00F456CF" w:rsidRDefault="00F456CF" w:rsidP="004248F6">
            <w:pPr>
              <w:rPr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87C60" w14:textId="77777777" w:rsidR="00F456CF" w:rsidRPr="00F456CF" w:rsidRDefault="00F456CF" w:rsidP="004248F6">
            <w:pPr>
              <w:rPr>
                <w:sz w:val="20"/>
                <w:szCs w:val="20"/>
              </w:rPr>
            </w:pPr>
          </w:p>
        </w:tc>
        <w:tc>
          <w:tcPr>
            <w:tcW w:w="753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86BA1" w14:textId="77777777" w:rsidR="00F456CF" w:rsidRPr="00F456CF" w:rsidRDefault="00F456CF" w:rsidP="004248F6">
            <w:pPr>
              <w:rPr>
                <w:sz w:val="20"/>
                <w:szCs w:val="20"/>
              </w:rPr>
            </w:pPr>
          </w:p>
        </w:tc>
      </w:tr>
      <w:tr w:rsidR="00F456CF" w:rsidRPr="00F456CF" w14:paraId="3783E23A" w14:textId="77777777" w:rsidTr="001E5813">
        <w:trPr>
          <w:trHeight w:val="315"/>
        </w:trPr>
        <w:tc>
          <w:tcPr>
            <w:tcW w:w="1710" w:type="dxa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DD607B" w14:textId="77777777" w:rsidR="00F456CF" w:rsidRPr="00F456CF" w:rsidRDefault="00F456CF" w:rsidP="004248F6">
            <w:pPr>
              <w:rPr>
                <w:sz w:val="20"/>
                <w:szCs w:val="20"/>
              </w:rPr>
            </w:pPr>
            <w:r w:rsidRPr="00F456CF">
              <w:rPr>
                <w:sz w:val="20"/>
                <w:szCs w:val="20"/>
              </w:rPr>
              <w:t>Female</w:t>
            </w:r>
          </w:p>
        </w:tc>
        <w:tc>
          <w:tcPr>
            <w:tcW w:w="18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B078F" w14:textId="579D8E01" w:rsidR="00F456CF" w:rsidRPr="00F456CF" w:rsidRDefault="00E1386B" w:rsidP="004248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274</w:t>
            </w:r>
          </w:p>
        </w:tc>
        <w:tc>
          <w:tcPr>
            <w:tcW w:w="21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EDA741" w14:textId="4D09B242" w:rsidR="00F456CF" w:rsidRPr="00F456CF" w:rsidRDefault="00E1386B" w:rsidP="004248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</w:p>
        </w:tc>
        <w:tc>
          <w:tcPr>
            <w:tcW w:w="1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64C31" w14:textId="675D5A17" w:rsidR="00F456CF" w:rsidRPr="00F456CF" w:rsidRDefault="00E1386B" w:rsidP="004248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345</w:t>
            </w:r>
          </w:p>
        </w:tc>
        <w:tc>
          <w:tcPr>
            <w:tcW w:w="112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5DD01" w14:textId="77777777" w:rsidR="00F456CF" w:rsidRPr="00F456CF" w:rsidRDefault="00F456CF" w:rsidP="004248F6">
            <w:pPr>
              <w:rPr>
                <w:sz w:val="20"/>
                <w:szCs w:val="20"/>
              </w:rPr>
            </w:pPr>
            <w:r w:rsidRPr="00F456CF">
              <w:rPr>
                <w:sz w:val="20"/>
                <w:szCs w:val="20"/>
              </w:rPr>
              <w:t>1384</w:t>
            </w:r>
          </w:p>
        </w:tc>
        <w:tc>
          <w:tcPr>
            <w:tcW w:w="75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CC23BD" w14:textId="7BB711C3" w:rsidR="00F456CF" w:rsidRPr="00F456CF" w:rsidRDefault="00F456CF" w:rsidP="004248F6">
            <w:pPr>
              <w:rPr>
                <w:sz w:val="20"/>
                <w:szCs w:val="20"/>
              </w:rPr>
            </w:pPr>
            <w:r w:rsidRPr="00F456CF">
              <w:rPr>
                <w:sz w:val="20"/>
                <w:szCs w:val="20"/>
              </w:rPr>
              <w:t>p = .</w:t>
            </w:r>
            <w:r w:rsidR="00E1386B">
              <w:rPr>
                <w:sz w:val="20"/>
                <w:szCs w:val="20"/>
              </w:rPr>
              <w:t>112</w:t>
            </w:r>
          </w:p>
        </w:tc>
      </w:tr>
      <w:tr w:rsidR="00F456CF" w:rsidRPr="00F456CF" w14:paraId="5EEBDB36" w14:textId="77777777" w:rsidTr="001E5813">
        <w:trPr>
          <w:trHeight w:val="315"/>
        </w:trPr>
        <w:tc>
          <w:tcPr>
            <w:tcW w:w="1710" w:type="dxa"/>
            <w:vMerge/>
            <w:vAlign w:val="center"/>
            <w:hideMark/>
          </w:tcPr>
          <w:p w14:paraId="598A995F" w14:textId="77777777" w:rsidR="00F456CF" w:rsidRPr="00F456CF" w:rsidRDefault="00F456CF" w:rsidP="004248F6">
            <w:pPr>
              <w:rPr>
                <w:sz w:val="20"/>
                <w:szCs w:val="20"/>
              </w:rPr>
            </w:pPr>
          </w:p>
        </w:tc>
        <w:tc>
          <w:tcPr>
            <w:tcW w:w="18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2AA43C" w14:textId="41AFA002" w:rsidR="00F456CF" w:rsidRPr="00F456CF" w:rsidRDefault="00E1386B" w:rsidP="004248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50.3%</w:t>
            </w:r>
          </w:p>
        </w:tc>
        <w:tc>
          <w:tcPr>
            <w:tcW w:w="21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B59A7" w14:textId="57A27C3D" w:rsidR="00F456CF" w:rsidRPr="00F456CF" w:rsidRDefault="00E1386B" w:rsidP="004248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41.3%</w:t>
            </w:r>
          </w:p>
        </w:tc>
        <w:tc>
          <w:tcPr>
            <w:tcW w:w="1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B3CED" w14:textId="6F72A06D" w:rsidR="00F456CF" w:rsidRPr="00F456CF" w:rsidRDefault="00E1386B" w:rsidP="004248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49.8%</w:t>
            </w:r>
          </w:p>
        </w:tc>
        <w:tc>
          <w:tcPr>
            <w:tcW w:w="112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D2118" w14:textId="3EC8A199" w:rsidR="00F456CF" w:rsidRPr="00F456CF" w:rsidRDefault="00E1386B" w:rsidP="004248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40%</w:t>
            </w:r>
          </w:p>
        </w:tc>
        <w:tc>
          <w:tcPr>
            <w:tcW w:w="75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B7D1F" w14:textId="77777777" w:rsidR="00F456CF" w:rsidRPr="00F456CF" w:rsidRDefault="00F456CF" w:rsidP="004248F6">
            <w:pPr>
              <w:rPr>
                <w:sz w:val="20"/>
                <w:szCs w:val="20"/>
              </w:rPr>
            </w:pPr>
          </w:p>
        </w:tc>
      </w:tr>
      <w:tr w:rsidR="00F456CF" w:rsidRPr="00F456CF" w14:paraId="38620EC4" w14:textId="77777777" w:rsidTr="001E5813">
        <w:trPr>
          <w:trHeight w:val="315"/>
        </w:trPr>
        <w:tc>
          <w:tcPr>
            <w:tcW w:w="1710" w:type="dxa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5955D" w14:textId="77777777" w:rsidR="00F456CF" w:rsidRPr="00F456CF" w:rsidRDefault="00F456CF" w:rsidP="004248F6">
            <w:pPr>
              <w:rPr>
                <w:sz w:val="20"/>
                <w:szCs w:val="20"/>
              </w:rPr>
            </w:pPr>
            <w:r w:rsidRPr="00F456CF">
              <w:rPr>
                <w:sz w:val="20"/>
                <w:szCs w:val="20"/>
              </w:rPr>
              <w:t>Male</w:t>
            </w:r>
          </w:p>
        </w:tc>
        <w:tc>
          <w:tcPr>
            <w:tcW w:w="18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FD619" w14:textId="44D186B5" w:rsidR="00F456CF" w:rsidRPr="00F456CF" w:rsidRDefault="00E1386B" w:rsidP="004248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271</w:t>
            </w:r>
          </w:p>
        </w:tc>
        <w:tc>
          <w:tcPr>
            <w:tcW w:w="21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5313B" w14:textId="50F7AF06" w:rsidR="00F456CF" w:rsidRPr="00F456CF" w:rsidRDefault="00E1386B" w:rsidP="004248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</w:t>
            </w:r>
          </w:p>
        </w:tc>
        <w:tc>
          <w:tcPr>
            <w:tcW w:w="1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E8E76" w14:textId="0957EBCC" w:rsidR="00F456CF" w:rsidRPr="00F456CF" w:rsidRDefault="00E1386B" w:rsidP="004248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348</w:t>
            </w:r>
          </w:p>
        </w:tc>
        <w:tc>
          <w:tcPr>
            <w:tcW w:w="112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2BF92B" w14:textId="77777777" w:rsidR="00F456CF" w:rsidRPr="00F456CF" w:rsidRDefault="00F456CF" w:rsidP="004248F6">
            <w:pPr>
              <w:rPr>
                <w:sz w:val="20"/>
                <w:szCs w:val="20"/>
              </w:rPr>
            </w:pPr>
            <w:r w:rsidRPr="00F456CF">
              <w:rPr>
                <w:sz w:val="20"/>
                <w:szCs w:val="20"/>
              </w:rPr>
              <w:t>1417</w:t>
            </w:r>
          </w:p>
        </w:tc>
        <w:tc>
          <w:tcPr>
            <w:tcW w:w="75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02B838" w14:textId="77777777" w:rsidR="00F456CF" w:rsidRPr="00F456CF" w:rsidRDefault="00F456CF" w:rsidP="004248F6">
            <w:pPr>
              <w:rPr>
                <w:sz w:val="20"/>
                <w:szCs w:val="20"/>
              </w:rPr>
            </w:pPr>
          </w:p>
        </w:tc>
      </w:tr>
      <w:tr w:rsidR="00F456CF" w:rsidRPr="00F456CF" w14:paraId="5644A0DF" w14:textId="77777777" w:rsidTr="001E5813">
        <w:trPr>
          <w:trHeight w:val="315"/>
        </w:trPr>
        <w:tc>
          <w:tcPr>
            <w:tcW w:w="1710" w:type="dxa"/>
            <w:vMerge/>
            <w:vAlign w:val="center"/>
            <w:hideMark/>
          </w:tcPr>
          <w:p w14:paraId="24DD478D" w14:textId="77777777" w:rsidR="00F456CF" w:rsidRPr="00F456CF" w:rsidRDefault="00F456CF" w:rsidP="004248F6">
            <w:pPr>
              <w:rPr>
                <w:sz w:val="20"/>
                <w:szCs w:val="20"/>
              </w:rPr>
            </w:pPr>
          </w:p>
        </w:tc>
        <w:tc>
          <w:tcPr>
            <w:tcW w:w="18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EB799" w14:textId="6C921469" w:rsidR="00F456CF" w:rsidRPr="00F456CF" w:rsidRDefault="00E1386B" w:rsidP="004248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49.7%</w:t>
            </w:r>
          </w:p>
        </w:tc>
        <w:tc>
          <w:tcPr>
            <w:tcW w:w="21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65E72" w14:textId="67E9CB96" w:rsidR="00F456CF" w:rsidRPr="00F456CF" w:rsidRDefault="00E1386B" w:rsidP="004248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58.8%</w:t>
            </w:r>
          </w:p>
        </w:tc>
        <w:tc>
          <w:tcPr>
            <w:tcW w:w="1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20A8A" w14:textId="6DD6551E" w:rsidR="00F456CF" w:rsidRPr="00F456CF" w:rsidRDefault="00E1386B" w:rsidP="004248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50.2%</w:t>
            </w:r>
          </w:p>
        </w:tc>
        <w:tc>
          <w:tcPr>
            <w:tcW w:w="112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B22C8" w14:textId="3D5F9075" w:rsidR="00F456CF" w:rsidRPr="00F456CF" w:rsidRDefault="00E1386B" w:rsidP="004248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51%</w:t>
            </w:r>
          </w:p>
        </w:tc>
        <w:tc>
          <w:tcPr>
            <w:tcW w:w="75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D2138B" w14:textId="77777777" w:rsidR="00F456CF" w:rsidRPr="00F456CF" w:rsidRDefault="00F456CF" w:rsidP="004248F6">
            <w:pPr>
              <w:rPr>
                <w:sz w:val="20"/>
                <w:szCs w:val="20"/>
              </w:rPr>
            </w:pPr>
          </w:p>
        </w:tc>
      </w:tr>
      <w:tr w:rsidR="00F456CF" w:rsidRPr="00F456CF" w14:paraId="3013FDB2" w14:textId="77777777" w:rsidTr="001E5813">
        <w:trPr>
          <w:trHeight w:val="315"/>
        </w:trPr>
        <w:tc>
          <w:tcPr>
            <w:tcW w:w="1710" w:type="dxa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DC8200" w14:textId="77777777" w:rsidR="00F456CF" w:rsidRPr="00F456CF" w:rsidRDefault="00F456CF" w:rsidP="004248F6">
            <w:pPr>
              <w:rPr>
                <w:sz w:val="20"/>
                <w:szCs w:val="20"/>
              </w:rPr>
            </w:pPr>
            <w:r w:rsidRPr="00F456CF">
              <w:rPr>
                <w:sz w:val="20"/>
                <w:szCs w:val="20"/>
              </w:rPr>
              <w:t>Age</w:t>
            </w:r>
          </w:p>
        </w:tc>
        <w:tc>
          <w:tcPr>
            <w:tcW w:w="18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73FE90" w14:textId="77777777" w:rsidR="00F456CF" w:rsidRPr="00F456CF" w:rsidRDefault="00F456CF" w:rsidP="004248F6">
            <w:pPr>
              <w:rPr>
                <w:sz w:val="20"/>
                <w:szCs w:val="20"/>
              </w:rPr>
            </w:pPr>
          </w:p>
        </w:tc>
        <w:tc>
          <w:tcPr>
            <w:tcW w:w="21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F99582" w14:textId="77777777" w:rsidR="00F456CF" w:rsidRPr="00F456CF" w:rsidRDefault="00F456CF" w:rsidP="004248F6">
            <w:pPr>
              <w:rPr>
                <w:sz w:val="20"/>
                <w:szCs w:val="20"/>
              </w:rPr>
            </w:pPr>
          </w:p>
        </w:tc>
        <w:tc>
          <w:tcPr>
            <w:tcW w:w="1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962BD" w14:textId="77777777" w:rsidR="00F456CF" w:rsidRPr="00F456CF" w:rsidRDefault="00F456CF" w:rsidP="004248F6">
            <w:pPr>
              <w:rPr>
                <w:sz w:val="20"/>
                <w:szCs w:val="20"/>
              </w:rPr>
            </w:pPr>
          </w:p>
        </w:tc>
        <w:tc>
          <w:tcPr>
            <w:tcW w:w="112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7D9D36" w14:textId="77777777" w:rsidR="00F456CF" w:rsidRPr="00F456CF" w:rsidRDefault="00F456CF" w:rsidP="004248F6">
            <w:pPr>
              <w:rPr>
                <w:sz w:val="20"/>
                <w:szCs w:val="20"/>
              </w:rPr>
            </w:pPr>
          </w:p>
        </w:tc>
        <w:tc>
          <w:tcPr>
            <w:tcW w:w="75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5156D" w14:textId="77777777" w:rsidR="00F456CF" w:rsidRPr="00F456CF" w:rsidRDefault="00F456CF" w:rsidP="004248F6">
            <w:pPr>
              <w:rPr>
                <w:sz w:val="20"/>
                <w:szCs w:val="20"/>
              </w:rPr>
            </w:pPr>
          </w:p>
        </w:tc>
      </w:tr>
      <w:tr w:rsidR="00F456CF" w:rsidRPr="00F456CF" w14:paraId="24F3944E" w14:textId="77777777" w:rsidTr="001E5813">
        <w:trPr>
          <w:trHeight w:val="315"/>
        </w:trPr>
        <w:tc>
          <w:tcPr>
            <w:tcW w:w="1710" w:type="dxa"/>
            <w:vMerge/>
            <w:vAlign w:val="center"/>
            <w:hideMark/>
          </w:tcPr>
          <w:p w14:paraId="09F85C53" w14:textId="77777777" w:rsidR="00F456CF" w:rsidRPr="00F456CF" w:rsidRDefault="00F456CF" w:rsidP="004248F6">
            <w:pPr>
              <w:rPr>
                <w:sz w:val="20"/>
                <w:szCs w:val="20"/>
              </w:rPr>
            </w:pPr>
          </w:p>
        </w:tc>
        <w:tc>
          <w:tcPr>
            <w:tcW w:w="18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FA9AA5" w14:textId="77777777" w:rsidR="00F456CF" w:rsidRPr="00F456CF" w:rsidRDefault="00F456CF" w:rsidP="004248F6">
            <w:pPr>
              <w:rPr>
                <w:sz w:val="20"/>
                <w:szCs w:val="20"/>
              </w:rPr>
            </w:pPr>
            <w:r w:rsidRPr="00F456CF">
              <w:rPr>
                <w:sz w:val="20"/>
                <w:szCs w:val="20"/>
              </w:rPr>
              <w:t>76.584(12.299)</w:t>
            </w:r>
          </w:p>
        </w:tc>
        <w:tc>
          <w:tcPr>
            <w:tcW w:w="21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0B7227" w14:textId="77777777" w:rsidR="00F456CF" w:rsidRPr="00F456CF" w:rsidRDefault="00F456CF" w:rsidP="004248F6">
            <w:pPr>
              <w:rPr>
                <w:sz w:val="20"/>
                <w:szCs w:val="20"/>
              </w:rPr>
            </w:pPr>
            <w:r w:rsidRPr="00F456CF">
              <w:rPr>
                <w:sz w:val="20"/>
                <w:szCs w:val="20"/>
              </w:rPr>
              <w:t>76.329(12.517)</w:t>
            </w:r>
          </w:p>
        </w:tc>
        <w:tc>
          <w:tcPr>
            <w:tcW w:w="1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6FD36" w14:textId="77777777" w:rsidR="00F456CF" w:rsidRPr="00F456CF" w:rsidRDefault="00F456CF" w:rsidP="004248F6">
            <w:pPr>
              <w:rPr>
                <w:sz w:val="20"/>
                <w:szCs w:val="20"/>
              </w:rPr>
            </w:pPr>
            <w:r w:rsidRPr="00F456CF">
              <w:rPr>
                <w:sz w:val="20"/>
                <w:szCs w:val="20"/>
              </w:rPr>
              <w:t>76.173(12.631)</w:t>
            </w:r>
          </w:p>
        </w:tc>
        <w:tc>
          <w:tcPr>
            <w:tcW w:w="112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CDF8D" w14:textId="77777777" w:rsidR="00F456CF" w:rsidRPr="00F456CF" w:rsidRDefault="00F456CF" w:rsidP="004248F6">
            <w:pPr>
              <w:rPr>
                <w:sz w:val="20"/>
                <w:szCs w:val="20"/>
              </w:rPr>
            </w:pPr>
            <w:r w:rsidRPr="00F456CF">
              <w:rPr>
                <w:sz w:val="20"/>
                <w:szCs w:val="20"/>
              </w:rPr>
              <w:t>76.34(12.34)</w:t>
            </w:r>
          </w:p>
        </w:tc>
        <w:tc>
          <w:tcPr>
            <w:tcW w:w="75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90362" w14:textId="77777777" w:rsidR="00F456CF" w:rsidRPr="00F456CF" w:rsidRDefault="00F456CF" w:rsidP="004248F6">
            <w:pPr>
              <w:rPr>
                <w:sz w:val="20"/>
                <w:szCs w:val="20"/>
              </w:rPr>
            </w:pPr>
            <w:r w:rsidRPr="00F456CF">
              <w:rPr>
                <w:sz w:val="20"/>
                <w:szCs w:val="20"/>
              </w:rPr>
              <w:t>p=0.547</w:t>
            </w:r>
          </w:p>
        </w:tc>
      </w:tr>
    </w:tbl>
    <w:p w14:paraId="115AE8E5" w14:textId="47F69FB6" w:rsidR="00F456CF" w:rsidRDefault="00F456CF">
      <w:pPr>
        <w:pBdr>
          <w:bottom w:val="single" w:sz="6" w:space="1" w:color="auto"/>
        </w:pBdr>
      </w:pPr>
    </w:p>
    <w:tbl>
      <w:tblPr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1834"/>
        <w:gridCol w:w="2104"/>
        <w:gridCol w:w="1835"/>
        <w:gridCol w:w="1124"/>
        <w:gridCol w:w="753"/>
      </w:tblGrid>
      <w:tr w:rsidR="00136C86" w:rsidRPr="00F456CF" w14:paraId="555C31D4" w14:textId="77777777" w:rsidTr="005B4078">
        <w:trPr>
          <w:trHeight w:val="315"/>
        </w:trPr>
        <w:tc>
          <w:tcPr>
            <w:tcW w:w="1710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F8C5E" w14:textId="68A2FFB1" w:rsidR="00136C86" w:rsidRPr="00F456CF" w:rsidRDefault="00B70180" w:rsidP="005B407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Visit Type</w:t>
            </w:r>
          </w:p>
        </w:tc>
        <w:tc>
          <w:tcPr>
            <w:tcW w:w="1834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28C2B2" w14:textId="77777777" w:rsidR="00136C86" w:rsidRPr="00F456CF" w:rsidRDefault="00136C86" w:rsidP="005B4078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04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C20A9E" w14:textId="77777777" w:rsidR="00136C86" w:rsidRPr="00F456CF" w:rsidRDefault="00136C86" w:rsidP="005B4078">
            <w:pPr>
              <w:rPr>
                <w:sz w:val="20"/>
                <w:szCs w:val="20"/>
              </w:rPr>
            </w:pPr>
          </w:p>
        </w:tc>
        <w:tc>
          <w:tcPr>
            <w:tcW w:w="1835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1E3514" w14:textId="77777777" w:rsidR="00136C86" w:rsidRPr="00F456CF" w:rsidRDefault="00136C86" w:rsidP="005B4078">
            <w:pPr>
              <w:rPr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E70666" w14:textId="77777777" w:rsidR="00136C86" w:rsidRPr="00F456CF" w:rsidRDefault="00136C86" w:rsidP="005B4078">
            <w:pPr>
              <w:rPr>
                <w:sz w:val="20"/>
                <w:szCs w:val="20"/>
              </w:rPr>
            </w:pPr>
          </w:p>
        </w:tc>
        <w:tc>
          <w:tcPr>
            <w:tcW w:w="753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D517F" w14:textId="77777777" w:rsidR="00136C86" w:rsidRPr="00F456CF" w:rsidRDefault="00136C86" w:rsidP="005B4078">
            <w:pPr>
              <w:rPr>
                <w:sz w:val="20"/>
                <w:szCs w:val="20"/>
              </w:rPr>
            </w:pPr>
          </w:p>
        </w:tc>
      </w:tr>
      <w:tr w:rsidR="00136C86" w:rsidRPr="00F456CF" w14:paraId="2B9CDE9C" w14:textId="77777777" w:rsidTr="005B4078">
        <w:trPr>
          <w:trHeight w:val="315"/>
        </w:trPr>
        <w:tc>
          <w:tcPr>
            <w:tcW w:w="1710" w:type="dxa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F070CD" w14:textId="68E25203" w:rsidR="00136C86" w:rsidRPr="00F456CF" w:rsidRDefault="00B70180" w:rsidP="005B40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Emergency Type</w:t>
            </w:r>
          </w:p>
        </w:tc>
        <w:tc>
          <w:tcPr>
            <w:tcW w:w="183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2439B2" w14:textId="207B9830" w:rsidR="00136C86" w:rsidRPr="00F456CF" w:rsidRDefault="00B70180" w:rsidP="005B40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358</w:t>
            </w:r>
          </w:p>
        </w:tc>
        <w:tc>
          <w:tcPr>
            <w:tcW w:w="21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6379B" w14:textId="11777AC5" w:rsidR="00136C86" w:rsidRPr="00F456CF" w:rsidRDefault="00B70180" w:rsidP="005B40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</w:t>
            </w:r>
          </w:p>
        </w:tc>
        <w:tc>
          <w:tcPr>
            <w:tcW w:w="1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01C43" w14:textId="36B7EF3D" w:rsidR="00136C86" w:rsidRPr="00F456CF" w:rsidRDefault="00B70180" w:rsidP="005B40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483</w:t>
            </w:r>
          </w:p>
        </w:tc>
        <w:tc>
          <w:tcPr>
            <w:tcW w:w="112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58FFFE" w14:textId="172DE05C" w:rsidR="00136C86" w:rsidRPr="00F456CF" w:rsidRDefault="00B70180" w:rsidP="005B40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912</w:t>
            </w:r>
          </w:p>
        </w:tc>
        <w:tc>
          <w:tcPr>
            <w:tcW w:w="75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1A251" w14:textId="7D16FBA7" w:rsidR="00136C86" w:rsidRPr="00F456CF" w:rsidRDefault="00136C86" w:rsidP="005B4078">
            <w:pPr>
              <w:rPr>
                <w:sz w:val="20"/>
                <w:szCs w:val="20"/>
              </w:rPr>
            </w:pPr>
            <w:r w:rsidRPr="00F456CF">
              <w:rPr>
                <w:sz w:val="20"/>
                <w:szCs w:val="20"/>
              </w:rPr>
              <w:t xml:space="preserve">p </w:t>
            </w:r>
            <w:r w:rsidR="00B70180">
              <w:rPr>
                <w:sz w:val="20"/>
                <w:szCs w:val="20"/>
              </w:rPr>
              <w:t>&lt;0.001</w:t>
            </w:r>
          </w:p>
        </w:tc>
      </w:tr>
      <w:tr w:rsidR="00136C86" w:rsidRPr="00F456CF" w14:paraId="163C0473" w14:textId="77777777" w:rsidTr="005B4078">
        <w:trPr>
          <w:trHeight w:val="315"/>
        </w:trPr>
        <w:tc>
          <w:tcPr>
            <w:tcW w:w="1710" w:type="dxa"/>
            <w:vMerge/>
            <w:vAlign w:val="center"/>
            <w:hideMark/>
          </w:tcPr>
          <w:p w14:paraId="3C14D0B4" w14:textId="77777777" w:rsidR="00136C86" w:rsidRPr="00F456CF" w:rsidRDefault="00136C86" w:rsidP="005B4078">
            <w:pPr>
              <w:rPr>
                <w:sz w:val="20"/>
                <w:szCs w:val="20"/>
              </w:rPr>
            </w:pPr>
          </w:p>
        </w:tc>
        <w:tc>
          <w:tcPr>
            <w:tcW w:w="183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74E8E" w14:textId="7E4D0019" w:rsidR="00136C86" w:rsidRPr="00F456CF" w:rsidRDefault="00B70180" w:rsidP="005B40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65.7</w:t>
            </w:r>
            <w:r w:rsidR="00136C86">
              <w:rPr>
                <w:sz w:val="20"/>
                <w:szCs w:val="20"/>
              </w:rPr>
              <w:t>%</w:t>
            </w:r>
          </w:p>
        </w:tc>
        <w:tc>
          <w:tcPr>
            <w:tcW w:w="21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AD43CD" w14:textId="2278A187" w:rsidR="00136C86" w:rsidRPr="00F456CF" w:rsidRDefault="00136C86" w:rsidP="005B40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B70180">
              <w:rPr>
                <w:sz w:val="20"/>
                <w:szCs w:val="20"/>
              </w:rPr>
              <w:t>4.4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1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0EDB60" w14:textId="11F969D7" w:rsidR="00136C86" w:rsidRPr="00F456CF" w:rsidRDefault="00B70180" w:rsidP="005B40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65.2</w:t>
            </w:r>
            <w:r w:rsidR="00136C86">
              <w:rPr>
                <w:sz w:val="20"/>
                <w:szCs w:val="20"/>
              </w:rPr>
              <w:t>%</w:t>
            </w:r>
          </w:p>
        </w:tc>
        <w:tc>
          <w:tcPr>
            <w:tcW w:w="112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02CBCA" w14:textId="708C690E" w:rsidR="00136C86" w:rsidRPr="00F456CF" w:rsidRDefault="00B70180" w:rsidP="005B40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65.2</w:t>
            </w:r>
            <w:r w:rsidR="00136C86">
              <w:rPr>
                <w:sz w:val="20"/>
                <w:szCs w:val="20"/>
              </w:rPr>
              <w:t>%</w:t>
            </w:r>
          </w:p>
        </w:tc>
        <w:tc>
          <w:tcPr>
            <w:tcW w:w="75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50DD07" w14:textId="77777777" w:rsidR="00136C86" w:rsidRPr="00F456CF" w:rsidRDefault="00136C86" w:rsidP="005B4078">
            <w:pPr>
              <w:rPr>
                <w:sz w:val="20"/>
                <w:szCs w:val="20"/>
              </w:rPr>
            </w:pPr>
          </w:p>
        </w:tc>
      </w:tr>
      <w:tr w:rsidR="00136C86" w:rsidRPr="00F456CF" w14:paraId="09BA5F9D" w14:textId="77777777" w:rsidTr="005B4078">
        <w:trPr>
          <w:trHeight w:val="315"/>
        </w:trPr>
        <w:tc>
          <w:tcPr>
            <w:tcW w:w="1710" w:type="dxa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837E62" w14:textId="6E9CAB27" w:rsidR="00136C86" w:rsidRPr="00F456CF" w:rsidRDefault="00B70180" w:rsidP="005B40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Inpatient</w:t>
            </w:r>
          </w:p>
        </w:tc>
        <w:tc>
          <w:tcPr>
            <w:tcW w:w="183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422F9" w14:textId="6E7DBA58" w:rsidR="00136C86" w:rsidRPr="00F456CF" w:rsidRDefault="00B70180" w:rsidP="005B40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181</w:t>
            </w:r>
          </w:p>
        </w:tc>
        <w:tc>
          <w:tcPr>
            <w:tcW w:w="21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E707B" w14:textId="48E52EB4" w:rsidR="00136C86" w:rsidRPr="00F456CF" w:rsidRDefault="00B70180" w:rsidP="005B40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</w:t>
            </w:r>
          </w:p>
        </w:tc>
        <w:tc>
          <w:tcPr>
            <w:tcW w:w="1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DDB7E" w14:textId="531E9E9A" w:rsidR="00136C86" w:rsidRPr="00F456CF" w:rsidRDefault="00B70180" w:rsidP="005B40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</w:t>
            </w:r>
          </w:p>
        </w:tc>
        <w:tc>
          <w:tcPr>
            <w:tcW w:w="112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DA2077" w14:textId="05574AF4" w:rsidR="00136C86" w:rsidRPr="00F456CF" w:rsidRDefault="00B70180" w:rsidP="005B40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486</w:t>
            </w:r>
          </w:p>
        </w:tc>
        <w:tc>
          <w:tcPr>
            <w:tcW w:w="75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1C5373" w14:textId="77777777" w:rsidR="00136C86" w:rsidRPr="00F456CF" w:rsidRDefault="00136C86" w:rsidP="005B4078">
            <w:pPr>
              <w:rPr>
                <w:sz w:val="20"/>
                <w:szCs w:val="20"/>
              </w:rPr>
            </w:pPr>
          </w:p>
        </w:tc>
      </w:tr>
      <w:tr w:rsidR="00136C86" w:rsidRPr="00F456CF" w14:paraId="22FA2BF8" w14:textId="77777777" w:rsidTr="005B4078">
        <w:trPr>
          <w:trHeight w:val="315"/>
        </w:trPr>
        <w:tc>
          <w:tcPr>
            <w:tcW w:w="1710" w:type="dxa"/>
            <w:vMerge/>
            <w:vAlign w:val="center"/>
            <w:hideMark/>
          </w:tcPr>
          <w:p w14:paraId="4DF2AED3" w14:textId="77777777" w:rsidR="00136C86" w:rsidRPr="00F456CF" w:rsidRDefault="00136C86" w:rsidP="005B4078">
            <w:pPr>
              <w:rPr>
                <w:sz w:val="20"/>
                <w:szCs w:val="20"/>
              </w:rPr>
            </w:pPr>
          </w:p>
        </w:tc>
        <w:tc>
          <w:tcPr>
            <w:tcW w:w="183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9B59B" w14:textId="3AAE383E" w:rsidR="00136C86" w:rsidRPr="00F456CF" w:rsidRDefault="00B70180" w:rsidP="005B40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34.3</w:t>
            </w:r>
            <w:r w:rsidR="00136C86">
              <w:rPr>
                <w:sz w:val="20"/>
                <w:szCs w:val="20"/>
              </w:rPr>
              <w:t>%</w:t>
            </w:r>
          </w:p>
        </w:tc>
        <w:tc>
          <w:tcPr>
            <w:tcW w:w="21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8FD29" w14:textId="2FAE2057" w:rsidR="00136C86" w:rsidRPr="00F456CF" w:rsidRDefault="00B70180" w:rsidP="005B40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55.6</w:t>
            </w:r>
            <w:r w:rsidR="00136C86">
              <w:rPr>
                <w:sz w:val="20"/>
                <w:szCs w:val="20"/>
              </w:rPr>
              <w:t>%</w:t>
            </w:r>
          </w:p>
        </w:tc>
        <w:tc>
          <w:tcPr>
            <w:tcW w:w="1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84DF7E" w14:textId="574F337C" w:rsidR="00136C86" w:rsidRPr="00F456CF" w:rsidRDefault="00B70180" w:rsidP="005B40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30.2</w:t>
            </w:r>
            <w:r w:rsidR="00136C86">
              <w:rPr>
                <w:sz w:val="20"/>
                <w:szCs w:val="20"/>
              </w:rPr>
              <w:t>%</w:t>
            </w:r>
          </w:p>
        </w:tc>
        <w:tc>
          <w:tcPr>
            <w:tcW w:w="112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7EB733" w14:textId="1D38736C" w:rsidR="00136C86" w:rsidRPr="00F456CF" w:rsidRDefault="00B70180" w:rsidP="005B40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34.8</w:t>
            </w:r>
            <w:r w:rsidR="00136C86">
              <w:rPr>
                <w:sz w:val="20"/>
                <w:szCs w:val="20"/>
              </w:rPr>
              <w:t>%</w:t>
            </w:r>
          </w:p>
        </w:tc>
        <w:tc>
          <w:tcPr>
            <w:tcW w:w="75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6CB82" w14:textId="77777777" w:rsidR="00136C86" w:rsidRPr="00F456CF" w:rsidRDefault="00136C86" w:rsidP="005B4078">
            <w:pPr>
              <w:rPr>
                <w:sz w:val="20"/>
                <w:szCs w:val="20"/>
              </w:rPr>
            </w:pPr>
          </w:p>
        </w:tc>
      </w:tr>
    </w:tbl>
    <w:p w14:paraId="3451D286" w14:textId="77777777" w:rsidR="00136C86" w:rsidRDefault="00136C86" w:rsidP="00136C86">
      <w:pPr>
        <w:pBdr>
          <w:bottom w:val="single" w:sz="6" w:space="1" w:color="auto"/>
        </w:pBdr>
      </w:pPr>
    </w:p>
    <w:p w14:paraId="0E4A0035" w14:textId="5B59D445" w:rsidR="00D475E9" w:rsidRDefault="00D475E9"/>
    <w:p w14:paraId="3FDF804A" w14:textId="7FF0F98F" w:rsidR="00D475E9" w:rsidRDefault="00D475E9" w:rsidP="002840E5">
      <w:pPr>
        <w:spacing w:before="100" w:beforeAutospacing="1" w:after="100" w:afterAutospacing="1"/>
        <w:rPr>
          <w:rFonts w:ascii="Segoe UI" w:hAnsi="Segoe UI" w:cs="Segoe UI"/>
          <w:color w:val="333333"/>
          <w:sz w:val="18"/>
          <w:szCs w:val="18"/>
        </w:rPr>
      </w:pPr>
    </w:p>
    <w:p w14:paraId="5AA2E3AD" w14:textId="36054016" w:rsidR="002840E5" w:rsidRDefault="002840E5" w:rsidP="002840E5">
      <w:pPr>
        <w:spacing w:before="100" w:beforeAutospacing="1" w:after="100" w:afterAutospacing="1"/>
        <w:rPr>
          <w:rFonts w:ascii="Segoe UI" w:hAnsi="Segoe UI" w:cs="Segoe UI"/>
          <w:color w:val="333333"/>
          <w:sz w:val="18"/>
          <w:szCs w:val="18"/>
        </w:rPr>
      </w:pPr>
    </w:p>
    <w:tbl>
      <w:tblPr>
        <w:tblW w:w="9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5"/>
        <w:gridCol w:w="1094"/>
        <w:gridCol w:w="628"/>
        <w:gridCol w:w="702"/>
        <w:gridCol w:w="1385"/>
        <w:gridCol w:w="1472"/>
        <w:gridCol w:w="864"/>
      </w:tblGrid>
      <w:tr w:rsidR="002840E5" w:rsidRPr="002840E5" w14:paraId="359EB922" w14:textId="77777777" w:rsidTr="00047E7C">
        <w:trPr>
          <w:trHeight w:val="300"/>
        </w:trPr>
        <w:tc>
          <w:tcPr>
            <w:tcW w:w="0" w:type="auto"/>
            <w:gridSpan w:val="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895CB22" w14:textId="636BBB88" w:rsidR="002840E5" w:rsidRPr="002840E5" w:rsidRDefault="002840E5" w:rsidP="002840E5">
            <w:pPr>
              <w:rPr>
                <w:sz w:val="20"/>
                <w:szCs w:val="20"/>
              </w:rPr>
            </w:pPr>
            <w:r w:rsidRPr="002840E5">
              <w:rPr>
                <w:sz w:val="20"/>
                <w:szCs w:val="20"/>
              </w:rPr>
              <w:t xml:space="preserve">Table </w:t>
            </w:r>
            <w:r w:rsidR="00C70DD2">
              <w:rPr>
                <w:sz w:val="20"/>
                <w:szCs w:val="20"/>
              </w:rPr>
              <w:t xml:space="preserve">2 </w:t>
            </w:r>
          </w:p>
        </w:tc>
      </w:tr>
      <w:tr w:rsidR="002840E5" w:rsidRPr="002840E5" w14:paraId="2AFD61B1" w14:textId="77777777" w:rsidTr="00047E7C">
        <w:trPr>
          <w:trHeight w:val="300"/>
        </w:trPr>
        <w:tc>
          <w:tcPr>
            <w:tcW w:w="0" w:type="auto"/>
            <w:gridSpan w:val="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7426B2" w14:textId="494E2E10" w:rsidR="002840E5" w:rsidRPr="002840E5" w:rsidRDefault="002840E5" w:rsidP="002840E5">
            <w:pPr>
              <w:rPr>
                <w:sz w:val="20"/>
                <w:szCs w:val="20"/>
              </w:rPr>
            </w:pPr>
            <w:r w:rsidRPr="002840E5">
              <w:rPr>
                <w:sz w:val="20"/>
                <w:szCs w:val="20"/>
              </w:rPr>
              <w:t>Logistic Regression result - Risk of Mortality and its association with comorbidities and diagnostics groups</w:t>
            </w:r>
          </w:p>
        </w:tc>
      </w:tr>
      <w:tr w:rsidR="00E61A23" w:rsidRPr="002840E5" w14:paraId="0DEECDCF" w14:textId="77777777" w:rsidTr="00047E7C">
        <w:trPr>
          <w:trHeight w:val="300"/>
        </w:trPr>
        <w:tc>
          <w:tcPr>
            <w:tcW w:w="0" w:type="auto"/>
            <w:gridSpan w:val="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9993C6" w14:textId="77777777" w:rsidR="002840E5" w:rsidRPr="002840E5" w:rsidRDefault="002840E5" w:rsidP="002840E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C6EFEA" w14:textId="77777777" w:rsidR="002840E5" w:rsidRPr="002840E5" w:rsidRDefault="002840E5" w:rsidP="002840E5">
            <w:pPr>
              <w:jc w:val="center"/>
              <w:rPr>
                <w:b/>
                <w:bCs/>
                <w:sz w:val="20"/>
                <w:szCs w:val="20"/>
              </w:rPr>
            </w:pPr>
            <w:r w:rsidRPr="002840E5">
              <w:rPr>
                <w:b/>
                <w:bCs/>
                <w:sz w:val="20"/>
                <w:szCs w:val="20"/>
              </w:rPr>
              <w:t>95% Confidence Interval</w:t>
            </w:r>
          </w:p>
        </w:tc>
      </w:tr>
      <w:tr w:rsidR="00E61A23" w:rsidRPr="002840E5" w14:paraId="2E2134A7" w14:textId="77777777" w:rsidTr="00047E7C">
        <w:trPr>
          <w:trHeight w:val="300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5A43F6" w14:textId="77777777" w:rsidR="002840E5" w:rsidRPr="002840E5" w:rsidRDefault="002840E5" w:rsidP="002840E5">
            <w:pPr>
              <w:jc w:val="center"/>
              <w:rPr>
                <w:b/>
                <w:bCs/>
                <w:sz w:val="20"/>
                <w:szCs w:val="20"/>
              </w:rPr>
            </w:pPr>
            <w:r w:rsidRPr="002840E5">
              <w:rPr>
                <w:b/>
                <w:bCs/>
                <w:sz w:val="20"/>
                <w:szCs w:val="20"/>
              </w:rPr>
              <w:t>Predictor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EDEBF7" w14:textId="77777777" w:rsidR="002840E5" w:rsidRPr="002840E5" w:rsidRDefault="002840E5" w:rsidP="002840E5">
            <w:pPr>
              <w:jc w:val="center"/>
              <w:rPr>
                <w:b/>
                <w:bCs/>
                <w:sz w:val="20"/>
                <w:szCs w:val="20"/>
              </w:rPr>
            </w:pPr>
            <w:r w:rsidRPr="002840E5">
              <w:rPr>
                <w:b/>
                <w:bCs/>
                <w:sz w:val="20"/>
                <w:szCs w:val="20"/>
              </w:rPr>
              <w:t>Estimate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823408" w14:textId="77777777" w:rsidR="002840E5" w:rsidRPr="002840E5" w:rsidRDefault="002840E5" w:rsidP="002840E5">
            <w:pPr>
              <w:jc w:val="center"/>
              <w:rPr>
                <w:b/>
                <w:bCs/>
                <w:sz w:val="20"/>
                <w:szCs w:val="20"/>
              </w:rPr>
            </w:pPr>
            <w:r w:rsidRPr="002840E5">
              <w:rPr>
                <w:b/>
                <w:bCs/>
                <w:sz w:val="20"/>
                <w:szCs w:val="20"/>
              </w:rPr>
              <w:t>SE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12CD75" w14:textId="77777777" w:rsidR="002840E5" w:rsidRPr="002840E5" w:rsidRDefault="002840E5" w:rsidP="002840E5">
            <w:pPr>
              <w:jc w:val="center"/>
              <w:rPr>
                <w:b/>
                <w:bCs/>
                <w:sz w:val="20"/>
                <w:szCs w:val="20"/>
              </w:rPr>
            </w:pPr>
            <w:r w:rsidRPr="002840E5">
              <w:rPr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60BDF8" w14:textId="77777777" w:rsidR="002840E5" w:rsidRPr="002840E5" w:rsidRDefault="002840E5" w:rsidP="002840E5">
            <w:pPr>
              <w:jc w:val="center"/>
              <w:rPr>
                <w:b/>
                <w:bCs/>
                <w:sz w:val="20"/>
                <w:szCs w:val="20"/>
              </w:rPr>
            </w:pPr>
            <w:r w:rsidRPr="002840E5">
              <w:rPr>
                <w:b/>
                <w:bCs/>
                <w:sz w:val="20"/>
                <w:szCs w:val="20"/>
              </w:rPr>
              <w:t>Odds ratio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4C355" w14:textId="77777777" w:rsidR="002840E5" w:rsidRPr="002840E5" w:rsidRDefault="002840E5" w:rsidP="002840E5">
            <w:pPr>
              <w:jc w:val="center"/>
              <w:rPr>
                <w:b/>
                <w:bCs/>
                <w:sz w:val="20"/>
                <w:szCs w:val="20"/>
              </w:rPr>
            </w:pPr>
            <w:r w:rsidRPr="002840E5">
              <w:rPr>
                <w:b/>
                <w:bCs/>
                <w:sz w:val="20"/>
                <w:szCs w:val="20"/>
              </w:rPr>
              <w:t>Lower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697FA" w14:textId="77777777" w:rsidR="002840E5" w:rsidRPr="002840E5" w:rsidRDefault="002840E5" w:rsidP="002840E5">
            <w:pPr>
              <w:jc w:val="center"/>
              <w:rPr>
                <w:b/>
                <w:bCs/>
                <w:sz w:val="20"/>
                <w:szCs w:val="20"/>
              </w:rPr>
            </w:pPr>
            <w:r w:rsidRPr="002840E5">
              <w:rPr>
                <w:b/>
                <w:bCs/>
                <w:sz w:val="20"/>
                <w:szCs w:val="20"/>
              </w:rPr>
              <w:t>Upper</w:t>
            </w:r>
          </w:p>
        </w:tc>
      </w:tr>
      <w:tr w:rsidR="00E61A23" w:rsidRPr="002840E5" w14:paraId="7E0D6951" w14:textId="77777777" w:rsidTr="00047E7C">
        <w:trPr>
          <w:trHeight w:val="300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EDB48C" w14:textId="77777777" w:rsidR="002840E5" w:rsidRPr="002840E5" w:rsidRDefault="002840E5" w:rsidP="002840E5">
            <w:pPr>
              <w:rPr>
                <w:sz w:val="20"/>
                <w:szCs w:val="20"/>
              </w:rPr>
            </w:pPr>
            <w:proofErr w:type="spellStart"/>
            <w:r w:rsidRPr="002840E5">
              <w:rPr>
                <w:sz w:val="20"/>
                <w:szCs w:val="20"/>
              </w:rPr>
              <w:t>IPpos&amp;EDneg</w:t>
            </w:r>
            <w:proofErr w:type="spellEnd"/>
            <w:r w:rsidRPr="002840E5">
              <w:rPr>
                <w:sz w:val="20"/>
                <w:szCs w:val="20"/>
              </w:rPr>
              <w:t xml:space="preserve"> – </w:t>
            </w:r>
            <w:proofErr w:type="spellStart"/>
            <w:r w:rsidRPr="002840E5">
              <w:rPr>
                <w:sz w:val="20"/>
                <w:szCs w:val="20"/>
              </w:rPr>
              <w:t>Bothpos</w:t>
            </w:r>
            <w:proofErr w:type="spellEnd"/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343C73" w14:textId="77777777" w:rsidR="002840E5" w:rsidRPr="002840E5" w:rsidRDefault="002840E5" w:rsidP="002840E5">
            <w:pPr>
              <w:jc w:val="right"/>
              <w:rPr>
                <w:sz w:val="20"/>
                <w:szCs w:val="20"/>
              </w:rPr>
            </w:pPr>
            <w:r w:rsidRPr="002840E5">
              <w:rPr>
                <w:sz w:val="20"/>
                <w:szCs w:val="20"/>
              </w:rPr>
              <w:t>-0.274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FFB63C" w14:textId="77777777" w:rsidR="002840E5" w:rsidRPr="002840E5" w:rsidRDefault="002840E5" w:rsidP="002840E5">
            <w:pPr>
              <w:jc w:val="right"/>
              <w:rPr>
                <w:sz w:val="20"/>
                <w:szCs w:val="20"/>
              </w:rPr>
            </w:pPr>
            <w:r w:rsidRPr="002840E5">
              <w:rPr>
                <w:sz w:val="20"/>
                <w:szCs w:val="20"/>
              </w:rPr>
              <w:t>0.485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FEE6F3" w14:textId="77777777" w:rsidR="002840E5" w:rsidRPr="002840E5" w:rsidRDefault="002840E5" w:rsidP="002840E5">
            <w:pPr>
              <w:jc w:val="right"/>
              <w:rPr>
                <w:sz w:val="20"/>
                <w:szCs w:val="20"/>
              </w:rPr>
            </w:pPr>
            <w:r w:rsidRPr="002840E5">
              <w:rPr>
                <w:sz w:val="20"/>
                <w:szCs w:val="20"/>
              </w:rPr>
              <w:t>0.573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EED93B" w14:textId="77777777" w:rsidR="002840E5" w:rsidRPr="002840E5" w:rsidRDefault="002840E5" w:rsidP="002840E5">
            <w:pPr>
              <w:jc w:val="right"/>
              <w:rPr>
                <w:b/>
                <w:bCs/>
                <w:sz w:val="20"/>
                <w:szCs w:val="20"/>
              </w:rPr>
            </w:pPr>
            <w:r w:rsidRPr="002840E5">
              <w:rPr>
                <w:b/>
                <w:bCs/>
                <w:sz w:val="20"/>
                <w:szCs w:val="20"/>
              </w:rPr>
              <w:t>0.7606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10AE49" w14:textId="77777777" w:rsidR="002840E5" w:rsidRPr="002840E5" w:rsidRDefault="002840E5" w:rsidP="002840E5">
            <w:pPr>
              <w:jc w:val="right"/>
              <w:rPr>
                <w:sz w:val="20"/>
                <w:szCs w:val="20"/>
              </w:rPr>
            </w:pPr>
            <w:r w:rsidRPr="002840E5">
              <w:rPr>
                <w:sz w:val="20"/>
                <w:szCs w:val="20"/>
              </w:rPr>
              <w:t>0.2939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FAF81D" w14:textId="77777777" w:rsidR="002840E5" w:rsidRPr="002840E5" w:rsidRDefault="002840E5" w:rsidP="002840E5">
            <w:pPr>
              <w:jc w:val="right"/>
              <w:rPr>
                <w:sz w:val="20"/>
                <w:szCs w:val="20"/>
              </w:rPr>
            </w:pPr>
            <w:r w:rsidRPr="002840E5">
              <w:rPr>
                <w:sz w:val="20"/>
                <w:szCs w:val="20"/>
              </w:rPr>
              <w:t>1.968</w:t>
            </w:r>
          </w:p>
        </w:tc>
      </w:tr>
      <w:tr w:rsidR="00E61A23" w:rsidRPr="002840E5" w14:paraId="2F7B0576" w14:textId="77777777" w:rsidTr="00047E7C">
        <w:trPr>
          <w:trHeight w:val="300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8E4122" w14:textId="77777777" w:rsidR="002840E5" w:rsidRPr="002840E5" w:rsidRDefault="002840E5" w:rsidP="002840E5">
            <w:pPr>
              <w:rPr>
                <w:sz w:val="20"/>
                <w:szCs w:val="20"/>
              </w:rPr>
            </w:pPr>
            <w:proofErr w:type="spellStart"/>
            <w:r w:rsidRPr="002840E5">
              <w:rPr>
                <w:sz w:val="20"/>
                <w:szCs w:val="20"/>
              </w:rPr>
              <w:t>IPneg</w:t>
            </w:r>
            <w:proofErr w:type="spellEnd"/>
            <w:r w:rsidRPr="002840E5">
              <w:rPr>
                <w:sz w:val="20"/>
                <w:szCs w:val="20"/>
              </w:rPr>
              <w:t xml:space="preserve">&amp; </w:t>
            </w:r>
            <w:proofErr w:type="spellStart"/>
            <w:r w:rsidRPr="002840E5">
              <w:rPr>
                <w:sz w:val="20"/>
                <w:szCs w:val="20"/>
              </w:rPr>
              <w:t>EDpos</w:t>
            </w:r>
            <w:proofErr w:type="spellEnd"/>
            <w:r w:rsidRPr="002840E5">
              <w:rPr>
                <w:sz w:val="20"/>
                <w:szCs w:val="20"/>
              </w:rPr>
              <w:t>– Both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65A72A" w14:textId="77777777" w:rsidR="002840E5" w:rsidRPr="002840E5" w:rsidRDefault="002840E5" w:rsidP="002840E5">
            <w:pPr>
              <w:jc w:val="right"/>
              <w:rPr>
                <w:sz w:val="20"/>
                <w:szCs w:val="20"/>
              </w:rPr>
            </w:pPr>
            <w:r w:rsidRPr="002840E5">
              <w:rPr>
                <w:sz w:val="20"/>
                <w:szCs w:val="20"/>
              </w:rPr>
              <w:t>-0.238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CAF316" w14:textId="77777777" w:rsidR="002840E5" w:rsidRPr="002840E5" w:rsidRDefault="002840E5" w:rsidP="002840E5">
            <w:pPr>
              <w:jc w:val="right"/>
              <w:rPr>
                <w:sz w:val="20"/>
                <w:szCs w:val="20"/>
              </w:rPr>
            </w:pPr>
            <w:r w:rsidRPr="002840E5">
              <w:rPr>
                <w:sz w:val="20"/>
                <w:szCs w:val="20"/>
              </w:rPr>
              <w:t>0.304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DC845B" w14:textId="77777777" w:rsidR="002840E5" w:rsidRPr="002840E5" w:rsidRDefault="002840E5" w:rsidP="002840E5">
            <w:pPr>
              <w:jc w:val="right"/>
              <w:rPr>
                <w:sz w:val="20"/>
                <w:szCs w:val="20"/>
              </w:rPr>
            </w:pPr>
            <w:r w:rsidRPr="002840E5">
              <w:rPr>
                <w:sz w:val="20"/>
                <w:szCs w:val="20"/>
              </w:rPr>
              <w:t>0.434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CE9072" w14:textId="77777777" w:rsidR="002840E5" w:rsidRPr="002840E5" w:rsidRDefault="002840E5" w:rsidP="002840E5">
            <w:pPr>
              <w:jc w:val="right"/>
              <w:rPr>
                <w:b/>
                <w:bCs/>
                <w:sz w:val="20"/>
                <w:szCs w:val="20"/>
              </w:rPr>
            </w:pPr>
            <w:r w:rsidRPr="002840E5">
              <w:rPr>
                <w:b/>
                <w:bCs/>
                <w:sz w:val="20"/>
                <w:szCs w:val="20"/>
              </w:rPr>
              <w:t>0.7879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8822C9" w14:textId="77777777" w:rsidR="002840E5" w:rsidRPr="002840E5" w:rsidRDefault="002840E5" w:rsidP="002840E5">
            <w:pPr>
              <w:jc w:val="right"/>
              <w:rPr>
                <w:sz w:val="20"/>
                <w:szCs w:val="20"/>
              </w:rPr>
            </w:pPr>
            <w:r w:rsidRPr="002840E5">
              <w:rPr>
                <w:sz w:val="20"/>
                <w:szCs w:val="20"/>
              </w:rPr>
              <w:t>0.4339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AB236E" w14:textId="77777777" w:rsidR="002840E5" w:rsidRPr="002840E5" w:rsidRDefault="002840E5" w:rsidP="002840E5">
            <w:pPr>
              <w:jc w:val="right"/>
              <w:rPr>
                <w:sz w:val="20"/>
                <w:szCs w:val="20"/>
              </w:rPr>
            </w:pPr>
            <w:r w:rsidRPr="002840E5">
              <w:rPr>
                <w:sz w:val="20"/>
                <w:szCs w:val="20"/>
              </w:rPr>
              <w:t>1.431</w:t>
            </w:r>
          </w:p>
        </w:tc>
      </w:tr>
      <w:tr w:rsidR="00E61A23" w:rsidRPr="002840E5" w14:paraId="13BC308F" w14:textId="77777777" w:rsidTr="00047E7C">
        <w:trPr>
          <w:trHeight w:val="300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8D49D3" w14:textId="77777777" w:rsidR="002840E5" w:rsidRPr="002840E5" w:rsidRDefault="002840E5" w:rsidP="002840E5">
            <w:pPr>
              <w:rPr>
                <w:sz w:val="20"/>
                <w:szCs w:val="20"/>
              </w:rPr>
            </w:pPr>
            <w:r w:rsidRPr="002840E5">
              <w:rPr>
                <w:sz w:val="20"/>
                <w:szCs w:val="20"/>
              </w:rPr>
              <w:t>Chronic obstructive lung disease: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55E1D8" w14:textId="77777777" w:rsidR="002840E5" w:rsidRPr="002840E5" w:rsidRDefault="002840E5" w:rsidP="002840E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C5EC2C" w14:textId="77777777" w:rsidR="002840E5" w:rsidRPr="002840E5" w:rsidRDefault="002840E5" w:rsidP="002840E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01F927" w14:textId="77777777" w:rsidR="002840E5" w:rsidRPr="002840E5" w:rsidRDefault="002840E5" w:rsidP="002840E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C0043E" w14:textId="77777777" w:rsidR="002840E5" w:rsidRPr="002840E5" w:rsidRDefault="002840E5" w:rsidP="002840E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6F8569" w14:textId="77777777" w:rsidR="002840E5" w:rsidRPr="002840E5" w:rsidRDefault="002840E5" w:rsidP="002840E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5DBA2D" w14:textId="77777777" w:rsidR="002840E5" w:rsidRPr="002840E5" w:rsidRDefault="002840E5" w:rsidP="002840E5">
            <w:pPr>
              <w:rPr>
                <w:sz w:val="20"/>
                <w:szCs w:val="20"/>
              </w:rPr>
            </w:pPr>
          </w:p>
        </w:tc>
      </w:tr>
      <w:tr w:rsidR="00E61A23" w:rsidRPr="002840E5" w14:paraId="08E072AA" w14:textId="77777777" w:rsidTr="00047E7C">
        <w:trPr>
          <w:trHeight w:val="300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9FA595" w14:textId="77777777" w:rsidR="002840E5" w:rsidRPr="002840E5" w:rsidRDefault="002840E5" w:rsidP="002840E5">
            <w:pPr>
              <w:rPr>
                <w:sz w:val="20"/>
                <w:szCs w:val="20"/>
              </w:rPr>
            </w:pPr>
            <w:r w:rsidRPr="002840E5">
              <w:rPr>
                <w:sz w:val="20"/>
                <w:szCs w:val="20"/>
              </w:rPr>
              <w:t>Y – Na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A0117B" w14:textId="77777777" w:rsidR="002840E5" w:rsidRPr="002840E5" w:rsidRDefault="002840E5" w:rsidP="002840E5">
            <w:pPr>
              <w:jc w:val="right"/>
              <w:rPr>
                <w:sz w:val="20"/>
                <w:szCs w:val="20"/>
              </w:rPr>
            </w:pPr>
            <w:r w:rsidRPr="002840E5">
              <w:rPr>
                <w:sz w:val="20"/>
                <w:szCs w:val="20"/>
              </w:rPr>
              <w:t>0.157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CB790B" w14:textId="77777777" w:rsidR="002840E5" w:rsidRPr="002840E5" w:rsidRDefault="002840E5" w:rsidP="002840E5">
            <w:pPr>
              <w:jc w:val="right"/>
              <w:rPr>
                <w:sz w:val="20"/>
                <w:szCs w:val="20"/>
              </w:rPr>
            </w:pPr>
            <w:r w:rsidRPr="002840E5"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F8145" w14:textId="77777777" w:rsidR="002840E5" w:rsidRPr="002840E5" w:rsidRDefault="002840E5" w:rsidP="002840E5">
            <w:pPr>
              <w:jc w:val="right"/>
              <w:rPr>
                <w:sz w:val="20"/>
                <w:szCs w:val="20"/>
              </w:rPr>
            </w:pPr>
            <w:r w:rsidRPr="002840E5">
              <w:rPr>
                <w:sz w:val="20"/>
                <w:szCs w:val="20"/>
              </w:rPr>
              <w:t>0.601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3F31F3" w14:textId="77777777" w:rsidR="002840E5" w:rsidRPr="002840E5" w:rsidRDefault="002840E5" w:rsidP="002840E5">
            <w:pPr>
              <w:jc w:val="right"/>
              <w:rPr>
                <w:b/>
                <w:bCs/>
                <w:sz w:val="20"/>
                <w:szCs w:val="20"/>
              </w:rPr>
            </w:pPr>
            <w:r w:rsidRPr="002840E5">
              <w:rPr>
                <w:b/>
                <w:bCs/>
                <w:sz w:val="20"/>
                <w:szCs w:val="20"/>
              </w:rPr>
              <w:t>1.1698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6BF0BF" w14:textId="77777777" w:rsidR="002840E5" w:rsidRPr="002840E5" w:rsidRDefault="002840E5" w:rsidP="002840E5">
            <w:pPr>
              <w:jc w:val="right"/>
              <w:rPr>
                <w:sz w:val="20"/>
                <w:szCs w:val="20"/>
              </w:rPr>
            </w:pPr>
            <w:r w:rsidRPr="002840E5">
              <w:rPr>
                <w:sz w:val="20"/>
                <w:szCs w:val="20"/>
              </w:rPr>
              <w:t>0.6501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FFB570" w14:textId="77777777" w:rsidR="002840E5" w:rsidRPr="002840E5" w:rsidRDefault="002840E5" w:rsidP="002840E5">
            <w:pPr>
              <w:jc w:val="right"/>
              <w:rPr>
                <w:sz w:val="20"/>
                <w:szCs w:val="20"/>
              </w:rPr>
            </w:pPr>
            <w:r w:rsidRPr="002840E5">
              <w:rPr>
                <w:sz w:val="20"/>
                <w:szCs w:val="20"/>
              </w:rPr>
              <w:t>2.105</w:t>
            </w:r>
          </w:p>
        </w:tc>
      </w:tr>
      <w:tr w:rsidR="00E61A23" w:rsidRPr="002840E5" w14:paraId="0362775D" w14:textId="77777777" w:rsidTr="00047E7C">
        <w:trPr>
          <w:trHeight w:val="300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9BA998" w14:textId="77777777" w:rsidR="002840E5" w:rsidRPr="002840E5" w:rsidRDefault="002840E5" w:rsidP="002840E5">
            <w:pPr>
              <w:rPr>
                <w:sz w:val="20"/>
                <w:szCs w:val="20"/>
              </w:rPr>
            </w:pPr>
            <w:r w:rsidRPr="002840E5">
              <w:rPr>
                <w:sz w:val="20"/>
                <w:szCs w:val="20"/>
              </w:rPr>
              <w:t>End-stage renal disease: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C5EAC8" w14:textId="77777777" w:rsidR="002840E5" w:rsidRPr="002840E5" w:rsidRDefault="002840E5" w:rsidP="002840E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CCEE32" w14:textId="77777777" w:rsidR="002840E5" w:rsidRPr="002840E5" w:rsidRDefault="002840E5" w:rsidP="002840E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DAD173" w14:textId="77777777" w:rsidR="002840E5" w:rsidRPr="002840E5" w:rsidRDefault="002840E5" w:rsidP="002840E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A20815" w14:textId="77777777" w:rsidR="002840E5" w:rsidRPr="002840E5" w:rsidRDefault="002840E5" w:rsidP="002840E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1D0FA1" w14:textId="77777777" w:rsidR="002840E5" w:rsidRPr="002840E5" w:rsidRDefault="002840E5" w:rsidP="002840E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ED7305" w14:textId="77777777" w:rsidR="002840E5" w:rsidRPr="002840E5" w:rsidRDefault="002840E5" w:rsidP="002840E5">
            <w:pPr>
              <w:rPr>
                <w:sz w:val="20"/>
                <w:szCs w:val="20"/>
              </w:rPr>
            </w:pPr>
          </w:p>
        </w:tc>
      </w:tr>
      <w:tr w:rsidR="00E61A23" w:rsidRPr="002840E5" w14:paraId="017866AC" w14:textId="77777777" w:rsidTr="00047E7C">
        <w:trPr>
          <w:trHeight w:val="300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89D7AA" w14:textId="77777777" w:rsidR="002840E5" w:rsidRPr="002840E5" w:rsidRDefault="002840E5" w:rsidP="002840E5">
            <w:pPr>
              <w:rPr>
                <w:sz w:val="20"/>
                <w:szCs w:val="20"/>
              </w:rPr>
            </w:pPr>
            <w:r w:rsidRPr="002840E5">
              <w:rPr>
                <w:sz w:val="20"/>
                <w:szCs w:val="20"/>
              </w:rPr>
              <w:t>Y – Na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238D65" w14:textId="77777777" w:rsidR="002840E5" w:rsidRPr="002840E5" w:rsidRDefault="002840E5" w:rsidP="002840E5">
            <w:pPr>
              <w:jc w:val="right"/>
              <w:rPr>
                <w:sz w:val="20"/>
                <w:szCs w:val="20"/>
              </w:rPr>
            </w:pPr>
            <w:r w:rsidRPr="002840E5">
              <w:rPr>
                <w:sz w:val="20"/>
                <w:szCs w:val="20"/>
              </w:rPr>
              <w:t>-1.639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F42041" w14:textId="77777777" w:rsidR="002840E5" w:rsidRPr="002840E5" w:rsidRDefault="002840E5" w:rsidP="002840E5">
            <w:pPr>
              <w:jc w:val="right"/>
              <w:rPr>
                <w:sz w:val="20"/>
                <w:szCs w:val="20"/>
              </w:rPr>
            </w:pPr>
            <w:r w:rsidRPr="002840E5">
              <w:rPr>
                <w:sz w:val="20"/>
                <w:szCs w:val="20"/>
              </w:rPr>
              <w:t>1.029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8618D0" w14:textId="77777777" w:rsidR="002840E5" w:rsidRPr="002840E5" w:rsidRDefault="002840E5" w:rsidP="002840E5">
            <w:pPr>
              <w:jc w:val="right"/>
              <w:rPr>
                <w:sz w:val="20"/>
                <w:szCs w:val="20"/>
              </w:rPr>
            </w:pPr>
            <w:r w:rsidRPr="002840E5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7283B5" w14:textId="77777777" w:rsidR="002840E5" w:rsidRPr="002840E5" w:rsidRDefault="002840E5" w:rsidP="002840E5">
            <w:pPr>
              <w:jc w:val="right"/>
              <w:rPr>
                <w:b/>
                <w:bCs/>
                <w:sz w:val="20"/>
                <w:szCs w:val="20"/>
              </w:rPr>
            </w:pPr>
            <w:r w:rsidRPr="002840E5">
              <w:rPr>
                <w:b/>
                <w:bCs/>
                <w:sz w:val="20"/>
                <w:szCs w:val="20"/>
              </w:rPr>
              <w:t>0.1942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338DAC" w14:textId="77777777" w:rsidR="002840E5" w:rsidRPr="002840E5" w:rsidRDefault="002840E5" w:rsidP="002840E5">
            <w:pPr>
              <w:jc w:val="right"/>
              <w:rPr>
                <w:sz w:val="20"/>
                <w:szCs w:val="20"/>
              </w:rPr>
            </w:pPr>
            <w:r w:rsidRPr="002840E5">
              <w:rPr>
                <w:sz w:val="20"/>
                <w:szCs w:val="20"/>
              </w:rPr>
              <w:t>0.0258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CED970" w14:textId="77777777" w:rsidR="002840E5" w:rsidRPr="002840E5" w:rsidRDefault="002840E5" w:rsidP="002840E5">
            <w:pPr>
              <w:jc w:val="right"/>
              <w:rPr>
                <w:sz w:val="20"/>
                <w:szCs w:val="20"/>
              </w:rPr>
            </w:pPr>
            <w:r w:rsidRPr="002840E5">
              <w:rPr>
                <w:sz w:val="20"/>
                <w:szCs w:val="20"/>
              </w:rPr>
              <w:t>1.46</w:t>
            </w:r>
          </w:p>
        </w:tc>
      </w:tr>
      <w:tr w:rsidR="00E61A23" w:rsidRPr="002840E5" w14:paraId="79FC738E" w14:textId="77777777" w:rsidTr="00047E7C">
        <w:trPr>
          <w:trHeight w:val="300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0784D1" w14:textId="77777777" w:rsidR="002840E5" w:rsidRPr="002840E5" w:rsidRDefault="002840E5" w:rsidP="002840E5">
            <w:pPr>
              <w:rPr>
                <w:sz w:val="20"/>
                <w:szCs w:val="20"/>
              </w:rPr>
            </w:pPr>
            <w:r w:rsidRPr="002840E5">
              <w:rPr>
                <w:sz w:val="20"/>
                <w:szCs w:val="20"/>
              </w:rPr>
              <w:t>Hypertensive disorder: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EFF79" w14:textId="77777777" w:rsidR="002840E5" w:rsidRPr="002840E5" w:rsidRDefault="002840E5" w:rsidP="002840E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1B971C" w14:textId="77777777" w:rsidR="002840E5" w:rsidRPr="002840E5" w:rsidRDefault="002840E5" w:rsidP="002840E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811012" w14:textId="77777777" w:rsidR="002840E5" w:rsidRPr="002840E5" w:rsidRDefault="002840E5" w:rsidP="002840E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5268F8" w14:textId="77777777" w:rsidR="002840E5" w:rsidRPr="002840E5" w:rsidRDefault="002840E5" w:rsidP="002840E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91B12E" w14:textId="77777777" w:rsidR="002840E5" w:rsidRPr="002840E5" w:rsidRDefault="002840E5" w:rsidP="002840E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472FAA" w14:textId="77777777" w:rsidR="002840E5" w:rsidRPr="002840E5" w:rsidRDefault="002840E5" w:rsidP="002840E5">
            <w:pPr>
              <w:rPr>
                <w:sz w:val="20"/>
                <w:szCs w:val="20"/>
              </w:rPr>
            </w:pPr>
          </w:p>
        </w:tc>
      </w:tr>
      <w:tr w:rsidR="00E61A23" w:rsidRPr="002840E5" w14:paraId="40656DD3" w14:textId="77777777" w:rsidTr="00047E7C">
        <w:trPr>
          <w:trHeight w:val="300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EA16E1" w14:textId="77777777" w:rsidR="002840E5" w:rsidRPr="002840E5" w:rsidRDefault="002840E5" w:rsidP="002840E5">
            <w:pPr>
              <w:rPr>
                <w:sz w:val="20"/>
                <w:szCs w:val="20"/>
              </w:rPr>
            </w:pPr>
            <w:r w:rsidRPr="002840E5">
              <w:rPr>
                <w:sz w:val="20"/>
                <w:szCs w:val="20"/>
              </w:rPr>
              <w:t>Y – Na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7C9F2B" w14:textId="5A42BA37" w:rsidR="002840E5" w:rsidRPr="002840E5" w:rsidRDefault="002840E5" w:rsidP="002840E5">
            <w:pPr>
              <w:jc w:val="right"/>
              <w:rPr>
                <w:sz w:val="20"/>
                <w:szCs w:val="20"/>
              </w:rPr>
            </w:pPr>
            <w:r w:rsidRPr="002840E5">
              <w:rPr>
                <w:sz w:val="20"/>
                <w:szCs w:val="20"/>
              </w:rPr>
              <w:t>0.722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F2D789" w14:textId="77777777" w:rsidR="002840E5" w:rsidRPr="002840E5" w:rsidRDefault="002840E5" w:rsidP="002840E5">
            <w:pPr>
              <w:jc w:val="right"/>
              <w:rPr>
                <w:sz w:val="20"/>
                <w:szCs w:val="20"/>
              </w:rPr>
            </w:pPr>
            <w:r w:rsidRPr="002840E5">
              <w:rPr>
                <w:sz w:val="20"/>
                <w:szCs w:val="20"/>
              </w:rPr>
              <w:t>0.318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439556" w14:textId="35B34E57" w:rsidR="002840E5" w:rsidRPr="002840E5" w:rsidRDefault="002840E5" w:rsidP="002840E5">
            <w:pPr>
              <w:jc w:val="right"/>
              <w:rPr>
                <w:sz w:val="20"/>
                <w:szCs w:val="20"/>
              </w:rPr>
            </w:pPr>
            <w:r w:rsidRPr="002840E5">
              <w:rPr>
                <w:sz w:val="20"/>
                <w:szCs w:val="20"/>
              </w:rPr>
              <w:t>0.0</w:t>
            </w:r>
            <w:r w:rsidR="000F4169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C4D3AB" w14:textId="4C7ED2C7" w:rsidR="002840E5" w:rsidRPr="002840E5" w:rsidRDefault="0078536E" w:rsidP="002840E5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  <w:r w:rsidR="002840E5" w:rsidRPr="002840E5">
              <w:rPr>
                <w:b/>
                <w:bCs/>
                <w:sz w:val="20"/>
                <w:szCs w:val="20"/>
              </w:rPr>
              <w:t>.4858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F90F48" w14:textId="2E5840C8" w:rsidR="002840E5" w:rsidRPr="002840E5" w:rsidRDefault="0078536E" w:rsidP="002840E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840E5" w:rsidRPr="002840E5">
              <w:rPr>
                <w:sz w:val="20"/>
                <w:szCs w:val="20"/>
              </w:rPr>
              <w:t>.2602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CBED90" w14:textId="77777777" w:rsidR="002840E5" w:rsidRPr="002840E5" w:rsidRDefault="002840E5" w:rsidP="002840E5">
            <w:pPr>
              <w:jc w:val="right"/>
              <w:rPr>
                <w:sz w:val="20"/>
                <w:szCs w:val="20"/>
              </w:rPr>
            </w:pPr>
            <w:r w:rsidRPr="002840E5">
              <w:rPr>
                <w:sz w:val="20"/>
                <w:szCs w:val="20"/>
              </w:rPr>
              <w:t>0.907</w:t>
            </w:r>
          </w:p>
        </w:tc>
      </w:tr>
      <w:tr w:rsidR="00E61A23" w:rsidRPr="002840E5" w14:paraId="22D5444A" w14:textId="77777777" w:rsidTr="00047E7C">
        <w:trPr>
          <w:trHeight w:val="300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33208E" w14:textId="77777777" w:rsidR="002840E5" w:rsidRPr="002840E5" w:rsidRDefault="002840E5" w:rsidP="002840E5">
            <w:pPr>
              <w:rPr>
                <w:sz w:val="20"/>
                <w:szCs w:val="20"/>
              </w:rPr>
            </w:pPr>
            <w:r w:rsidRPr="002840E5">
              <w:rPr>
                <w:sz w:val="20"/>
                <w:szCs w:val="20"/>
              </w:rPr>
              <w:lastRenderedPageBreak/>
              <w:t>Diabetes mellitus: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74A673" w14:textId="77777777" w:rsidR="002840E5" w:rsidRPr="002840E5" w:rsidRDefault="002840E5" w:rsidP="002840E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2272D4" w14:textId="77777777" w:rsidR="002840E5" w:rsidRPr="002840E5" w:rsidRDefault="002840E5" w:rsidP="002840E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BFBD1" w14:textId="77777777" w:rsidR="002840E5" w:rsidRPr="002840E5" w:rsidRDefault="002840E5" w:rsidP="002840E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1861BC" w14:textId="77777777" w:rsidR="002840E5" w:rsidRPr="002840E5" w:rsidRDefault="002840E5" w:rsidP="002840E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6A36D9" w14:textId="77777777" w:rsidR="002840E5" w:rsidRPr="002840E5" w:rsidRDefault="002840E5" w:rsidP="002840E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C6FC99" w14:textId="77777777" w:rsidR="002840E5" w:rsidRPr="002840E5" w:rsidRDefault="002840E5" w:rsidP="002840E5">
            <w:pPr>
              <w:rPr>
                <w:sz w:val="20"/>
                <w:szCs w:val="20"/>
              </w:rPr>
            </w:pPr>
          </w:p>
        </w:tc>
      </w:tr>
      <w:tr w:rsidR="00E61A23" w:rsidRPr="002840E5" w14:paraId="2FD60830" w14:textId="77777777" w:rsidTr="00047E7C">
        <w:trPr>
          <w:trHeight w:val="300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A98207" w14:textId="77777777" w:rsidR="002840E5" w:rsidRPr="002840E5" w:rsidRDefault="002840E5" w:rsidP="002840E5">
            <w:pPr>
              <w:rPr>
                <w:sz w:val="20"/>
                <w:szCs w:val="20"/>
              </w:rPr>
            </w:pPr>
            <w:r w:rsidRPr="002840E5">
              <w:rPr>
                <w:sz w:val="20"/>
                <w:szCs w:val="20"/>
              </w:rPr>
              <w:t>Y – Na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EE3AC3" w14:textId="77777777" w:rsidR="002840E5" w:rsidRPr="002840E5" w:rsidRDefault="002840E5" w:rsidP="002840E5">
            <w:pPr>
              <w:jc w:val="right"/>
              <w:rPr>
                <w:sz w:val="20"/>
                <w:szCs w:val="20"/>
              </w:rPr>
            </w:pPr>
            <w:r w:rsidRPr="002840E5">
              <w:rPr>
                <w:sz w:val="20"/>
                <w:szCs w:val="20"/>
              </w:rPr>
              <w:t>-0.504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50F3C0" w14:textId="77777777" w:rsidR="002840E5" w:rsidRPr="002840E5" w:rsidRDefault="002840E5" w:rsidP="002840E5">
            <w:pPr>
              <w:jc w:val="right"/>
              <w:rPr>
                <w:sz w:val="20"/>
                <w:szCs w:val="20"/>
              </w:rPr>
            </w:pPr>
            <w:r w:rsidRPr="002840E5">
              <w:rPr>
                <w:sz w:val="20"/>
                <w:szCs w:val="20"/>
              </w:rPr>
              <w:t>0.292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A3ED55" w14:textId="77777777" w:rsidR="002840E5" w:rsidRPr="002840E5" w:rsidRDefault="002840E5" w:rsidP="002840E5">
            <w:pPr>
              <w:jc w:val="right"/>
              <w:rPr>
                <w:sz w:val="20"/>
                <w:szCs w:val="20"/>
              </w:rPr>
            </w:pPr>
            <w:r w:rsidRPr="002840E5">
              <w:rPr>
                <w:sz w:val="20"/>
                <w:szCs w:val="20"/>
              </w:rPr>
              <w:t>0.084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D4B4E3" w14:textId="77777777" w:rsidR="002840E5" w:rsidRPr="002840E5" w:rsidRDefault="002840E5" w:rsidP="002840E5">
            <w:pPr>
              <w:jc w:val="right"/>
              <w:rPr>
                <w:b/>
                <w:bCs/>
                <w:sz w:val="20"/>
                <w:szCs w:val="20"/>
              </w:rPr>
            </w:pPr>
            <w:r w:rsidRPr="002840E5">
              <w:rPr>
                <w:b/>
                <w:bCs/>
                <w:sz w:val="20"/>
                <w:szCs w:val="20"/>
              </w:rPr>
              <w:t>0.6044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2C4E98" w14:textId="77777777" w:rsidR="002840E5" w:rsidRPr="002840E5" w:rsidRDefault="002840E5" w:rsidP="002840E5">
            <w:pPr>
              <w:jc w:val="right"/>
              <w:rPr>
                <w:sz w:val="20"/>
                <w:szCs w:val="20"/>
              </w:rPr>
            </w:pPr>
            <w:r w:rsidRPr="002840E5">
              <w:rPr>
                <w:sz w:val="20"/>
                <w:szCs w:val="20"/>
              </w:rPr>
              <w:t>0.3411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CFE6CC" w14:textId="77777777" w:rsidR="002840E5" w:rsidRPr="002840E5" w:rsidRDefault="002840E5" w:rsidP="002840E5">
            <w:pPr>
              <w:jc w:val="right"/>
              <w:rPr>
                <w:sz w:val="20"/>
                <w:szCs w:val="20"/>
              </w:rPr>
            </w:pPr>
            <w:r w:rsidRPr="002840E5">
              <w:rPr>
                <w:sz w:val="20"/>
                <w:szCs w:val="20"/>
              </w:rPr>
              <w:t>1.071</w:t>
            </w:r>
          </w:p>
        </w:tc>
      </w:tr>
      <w:tr w:rsidR="00E61A23" w:rsidRPr="002840E5" w14:paraId="4FA3186B" w14:textId="77777777" w:rsidTr="00047E7C">
        <w:trPr>
          <w:trHeight w:val="300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4BAC5FC" w14:textId="77777777" w:rsidR="00E61A23" w:rsidRPr="002840E5" w:rsidRDefault="00E61A23" w:rsidP="002840E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C4A5952" w14:textId="77777777" w:rsidR="00E61A23" w:rsidRPr="002840E5" w:rsidRDefault="00E61A23" w:rsidP="002840E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B517389" w14:textId="77777777" w:rsidR="00E61A23" w:rsidRPr="002840E5" w:rsidRDefault="00E61A23" w:rsidP="002840E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ECA12F4" w14:textId="77777777" w:rsidR="00E61A23" w:rsidRPr="002840E5" w:rsidRDefault="00E61A23" w:rsidP="002840E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945FFB8" w14:textId="6EA6F6FC" w:rsidR="00E61A23" w:rsidRPr="002840E5" w:rsidRDefault="00E61A23" w:rsidP="002840E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D7010F5" w14:textId="77777777" w:rsidR="00E61A23" w:rsidRPr="002840E5" w:rsidRDefault="00E61A23" w:rsidP="002840E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F475C0C" w14:textId="77777777" w:rsidR="00E61A23" w:rsidRPr="002840E5" w:rsidRDefault="00E61A23" w:rsidP="002840E5">
            <w:pPr>
              <w:rPr>
                <w:sz w:val="20"/>
                <w:szCs w:val="20"/>
              </w:rPr>
            </w:pPr>
          </w:p>
        </w:tc>
      </w:tr>
      <w:tr w:rsidR="00E61A23" w:rsidRPr="002840E5" w14:paraId="01CDBFCC" w14:textId="77777777" w:rsidTr="00047E7C">
        <w:trPr>
          <w:trHeight w:val="300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EEC9577" w14:textId="772F5A45" w:rsidR="00E61A23" w:rsidRPr="002840E5" w:rsidRDefault="00E61A23" w:rsidP="002840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Has </w:t>
            </w:r>
            <w:proofErr w:type="spellStart"/>
            <w:r>
              <w:rPr>
                <w:sz w:val="20"/>
                <w:szCs w:val="20"/>
              </w:rPr>
              <w:t>Bipap</w:t>
            </w:r>
            <w:proofErr w:type="spellEnd"/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52ED2D8" w14:textId="49175A8B" w:rsidR="00E61A23" w:rsidRPr="002840E5" w:rsidRDefault="00E61A23" w:rsidP="002840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1.51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05B6F6D" w14:textId="38B4AE37" w:rsidR="00E61A23" w:rsidRPr="002840E5" w:rsidRDefault="00E61A23" w:rsidP="002840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0.277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ECE82F7" w14:textId="4F6C2717" w:rsidR="00E61A23" w:rsidRPr="002840E5" w:rsidRDefault="00E61A23" w:rsidP="002840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&lt;.001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382F375" w14:textId="1D8261BC" w:rsidR="00E61A23" w:rsidRPr="002840E5" w:rsidRDefault="00E61A23" w:rsidP="002840E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 4.5455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1C28C0B" w14:textId="5E542BDA" w:rsidR="00E61A23" w:rsidRPr="002840E5" w:rsidRDefault="00E61A23" w:rsidP="002840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2.6436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F837935" w14:textId="71C55532" w:rsidR="00E61A23" w:rsidRPr="002840E5" w:rsidRDefault="00E61A23" w:rsidP="002840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7.8156</w:t>
            </w:r>
          </w:p>
        </w:tc>
      </w:tr>
      <w:tr w:rsidR="00E61A23" w:rsidRPr="002840E5" w14:paraId="03313A94" w14:textId="77777777" w:rsidTr="00047E7C">
        <w:trPr>
          <w:trHeight w:val="300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04D861" w14:textId="77777777" w:rsidR="002840E5" w:rsidRPr="002840E5" w:rsidRDefault="002840E5" w:rsidP="002840E5">
            <w:pPr>
              <w:rPr>
                <w:sz w:val="20"/>
                <w:szCs w:val="20"/>
              </w:rPr>
            </w:pPr>
            <w:proofErr w:type="spellStart"/>
            <w:r w:rsidRPr="002840E5">
              <w:rPr>
                <w:sz w:val="20"/>
                <w:szCs w:val="20"/>
              </w:rPr>
              <w:t>HasVentilator_y</w:t>
            </w:r>
            <w:proofErr w:type="spellEnd"/>
            <w:r w:rsidRPr="002840E5">
              <w:rPr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EDCAE4" w14:textId="77777777" w:rsidR="002840E5" w:rsidRPr="002840E5" w:rsidRDefault="002840E5" w:rsidP="002840E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8D7BDF" w14:textId="77777777" w:rsidR="002840E5" w:rsidRPr="002840E5" w:rsidRDefault="002840E5" w:rsidP="002840E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5FB58" w14:textId="77777777" w:rsidR="002840E5" w:rsidRPr="002840E5" w:rsidRDefault="002840E5" w:rsidP="002840E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1836F0" w14:textId="77777777" w:rsidR="002840E5" w:rsidRPr="002840E5" w:rsidRDefault="002840E5" w:rsidP="002840E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00521A" w14:textId="77777777" w:rsidR="002840E5" w:rsidRPr="002840E5" w:rsidRDefault="002840E5" w:rsidP="002840E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AA322" w14:textId="77777777" w:rsidR="002840E5" w:rsidRPr="002840E5" w:rsidRDefault="002840E5" w:rsidP="002840E5">
            <w:pPr>
              <w:rPr>
                <w:sz w:val="20"/>
                <w:szCs w:val="20"/>
              </w:rPr>
            </w:pPr>
          </w:p>
        </w:tc>
      </w:tr>
      <w:tr w:rsidR="00E61A23" w:rsidRPr="002840E5" w14:paraId="60EE7EBD" w14:textId="77777777" w:rsidTr="00047E7C">
        <w:trPr>
          <w:trHeight w:val="300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A0F08C" w14:textId="77777777" w:rsidR="002840E5" w:rsidRPr="002840E5" w:rsidRDefault="002840E5" w:rsidP="002840E5">
            <w:pPr>
              <w:rPr>
                <w:sz w:val="20"/>
                <w:szCs w:val="20"/>
              </w:rPr>
            </w:pPr>
            <w:r w:rsidRPr="002840E5">
              <w:rPr>
                <w:sz w:val="20"/>
                <w:szCs w:val="20"/>
              </w:rPr>
              <w:t>1 – 0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38E7DA" w14:textId="77777777" w:rsidR="002840E5" w:rsidRPr="002840E5" w:rsidRDefault="002840E5" w:rsidP="002840E5">
            <w:pPr>
              <w:jc w:val="right"/>
              <w:rPr>
                <w:sz w:val="20"/>
                <w:szCs w:val="20"/>
              </w:rPr>
            </w:pPr>
            <w:r w:rsidRPr="002840E5">
              <w:rPr>
                <w:sz w:val="20"/>
                <w:szCs w:val="20"/>
              </w:rPr>
              <w:t>2.512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23817D" w14:textId="77777777" w:rsidR="002840E5" w:rsidRPr="002840E5" w:rsidRDefault="002840E5" w:rsidP="002840E5">
            <w:pPr>
              <w:jc w:val="right"/>
              <w:rPr>
                <w:sz w:val="20"/>
                <w:szCs w:val="20"/>
              </w:rPr>
            </w:pPr>
            <w:r w:rsidRPr="002840E5">
              <w:rPr>
                <w:sz w:val="20"/>
                <w:szCs w:val="20"/>
              </w:rPr>
              <w:t>0.305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2B9CCF" w14:textId="77777777" w:rsidR="002840E5" w:rsidRPr="002840E5" w:rsidRDefault="002840E5" w:rsidP="002840E5">
            <w:pPr>
              <w:jc w:val="right"/>
              <w:rPr>
                <w:sz w:val="20"/>
                <w:szCs w:val="20"/>
              </w:rPr>
            </w:pPr>
            <w:r w:rsidRPr="002840E5">
              <w:rPr>
                <w:sz w:val="20"/>
                <w:szCs w:val="20"/>
              </w:rPr>
              <w:t>&lt; .001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2B898A" w14:textId="77777777" w:rsidR="002840E5" w:rsidRPr="002840E5" w:rsidRDefault="002840E5" w:rsidP="002840E5">
            <w:pPr>
              <w:jc w:val="right"/>
              <w:rPr>
                <w:b/>
                <w:bCs/>
                <w:sz w:val="20"/>
                <w:szCs w:val="20"/>
              </w:rPr>
            </w:pPr>
            <w:r w:rsidRPr="002840E5">
              <w:rPr>
                <w:b/>
                <w:bCs/>
                <w:sz w:val="20"/>
                <w:szCs w:val="20"/>
              </w:rPr>
              <w:t>12.3272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4852E5" w14:textId="77777777" w:rsidR="002840E5" w:rsidRPr="002840E5" w:rsidRDefault="002840E5" w:rsidP="002840E5">
            <w:pPr>
              <w:jc w:val="right"/>
              <w:rPr>
                <w:sz w:val="20"/>
                <w:szCs w:val="20"/>
              </w:rPr>
            </w:pPr>
            <w:r w:rsidRPr="002840E5">
              <w:rPr>
                <w:sz w:val="20"/>
                <w:szCs w:val="20"/>
              </w:rPr>
              <w:t>6.7774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A0D3EA" w14:textId="77777777" w:rsidR="002840E5" w:rsidRPr="002840E5" w:rsidRDefault="002840E5" w:rsidP="002840E5">
            <w:pPr>
              <w:jc w:val="right"/>
              <w:rPr>
                <w:sz w:val="20"/>
                <w:szCs w:val="20"/>
              </w:rPr>
            </w:pPr>
            <w:r w:rsidRPr="002840E5">
              <w:rPr>
                <w:sz w:val="20"/>
                <w:szCs w:val="20"/>
              </w:rPr>
              <w:t>22.422</w:t>
            </w:r>
          </w:p>
        </w:tc>
      </w:tr>
      <w:tr w:rsidR="00E61A23" w14:paraId="45B0EF67" w14:textId="77777777" w:rsidTr="00047E7C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blCellSpacing w:w="15" w:type="dxa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</w:tcPr>
          <w:p w14:paraId="1D2F9697" w14:textId="77777777" w:rsidR="00E61A23" w:rsidRDefault="00E61A23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047E7C" w14:paraId="44FAA114" w14:textId="77777777" w:rsidTr="00047E7C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blCellSpacing w:w="15" w:type="dxa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</w:tcPr>
          <w:p w14:paraId="0700CE65" w14:textId="77777777" w:rsidR="00047E7C" w:rsidRDefault="00047E7C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050684" w14:paraId="3D5E5F48" w14:textId="77777777" w:rsidTr="00047E7C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blCellSpacing w:w="15" w:type="dxa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70E5EFA" w14:textId="77777777" w:rsidR="00050684" w:rsidRDefault="00050684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</w:tbl>
    <w:p w14:paraId="687A2B6A" w14:textId="77777777" w:rsidR="00050684" w:rsidRDefault="00050684" w:rsidP="00050684">
      <w:pPr>
        <w:pStyle w:val="NormalWeb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 </w:t>
      </w:r>
    </w:p>
    <w:p w14:paraId="0278567A" w14:textId="77777777" w:rsidR="002840E5" w:rsidRPr="002840E5" w:rsidRDefault="002840E5" w:rsidP="002840E5">
      <w:pPr>
        <w:spacing w:before="100" w:beforeAutospacing="1" w:after="100" w:afterAutospacing="1"/>
        <w:rPr>
          <w:rFonts w:ascii="Segoe UI" w:hAnsi="Segoe UI" w:cs="Segoe UI"/>
          <w:color w:val="333333"/>
          <w:sz w:val="18"/>
          <w:szCs w:val="18"/>
        </w:rPr>
      </w:pPr>
    </w:p>
    <w:p w14:paraId="3E4C39BB" w14:textId="77777777" w:rsidR="008F5FC1" w:rsidRPr="00D475E9" w:rsidRDefault="00D475E9" w:rsidP="00D475E9">
      <w:pPr>
        <w:spacing w:before="100" w:beforeAutospacing="1" w:after="100" w:afterAutospacing="1"/>
        <w:rPr>
          <w:rFonts w:ascii="Segoe UI" w:hAnsi="Segoe UI" w:cs="Segoe UI"/>
          <w:color w:val="333333"/>
          <w:sz w:val="18"/>
          <w:szCs w:val="18"/>
        </w:rPr>
      </w:pPr>
      <w:r w:rsidRPr="00D475E9">
        <w:rPr>
          <w:rFonts w:ascii="Segoe UI" w:hAnsi="Segoe UI" w:cs="Segoe UI"/>
          <w:color w:val="333333"/>
          <w:sz w:val="18"/>
          <w:szCs w:val="18"/>
        </w:rPr>
        <w:t> </w:t>
      </w:r>
    </w:p>
    <w:p w14:paraId="550274D9" w14:textId="77777777" w:rsidR="008F5FC1" w:rsidRPr="008F5FC1" w:rsidRDefault="008F5FC1" w:rsidP="008F5FC1">
      <w:pPr>
        <w:spacing w:before="100" w:beforeAutospacing="1" w:after="100" w:afterAutospacing="1"/>
        <w:rPr>
          <w:rFonts w:ascii="Segoe UI" w:hAnsi="Segoe UI" w:cs="Segoe UI"/>
          <w:color w:val="333333"/>
          <w:sz w:val="18"/>
          <w:szCs w:val="18"/>
        </w:rPr>
      </w:pPr>
      <w:r w:rsidRPr="008F5FC1">
        <w:rPr>
          <w:rFonts w:ascii="Segoe UI" w:hAnsi="Segoe UI" w:cs="Segoe UI"/>
          <w:color w:val="333333"/>
          <w:sz w:val="18"/>
          <w:szCs w:val="18"/>
        </w:rPr>
        <w:t> </w:t>
      </w:r>
    </w:p>
    <w:p w14:paraId="25A72C92" w14:textId="207B893A" w:rsidR="00D475E9" w:rsidRPr="00D475E9" w:rsidRDefault="00D475E9" w:rsidP="00D475E9">
      <w:pPr>
        <w:spacing w:before="100" w:beforeAutospacing="1" w:after="100" w:afterAutospacing="1"/>
        <w:rPr>
          <w:rFonts w:ascii="Segoe UI" w:hAnsi="Segoe UI" w:cs="Segoe UI"/>
          <w:color w:val="333333"/>
          <w:sz w:val="18"/>
          <w:szCs w:val="18"/>
        </w:rPr>
      </w:pPr>
    </w:p>
    <w:p w14:paraId="2895D975" w14:textId="77777777" w:rsidR="00D475E9" w:rsidRDefault="00D475E9"/>
    <w:sectPr w:rsidR="00D475E9" w:rsidSect="007A1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5002EFF" w:usb1="C000E47F" w:usb2="0000002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Xu Zhu">
    <w15:presenceInfo w15:providerId="AD" w15:userId="S::xzhu2@northwell.edu::8e98b066-818b-4e66-83ea-f51af84d94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6CF"/>
    <w:rsid w:val="00013555"/>
    <w:rsid w:val="00047E7C"/>
    <w:rsid w:val="00050684"/>
    <w:rsid w:val="00075589"/>
    <w:rsid w:val="000F4169"/>
    <w:rsid w:val="00136C86"/>
    <w:rsid w:val="00152357"/>
    <w:rsid w:val="00162657"/>
    <w:rsid w:val="001B323A"/>
    <w:rsid w:val="001E5813"/>
    <w:rsid w:val="0026018F"/>
    <w:rsid w:val="002840E5"/>
    <w:rsid w:val="002B74C1"/>
    <w:rsid w:val="002F1DAB"/>
    <w:rsid w:val="00325782"/>
    <w:rsid w:val="003B52AE"/>
    <w:rsid w:val="004179FC"/>
    <w:rsid w:val="004248F6"/>
    <w:rsid w:val="004B628A"/>
    <w:rsid w:val="00521AA9"/>
    <w:rsid w:val="0056367F"/>
    <w:rsid w:val="005731BE"/>
    <w:rsid w:val="005C62A1"/>
    <w:rsid w:val="00611404"/>
    <w:rsid w:val="006275D7"/>
    <w:rsid w:val="00673E97"/>
    <w:rsid w:val="007603E9"/>
    <w:rsid w:val="0078536E"/>
    <w:rsid w:val="007A18A9"/>
    <w:rsid w:val="007A3FAF"/>
    <w:rsid w:val="007B6EC2"/>
    <w:rsid w:val="007E6CA8"/>
    <w:rsid w:val="008218E4"/>
    <w:rsid w:val="00880D4E"/>
    <w:rsid w:val="008C7482"/>
    <w:rsid w:val="008E7E34"/>
    <w:rsid w:val="008F5FC1"/>
    <w:rsid w:val="00900485"/>
    <w:rsid w:val="009545B5"/>
    <w:rsid w:val="00977836"/>
    <w:rsid w:val="009848FD"/>
    <w:rsid w:val="009E3792"/>
    <w:rsid w:val="009F3953"/>
    <w:rsid w:val="00A528D9"/>
    <w:rsid w:val="00B70180"/>
    <w:rsid w:val="00BA084D"/>
    <w:rsid w:val="00BA59D1"/>
    <w:rsid w:val="00C323A1"/>
    <w:rsid w:val="00C5700F"/>
    <w:rsid w:val="00C70DD2"/>
    <w:rsid w:val="00C75DF3"/>
    <w:rsid w:val="00CA60B7"/>
    <w:rsid w:val="00CB418F"/>
    <w:rsid w:val="00CF714F"/>
    <w:rsid w:val="00D475E9"/>
    <w:rsid w:val="00D64494"/>
    <w:rsid w:val="00D90550"/>
    <w:rsid w:val="00DA1359"/>
    <w:rsid w:val="00DB15C4"/>
    <w:rsid w:val="00E1386B"/>
    <w:rsid w:val="00E45118"/>
    <w:rsid w:val="00E4577F"/>
    <w:rsid w:val="00E55CD3"/>
    <w:rsid w:val="00E61A23"/>
    <w:rsid w:val="00E679D6"/>
    <w:rsid w:val="00F333EA"/>
    <w:rsid w:val="00F456CF"/>
    <w:rsid w:val="00F53F53"/>
    <w:rsid w:val="00FB5F9E"/>
    <w:rsid w:val="00FF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E2F37"/>
  <w15:docId w15:val="{4BD06477-FB02-5846-951E-6C2CEB01F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68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75E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5349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309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7306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715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5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4859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029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7697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4085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7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4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5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3731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3785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0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42087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0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3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83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5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91382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55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479</Words>
  <Characters>2798</Characters>
  <Application>Microsoft Office Word</Application>
  <DocSecurity>0</DocSecurity>
  <Lines>59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Xu</dc:creator>
  <cp:keywords/>
  <dc:description/>
  <cp:lastModifiedBy>Chu Xu</cp:lastModifiedBy>
  <cp:revision>3</cp:revision>
  <dcterms:created xsi:type="dcterms:W3CDTF">2021-08-24T14:32:00Z</dcterms:created>
  <dcterms:modified xsi:type="dcterms:W3CDTF">2021-08-24T14:34:00Z</dcterms:modified>
</cp:coreProperties>
</file>
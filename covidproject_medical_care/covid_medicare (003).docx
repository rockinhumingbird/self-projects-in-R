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92FA" w14:textId="77777777" w:rsidR="00F837DF" w:rsidRPr="00346148" w:rsidRDefault="00F837DF">
      <w:pPr>
        <w:rPr>
          <w:rFonts w:ascii="Times New Roman" w:hAnsi="Times New Roman" w:cs="Times New Roman"/>
          <w:b/>
          <w:sz w:val="24"/>
          <w:szCs w:val="24"/>
        </w:rPr>
      </w:pPr>
      <w:r w:rsidRPr="00346148">
        <w:rPr>
          <w:rFonts w:ascii="Times New Roman" w:hAnsi="Times New Roman" w:cs="Times New Roman"/>
          <w:b/>
          <w:sz w:val="24"/>
          <w:szCs w:val="24"/>
        </w:rPr>
        <w:t>Medical access during COVID-19</w:t>
      </w:r>
    </w:p>
    <w:p w14:paraId="52DD5CC2" w14:textId="1F54583D" w:rsidR="00A603D0" w:rsidRDefault="00A011DC">
      <w:pPr>
        <w:rPr>
          <w:rFonts w:ascii="Times New Roman" w:hAnsi="Times New Roman" w:cs="Times New Roman"/>
          <w:b/>
          <w:sz w:val="24"/>
          <w:szCs w:val="24"/>
        </w:rPr>
      </w:pPr>
      <w:r w:rsidRPr="00346148">
        <w:rPr>
          <w:rFonts w:ascii="Times New Roman" w:hAnsi="Times New Roman" w:cs="Times New Roman"/>
          <w:b/>
          <w:sz w:val="24"/>
          <w:szCs w:val="24"/>
        </w:rPr>
        <w:t>M</w:t>
      </w:r>
      <w:r w:rsidR="00F837DF" w:rsidRPr="00346148">
        <w:rPr>
          <w:rFonts w:ascii="Times New Roman" w:hAnsi="Times New Roman" w:cs="Times New Roman"/>
          <w:b/>
          <w:sz w:val="24"/>
          <w:szCs w:val="24"/>
        </w:rPr>
        <w:t>edical</w:t>
      </w:r>
      <w:r w:rsidR="00A603D0" w:rsidRPr="00346148">
        <w:rPr>
          <w:rFonts w:ascii="Times New Roman" w:hAnsi="Times New Roman" w:cs="Times New Roman"/>
          <w:b/>
          <w:sz w:val="24"/>
          <w:szCs w:val="24"/>
        </w:rPr>
        <w:t xml:space="preserve"> access during </w:t>
      </w:r>
      <w:r w:rsidRPr="00346148">
        <w:rPr>
          <w:rFonts w:ascii="Times New Roman" w:hAnsi="Times New Roman" w:cs="Times New Roman"/>
          <w:b/>
          <w:sz w:val="24"/>
          <w:szCs w:val="24"/>
        </w:rPr>
        <w:t>the COVID-19 pandemic: an analysis from</w:t>
      </w:r>
      <w:r w:rsidR="00A603D0" w:rsidRPr="00346148">
        <w:rPr>
          <w:rFonts w:ascii="Times New Roman" w:hAnsi="Times New Roman" w:cs="Times New Roman"/>
          <w:b/>
          <w:sz w:val="24"/>
          <w:szCs w:val="24"/>
        </w:rPr>
        <w:t xml:space="preserve"> the US Census </w:t>
      </w:r>
      <w:r w:rsidRPr="00346148">
        <w:rPr>
          <w:rFonts w:ascii="Times New Roman" w:hAnsi="Times New Roman" w:cs="Times New Roman"/>
          <w:b/>
          <w:sz w:val="24"/>
          <w:szCs w:val="24"/>
        </w:rPr>
        <w:t>bureau’s</w:t>
      </w:r>
      <w:r w:rsidR="00A603D0" w:rsidRPr="00346148">
        <w:rPr>
          <w:rFonts w:ascii="Times New Roman" w:hAnsi="Times New Roman" w:cs="Times New Roman"/>
          <w:b/>
          <w:sz w:val="24"/>
          <w:szCs w:val="24"/>
        </w:rPr>
        <w:t xml:space="preserve"> </w:t>
      </w:r>
      <w:r w:rsidRPr="00346148">
        <w:rPr>
          <w:rFonts w:ascii="Times New Roman" w:hAnsi="Times New Roman" w:cs="Times New Roman"/>
          <w:b/>
          <w:sz w:val="24"/>
          <w:szCs w:val="24"/>
        </w:rPr>
        <w:t xml:space="preserve">Household </w:t>
      </w:r>
      <w:r w:rsidR="002B36B1" w:rsidRPr="00346148">
        <w:rPr>
          <w:rFonts w:ascii="Times New Roman" w:hAnsi="Times New Roman" w:cs="Times New Roman"/>
          <w:b/>
          <w:sz w:val="24"/>
          <w:szCs w:val="24"/>
        </w:rPr>
        <w:t>P</w:t>
      </w:r>
      <w:r w:rsidRPr="00346148">
        <w:rPr>
          <w:rFonts w:ascii="Times New Roman" w:hAnsi="Times New Roman" w:cs="Times New Roman"/>
          <w:b/>
          <w:sz w:val="24"/>
          <w:szCs w:val="24"/>
        </w:rPr>
        <w:t xml:space="preserve">ulse </w:t>
      </w:r>
      <w:r w:rsidR="002B36B1" w:rsidRPr="00346148">
        <w:rPr>
          <w:rFonts w:ascii="Times New Roman" w:hAnsi="Times New Roman" w:cs="Times New Roman"/>
          <w:b/>
          <w:sz w:val="24"/>
          <w:szCs w:val="24"/>
        </w:rPr>
        <w:t>S</w:t>
      </w:r>
      <w:r w:rsidR="00A603D0" w:rsidRPr="00346148">
        <w:rPr>
          <w:rFonts w:ascii="Times New Roman" w:hAnsi="Times New Roman" w:cs="Times New Roman"/>
          <w:b/>
          <w:sz w:val="24"/>
          <w:szCs w:val="24"/>
        </w:rPr>
        <w:t>urvey</w:t>
      </w:r>
    </w:p>
    <w:p w14:paraId="01C9D748" w14:textId="77777777" w:rsidR="00346148" w:rsidRPr="00346148" w:rsidRDefault="00346148">
      <w:pPr>
        <w:rPr>
          <w:rFonts w:ascii="Times New Roman" w:hAnsi="Times New Roman" w:cs="Times New Roman"/>
          <w:b/>
          <w:sz w:val="24"/>
          <w:szCs w:val="24"/>
        </w:rPr>
      </w:pPr>
    </w:p>
    <w:p w14:paraId="113C4D61" w14:textId="1E6EAC58" w:rsidR="00A603D0" w:rsidRPr="00346148" w:rsidRDefault="00A603D0">
      <w:pPr>
        <w:rPr>
          <w:rFonts w:ascii="Times New Roman" w:hAnsi="Times New Roman" w:cs="Times New Roman"/>
          <w:b/>
          <w:sz w:val="24"/>
          <w:szCs w:val="24"/>
        </w:rPr>
      </w:pPr>
      <w:r w:rsidRPr="00346148">
        <w:rPr>
          <w:rFonts w:ascii="Times New Roman" w:hAnsi="Times New Roman" w:cs="Times New Roman"/>
          <w:b/>
          <w:sz w:val="24"/>
          <w:szCs w:val="24"/>
        </w:rPr>
        <w:t>Background</w:t>
      </w:r>
    </w:p>
    <w:p w14:paraId="51713FFA" w14:textId="21D4E471" w:rsidR="00A603D0" w:rsidRPr="00346148" w:rsidRDefault="00CE387A">
      <w:pPr>
        <w:rPr>
          <w:rFonts w:ascii="Times New Roman" w:hAnsi="Times New Roman" w:cs="Times New Roman"/>
          <w:sz w:val="24"/>
          <w:szCs w:val="24"/>
        </w:rPr>
      </w:pPr>
      <w:ins w:id="0" w:author="Renee Pekmezaris" w:date="2021-05-18T15:23:00Z">
        <w:r>
          <w:rPr>
            <w:rFonts w:ascii="Times New Roman" w:hAnsi="Times New Roman" w:cs="Times New Roman"/>
            <w:sz w:val="24"/>
            <w:szCs w:val="24"/>
          </w:rPr>
          <w:t xml:space="preserve">The </w:t>
        </w:r>
        <w:r w:rsidRPr="00CE387A">
          <w:rPr>
            <w:rFonts w:ascii="Times New Roman" w:hAnsi="Times New Roman" w:cs="Times New Roman"/>
            <w:sz w:val="24"/>
            <w:szCs w:val="24"/>
          </w:rPr>
          <w:t xml:space="preserve">novel coronavirus, or SARS-CoV-2, </w:t>
        </w:r>
        <w:r w:rsidR="002A55CB">
          <w:rPr>
            <w:rFonts w:ascii="Times New Roman" w:hAnsi="Times New Roman" w:cs="Times New Roman"/>
            <w:sz w:val="24"/>
            <w:szCs w:val="24"/>
          </w:rPr>
          <w:t xml:space="preserve">the </w:t>
        </w:r>
        <w:r w:rsidRPr="00CE387A">
          <w:rPr>
            <w:rFonts w:ascii="Times New Roman" w:hAnsi="Times New Roman" w:cs="Times New Roman"/>
            <w:sz w:val="24"/>
            <w:szCs w:val="24"/>
          </w:rPr>
          <w:t xml:space="preserve">potentially deadly virus that </w:t>
        </w:r>
        <w:r w:rsidR="002A55CB">
          <w:rPr>
            <w:rFonts w:ascii="Times New Roman" w:hAnsi="Times New Roman" w:cs="Times New Roman"/>
            <w:sz w:val="24"/>
            <w:szCs w:val="24"/>
          </w:rPr>
          <w:t>has led</w:t>
        </w:r>
        <w:r w:rsidRPr="00CE387A">
          <w:rPr>
            <w:rFonts w:ascii="Times New Roman" w:hAnsi="Times New Roman" w:cs="Times New Roman"/>
            <w:sz w:val="24"/>
            <w:szCs w:val="24"/>
          </w:rPr>
          <w:t xml:space="preserve"> to </w:t>
        </w:r>
      </w:ins>
      <w:ins w:id="1" w:author="Renee Pekmezaris" w:date="2021-05-18T15:24:00Z">
        <w:r w:rsidR="002A55CB">
          <w:rPr>
            <w:rFonts w:ascii="Times New Roman" w:hAnsi="Times New Roman" w:cs="Times New Roman"/>
            <w:sz w:val="24"/>
            <w:szCs w:val="24"/>
          </w:rPr>
          <w:t xml:space="preserve">the </w:t>
        </w:r>
      </w:ins>
      <w:ins w:id="2" w:author="Renee Pekmezaris" w:date="2021-05-18T15:23:00Z">
        <w:r w:rsidRPr="00CE387A">
          <w:rPr>
            <w:rFonts w:ascii="Times New Roman" w:hAnsi="Times New Roman" w:cs="Times New Roman"/>
            <w:sz w:val="24"/>
            <w:szCs w:val="24"/>
          </w:rPr>
          <w:t xml:space="preserve">COVID-19 </w:t>
        </w:r>
      </w:ins>
      <w:proofErr w:type="spellStart"/>
      <w:r w:rsidR="00A603D0" w:rsidRPr="00346148">
        <w:rPr>
          <w:rFonts w:ascii="Times New Roman" w:hAnsi="Times New Roman" w:cs="Times New Roman"/>
          <w:sz w:val="24"/>
          <w:szCs w:val="24"/>
        </w:rPr>
        <w:t>COVID-19</w:t>
      </w:r>
      <w:proofErr w:type="spellEnd"/>
      <w:r w:rsidR="00A603D0" w:rsidRPr="00346148">
        <w:rPr>
          <w:rFonts w:ascii="Times New Roman" w:hAnsi="Times New Roman" w:cs="Times New Roman"/>
          <w:sz w:val="24"/>
          <w:szCs w:val="24"/>
        </w:rPr>
        <w:t xml:space="preserve"> pandemic has </w:t>
      </w:r>
      <w:r w:rsidR="00167E08">
        <w:rPr>
          <w:rFonts w:ascii="Times New Roman" w:hAnsi="Times New Roman" w:cs="Times New Roman"/>
          <w:sz w:val="24"/>
          <w:szCs w:val="24"/>
        </w:rPr>
        <w:t>placed</w:t>
      </w:r>
      <w:r w:rsidR="00A603D0" w:rsidRPr="00346148">
        <w:rPr>
          <w:rFonts w:ascii="Times New Roman" w:hAnsi="Times New Roman" w:cs="Times New Roman"/>
          <w:sz w:val="24"/>
          <w:szCs w:val="24"/>
        </w:rPr>
        <w:t xml:space="preserve"> a </w:t>
      </w:r>
      <w:del w:id="3" w:author="Renee Pekmezaris" w:date="2021-05-18T15:16:00Z">
        <w:r w:rsidR="00A603D0" w:rsidRPr="00346148" w:rsidDel="00CE387A">
          <w:rPr>
            <w:rFonts w:ascii="Times New Roman" w:hAnsi="Times New Roman" w:cs="Times New Roman"/>
            <w:sz w:val="24"/>
            <w:szCs w:val="24"/>
          </w:rPr>
          <w:delText>disastrous</w:delText>
        </w:r>
      </w:del>
      <w:ins w:id="4" w:author="Renee Pekmezaris" w:date="2021-05-18T15:16:00Z">
        <w:r w:rsidRPr="00346148">
          <w:rPr>
            <w:rFonts w:ascii="Times New Roman" w:hAnsi="Times New Roman" w:cs="Times New Roman"/>
            <w:sz w:val="24"/>
            <w:szCs w:val="24"/>
          </w:rPr>
          <w:t>devastating</w:t>
        </w:r>
      </w:ins>
      <w:r w:rsidR="00A603D0" w:rsidRPr="00346148">
        <w:rPr>
          <w:rFonts w:ascii="Times New Roman" w:hAnsi="Times New Roman" w:cs="Times New Roman"/>
          <w:sz w:val="24"/>
          <w:szCs w:val="24"/>
        </w:rPr>
        <w:t xml:space="preserve"> </w:t>
      </w:r>
      <w:r w:rsidR="00F837DF" w:rsidRPr="00346148">
        <w:rPr>
          <w:rFonts w:ascii="Times New Roman" w:hAnsi="Times New Roman" w:cs="Times New Roman"/>
          <w:sz w:val="24"/>
          <w:szCs w:val="24"/>
        </w:rPr>
        <w:t>toll</w:t>
      </w:r>
      <w:r w:rsidR="00A603D0" w:rsidRPr="00346148">
        <w:rPr>
          <w:rFonts w:ascii="Times New Roman" w:hAnsi="Times New Roman" w:cs="Times New Roman"/>
          <w:sz w:val="24"/>
          <w:szCs w:val="24"/>
        </w:rPr>
        <w:t xml:space="preserve"> on </w:t>
      </w:r>
      <w:ins w:id="5" w:author="Renee Pekmezaris" w:date="2021-05-18T15:03:00Z">
        <w:r w:rsidR="00CB5BB3">
          <w:rPr>
            <w:rFonts w:ascii="Times New Roman" w:hAnsi="Times New Roman" w:cs="Times New Roman"/>
            <w:sz w:val="24"/>
            <w:szCs w:val="24"/>
          </w:rPr>
          <w:t xml:space="preserve">the </w:t>
        </w:r>
      </w:ins>
      <w:r w:rsidR="00A603D0" w:rsidRPr="00346148">
        <w:rPr>
          <w:rFonts w:ascii="Times New Roman" w:hAnsi="Times New Roman" w:cs="Times New Roman"/>
          <w:sz w:val="24"/>
          <w:szCs w:val="24"/>
        </w:rPr>
        <w:t xml:space="preserve">United States healthcare system. </w:t>
      </w:r>
      <w:ins w:id="6" w:author="Renee Pekmezaris" w:date="2021-05-18T15:04:00Z">
        <w:r w:rsidR="00CB5BB3">
          <w:rPr>
            <w:rFonts w:ascii="Times New Roman" w:hAnsi="Times New Roman" w:cs="Times New Roman"/>
            <w:sz w:val="24"/>
            <w:szCs w:val="24"/>
          </w:rPr>
          <w:t xml:space="preserve">Previous studies to date have not </w:t>
        </w:r>
      </w:ins>
      <w:del w:id="7" w:author="Renee Pekmezaris" w:date="2021-05-18T15:04:00Z">
        <w:r w:rsidR="00A603D0" w:rsidRPr="00346148" w:rsidDel="00CB5BB3">
          <w:rPr>
            <w:rFonts w:ascii="Times New Roman" w:hAnsi="Times New Roman" w:cs="Times New Roman"/>
            <w:sz w:val="24"/>
            <w:szCs w:val="24"/>
          </w:rPr>
          <w:delText xml:space="preserve">No study </w:delText>
        </w:r>
      </w:del>
      <w:r w:rsidR="00A603D0" w:rsidRPr="00346148">
        <w:rPr>
          <w:rFonts w:ascii="Times New Roman" w:hAnsi="Times New Roman" w:cs="Times New Roman"/>
          <w:sz w:val="24"/>
          <w:szCs w:val="24"/>
        </w:rPr>
        <w:t xml:space="preserve">specifically </w:t>
      </w:r>
      <w:ins w:id="8" w:author="Renee Pekmezaris" w:date="2021-05-18T15:04:00Z">
        <w:r w:rsidR="00CB5BB3">
          <w:rPr>
            <w:rFonts w:ascii="Times New Roman" w:hAnsi="Times New Roman" w:cs="Times New Roman"/>
            <w:sz w:val="24"/>
            <w:szCs w:val="24"/>
          </w:rPr>
          <w:t>explored</w:t>
        </w:r>
      </w:ins>
      <w:del w:id="9" w:author="Renee Pekmezaris" w:date="2021-05-18T15:04:00Z">
        <w:r w:rsidR="00A603D0" w:rsidRPr="00346148" w:rsidDel="00CB5BB3">
          <w:rPr>
            <w:rFonts w:ascii="Times New Roman" w:hAnsi="Times New Roman" w:cs="Times New Roman"/>
            <w:sz w:val="24"/>
            <w:szCs w:val="24"/>
          </w:rPr>
          <w:delText>looked at the</w:delText>
        </w:r>
      </w:del>
      <w:r w:rsidR="00A603D0" w:rsidRPr="00346148">
        <w:rPr>
          <w:rFonts w:ascii="Times New Roman" w:hAnsi="Times New Roman" w:cs="Times New Roman"/>
          <w:sz w:val="24"/>
          <w:szCs w:val="24"/>
        </w:rPr>
        <w:t xml:space="preserve"> </w:t>
      </w:r>
      <w:del w:id="10" w:author="Renee Pekmezaris" w:date="2021-05-18T15:04:00Z">
        <w:r w:rsidR="00A603D0" w:rsidRPr="00346148" w:rsidDel="00CB5BB3">
          <w:rPr>
            <w:rFonts w:ascii="Times New Roman" w:hAnsi="Times New Roman" w:cs="Times New Roman"/>
            <w:sz w:val="24"/>
            <w:szCs w:val="24"/>
          </w:rPr>
          <w:delText xml:space="preserve">trends of </w:delText>
        </w:r>
      </w:del>
      <w:r w:rsidR="00F373FD">
        <w:rPr>
          <w:rFonts w:ascii="Times New Roman" w:hAnsi="Times New Roman" w:cs="Times New Roman"/>
          <w:sz w:val="24"/>
          <w:szCs w:val="24"/>
        </w:rPr>
        <w:t xml:space="preserve">access to medical care </w:t>
      </w:r>
      <w:ins w:id="11" w:author="Renee Pekmezaris" w:date="2021-05-18T15:04:00Z">
        <w:r w:rsidR="00CB5BB3" w:rsidRPr="00346148">
          <w:rPr>
            <w:rFonts w:ascii="Times New Roman" w:hAnsi="Times New Roman" w:cs="Times New Roman"/>
            <w:sz w:val="24"/>
            <w:szCs w:val="24"/>
          </w:rPr>
          <w:t xml:space="preserve">trends </w:t>
        </w:r>
      </w:ins>
      <w:r w:rsidR="00F373FD">
        <w:rPr>
          <w:rFonts w:ascii="Times New Roman" w:hAnsi="Times New Roman" w:cs="Times New Roman"/>
          <w:sz w:val="24"/>
          <w:szCs w:val="24"/>
        </w:rPr>
        <w:t xml:space="preserve">since the </w:t>
      </w:r>
      <w:ins w:id="12" w:author="Renee Pekmezaris" w:date="2021-05-18T15:04:00Z">
        <w:r w:rsidR="00CB5BB3">
          <w:rPr>
            <w:rFonts w:ascii="Times New Roman" w:hAnsi="Times New Roman" w:cs="Times New Roman"/>
            <w:sz w:val="24"/>
            <w:szCs w:val="24"/>
          </w:rPr>
          <w:t xml:space="preserve">onset of </w:t>
        </w:r>
      </w:ins>
      <w:ins w:id="13" w:author="Renee Pekmezaris" w:date="2021-05-18T15:05:00Z">
        <w:r w:rsidR="00CB5BB3">
          <w:rPr>
            <w:rFonts w:ascii="Times New Roman" w:hAnsi="Times New Roman" w:cs="Times New Roman"/>
            <w:sz w:val="24"/>
            <w:szCs w:val="24"/>
          </w:rPr>
          <w:t xml:space="preserve">the </w:t>
        </w:r>
        <w:r w:rsidR="00CB5BB3" w:rsidRPr="009F7D91">
          <w:rPr>
            <w:rFonts w:ascii="Times New Roman" w:hAnsi="Times New Roman" w:cs="Times New Roman"/>
            <w:color w:val="000000" w:themeColor="text1"/>
          </w:rPr>
          <w:t>COVID-19 global health pandemic</w:t>
        </w:r>
      </w:ins>
      <w:del w:id="14" w:author="Renee Pekmezaris" w:date="2021-05-18T15:05:00Z">
        <w:r w:rsidR="00F373FD" w:rsidDel="00CB5BB3">
          <w:rPr>
            <w:rFonts w:ascii="Times New Roman" w:hAnsi="Times New Roman" w:cs="Times New Roman"/>
            <w:sz w:val="24"/>
            <w:szCs w:val="24"/>
          </w:rPr>
          <w:delText>start</w:delText>
        </w:r>
      </w:del>
      <w:r w:rsidR="00F837DF" w:rsidRPr="00346148">
        <w:rPr>
          <w:rFonts w:ascii="Times New Roman" w:hAnsi="Times New Roman" w:cs="Times New Roman"/>
          <w:sz w:val="24"/>
          <w:szCs w:val="24"/>
        </w:rPr>
        <w:t xml:space="preserve">. </w:t>
      </w:r>
      <w:ins w:id="15" w:author="Renee Pekmezaris" w:date="2021-05-18T15:05:00Z">
        <w:r w:rsidR="00CB5BB3">
          <w:rPr>
            <w:rFonts w:ascii="Times New Roman" w:hAnsi="Times New Roman" w:cs="Times New Roman"/>
            <w:sz w:val="24"/>
            <w:szCs w:val="24"/>
          </w:rPr>
          <w:t>Here, w</w:t>
        </w:r>
      </w:ins>
      <w:del w:id="16" w:author="Renee Pekmezaris" w:date="2021-05-18T15:05:00Z">
        <w:r w:rsidR="00F837DF" w:rsidRPr="00346148" w:rsidDel="00CB5BB3">
          <w:rPr>
            <w:rFonts w:ascii="Times New Roman" w:hAnsi="Times New Roman" w:cs="Times New Roman"/>
            <w:sz w:val="24"/>
            <w:szCs w:val="24"/>
          </w:rPr>
          <w:delText>W</w:delText>
        </w:r>
      </w:del>
      <w:r w:rsidR="00F837DF" w:rsidRPr="00346148">
        <w:rPr>
          <w:rFonts w:ascii="Times New Roman" w:hAnsi="Times New Roman" w:cs="Times New Roman"/>
          <w:sz w:val="24"/>
          <w:szCs w:val="24"/>
        </w:rPr>
        <w:t xml:space="preserve">e </w:t>
      </w:r>
      <w:ins w:id="17" w:author="Renee Pekmezaris" w:date="2021-05-18T15:06:00Z">
        <w:r w:rsidR="00CB5BB3">
          <w:rPr>
            <w:rFonts w:ascii="Times New Roman" w:hAnsi="Times New Roman" w:cs="Times New Roman"/>
            <w:sz w:val="24"/>
            <w:szCs w:val="24"/>
          </w:rPr>
          <w:t>investigate</w:t>
        </w:r>
      </w:ins>
      <w:del w:id="18" w:author="Renee Pekmezaris" w:date="2021-05-18T15:06:00Z">
        <w:r w:rsidR="00F837DF" w:rsidRPr="00346148" w:rsidDel="00CB5BB3">
          <w:rPr>
            <w:rFonts w:ascii="Times New Roman" w:hAnsi="Times New Roman" w:cs="Times New Roman"/>
            <w:sz w:val="24"/>
            <w:szCs w:val="24"/>
          </w:rPr>
          <w:delText>looked into</w:delText>
        </w:r>
      </w:del>
      <w:r w:rsidR="00F837DF" w:rsidRPr="00346148">
        <w:rPr>
          <w:rFonts w:ascii="Times New Roman" w:hAnsi="Times New Roman" w:cs="Times New Roman"/>
          <w:sz w:val="24"/>
          <w:szCs w:val="24"/>
        </w:rPr>
        <w:t xml:space="preserve"> how </w:t>
      </w:r>
      <w:del w:id="19" w:author="Renee Pekmezaris" w:date="2021-05-18T15:06:00Z">
        <w:r w:rsidR="00F373FD" w:rsidDel="00CB5BB3">
          <w:rPr>
            <w:rFonts w:ascii="Times New Roman" w:hAnsi="Times New Roman" w:cs="Times New Roman"/>
            <w:sz w:val="24"/>
            <w:szCs w:val="24"/>
          </w:rPr>
          <w:delText xml:space="preserve">the </w:delText>
        </w:r>
      </w:del>
      <w:r w:rsidR="00F373FD">
        <w:rPr>
          <w:rFonts w:ascii="Times New Roman" w:hAnsi="Times New Roman" w:cs="Times New Roman"/>
          <w:sz w:val="24"/>
          <w:szCs w:val="24"/>
        </w:rPr>
        <w:t>trend</w:t>
      </w:r>
      <w:ins w:id="20" w:author="Renee Pekmezaris" w:date="2021-05-18T15:06:00Z">
        <w:r w:rsidR="00CB5BB3">
          <w:rPr>
            <w:rFonts w:ascii="Times New Roman" w:hAnsi="Times New Roman" w:cs="Times New Roman"/>
            <w:sz w:val="24"/>
            <w:szCs w:val="24"/>
          </w:rPr>
          <w:t>s</w:t>
        </w:r>
      </w:ins>
      <w:r w:rsidR="00F373FD">
        <w:rPr>
          <w:rFonts w:ascii="Times New Roman" w:hAnsi="Times New Roman" w:cs="Times New Roman"/>
          <w:sz w:val="24"/>
          <w:szCs w:val="24"/>
        </w:rPr>
        <w:t xml:space="preserve"> of </w:t>
      </w:r>
      <w:del w:id="21" w:author="Renee Pekmezaris" w:date="2021-05-18T15:06:00Z">
        <w:r w:rsidR="00F373FD" w:rsidDel="00CB5BB3">
          <w:rPr>
            <w:rFonts w:ascii="Times New Roman" w:hAnsi="Times New Roman" w:cs="Times New Roman"/>
            <w:sz w:val="24"/>
            <w:szCs w:val="24"/>
          </w:rPr>
          <w:delText xml:space="preserve">the </w:delText>
        </w:r>
      </w:del>
      <w:r w:rsidR="00F373FD">
        <w:rPr>
          <w:rFonts w:ascii="Times New Roman" w:hAnsi="Times New Roman" w:cs="Times New Roman"/>
          <w:sz w:val="24"/>
          <w:szCs w:val="24"/>
        </w:rPr>
        <w:t>access to medical care</w:t>
      </w:r>
      <w:r w:rsidR="009361AB" w:rsidRPr="00346148">
        <w:rPr>
          <w:rFonts w:ascii="Times New Roman" w:hAnsi="Times New Roman" w:cs="Times New Roman"/>
          <w:sz w:val="24"/>
          <w:szCs w:val="24"/>
        </w:rPr>
        <w:t xml:space="preserve"> </w:t>
      </w:r>
      <w:ins w:id="22" w:author="Renee Pekmezaris" w:date="2021-05-18T15:06:00Z">
        <w:r w:rsidR="00CB5BB3">
          <w:rPr>
            <w:rFonts w:ascii="Times New Roman" w:hAnsi="Times New Roman" w:cs="Times New Roman"/>
            <w:sz w:val="24"/>
            <w:szCs w:val="24"/>
          </w:rPr>
          <w:t xml:space="preserve">are </w:t>
        </w:r>
      </w:ins>
      <w:del w:id="23" w:author="Renee Pekmezaris" w:date="2021-05-18T15:07:00Z">
        <w:r w:rsidR="009361AB" w:rsidRPr="00346148" w:rsidDel="00CB5BB3">
          <w:rPr>
            <w:rFonts w:ascii="Times New Roman" w:hAnsi="Times New Roman" w:cs="Times New Roman"/>
            <w:sz w:val="24"/>
            <w:szCs w:val="24"/>
          </w:rPr>
          <w:delText>and how it</w:delText>
        </w:r>
        <w:r w:rsidR="00F837DF" w:rsidRPr="00346148" w:rsidDel="00CB5BB3">
          <w:rPr>
            <w:rFonts w:ascii="Times New Roman" w:hAnsi="Times New Roman" w:cs="Times New Roman"/>
            <w:sz w:val="24"/>
            <w:szCs w:val="24"/>
          </w:rPr>
          <w:delText xml:space="preserve"> is </w:delText>
        </w:r>
      </w:del>
      <w:r w:rsidR="00F837DF" w:rsidRPr="00346148">
        <w:rPr>
          <w:rFonts w:ascii="Times New Roman" w:hAnsi="Times New Roman" w:cs="Times New Roman"/>
          <w:sz w:val="24"/>
          <w:szCs w:val="24"/>
        </w:rPr>
        <w:t xml:space="preserve">distributed across </w:t>
      </w:r>
      <w:r w:rsidR="009361AB" w:rsidRPr="00346148">
        <w:rPr>
          <w:rFonts w:ascii="Times New Roman" w:hAnsi="Times New Roman" w:cs="Times New Roman"/>
          <w:sz w:val="24"/>
          <w:szCs w:val="24"/>
        </w:rPr>
        <w:t xml:space="preserve">subgroups </w:t>
      </w:r>
      <w:r w:rsidR="00F837DF" w:rsidRPr="00346148">
        <w:rPr>
          <w:rFonts w:ascii="Times New Roman" w:hAnsi="Times New Roman" w:cs="Times New Roman"/>
          <w:sz w:val="24"/>
          <w:szCs w:val="24"/>
        </w:rPr>
        <w:t>since April 2020 to April 2021</w:t>
      </w:r>
      <w:ins w:id="24" w:author="Renee Pekmezaris" w:date="2021-05-18T15:08:00Z">
        <w:r w:rsidR="00CB5BB3">
          <w:rPr>
            <w:rFonts w:ascii="Times New Roman" w:hAnsi="Times New Roman" w:cs="Times New Roman"/>
            <w:sz w:val="24"/>
            <w:szCs w:val="24"/>
          </w:rPr>
          <w:t xml:space="preserve">, based on data from </w:t>
        </w:r>
      </w:ins>
      <w:del w:id="25" w:author="Renee Pekmezaris" w:date="2021-05-18T15:08:00Z">
        <w:r w:rsidR="00F373FD" w:rsidDel="00CB5BB3">
          <w:rPr>
            <w:rFonts w:ascii="Times New Roman" w:hAnsi="Times New Roman" w:cs="Times New Roman"/>
            <w:sz w:val="24"/>
            <w:szCs w:val="24"/>
          </w:rPr>
          <w:delText xml:space="preserve"> from </w:delText>
        </w:r>
      </w:del>
      <w:r w:rsidR="00F373FD">
        <w:rPr>
          <w:rFonts w:ascii="Times New Roman" w:hAnsi="Times New Roman" w:cs="Times New Roman"/>
          <w:sz w:val="24"/>
          <w:szCs w:val="24"/>
        </w:rPr>
        <w:t>the Household Pulse Survey</w:t>
      </w:r>
      <w:r w:rsidR="00B1184A">
        <w:rPr>
          <w:rFonts w:ascii="Times New Roman" w:hAnsi="Times New Roman" w:cs="Times New Roman"/>
          <w:sz w:val="24"/>
          <w:szCs w:val="24"/>
        </w:rPr>
        <w:t>.</w:t>
      </w:r>
    </w:p>
    <w:p w14:paraId="00B04D70" w14:textId="219879EC" w:rsidR="00A603D0" w:rsidRPr="00346148" w:rsidRDefault="00A603D0">
      <w:pPr>
        <w:rPr>
          <w:rFonts w:ascii="Times New Roman" w:hAnsi="Times New Roman" w:cs="Times New Roman"/>
          <w:b/>
          <w:sz w:val="24"/>
          <w:szCs w:val="24"/>
        </w:rPr>
      </w:pPr>
      <w:r w:rsidRPr="00346148">
        <w:rPr>
          <w:rFonts w:ascii="Times New Roman" w:hAnsi="Times New Roman" w:cs="Times New Roman"/>
          <w:b/>
          <w:sz w:val="24"/>
          <w:szCs w:val="24"/>
        </w:rPr>
        <w:t>Objective</w:t>
      </w:r>
      <w:ins w:id="26" w:author="Renee Pekmezaris" w:date="2021-05-18T15:18:00Z">
        <w:del w:id="27" w:author="Pekmezaris, Renee, PhD" w:date="2021-05-18T16:55:00Z">
          <w:r w:rsidR="00CE387A" w:rsidDel="00857571">
            <w:rPr>
              <w:rFonts w:ascii="Times New Roman" w:hAnsi="Times New Roman" w:cs="Times New Roman"/>
              <w:b/>
              <w:sz w:val="24"/>
              <w:szCs w:val="24"/>
            </w:rPr>
            <w:delText>varying levels</w:delText>
          </w:r>
        </w:del>
      </w:ins>
    </w:p>
    <w:p w14:paraId="06977F95" w14:textId="09BD0C61" w:rsidR="00A603D0" w:rsidRPr="00346148" w:rsidRDefault="00A603D0">
      <w:pPr>
        <w:rPr>
          <w:rFonts w:ascii="Times New Roman" w:hAnsi="Times New Roman" w:cs="Times New Roman"/>
          <w:sz w:val="24"/>
          <w:szCs w:val="24"/>
        </w:rPr>
      </w:pPr>
      <w:r w:rsidRPr="00346148">
        <w:rPr>
          <w:rFonts w:ascii="Times New Roman" w:hAnsi="Times New Roman" w:cs="Times New Roman"/>
          <w:sz w:val="24"/>
          <w:szCs w:val="24"/>
        </w:rPr>
        <w:t>To describe</w:t>
      </w:r>
      <w:r w:rsidR="00150CC5">
        <w:rPr>
          <w:rFonts w:ascii="Times New Roman" w:hAnsi="Times New Roman" w:cs="Times New Roman"/>
          <w:sz w:val="24"/>
          <w:szCs w:val="24"/>
        </w:rPr>
        <w:t xml:space="preserve">, </w:t>
      </w:r>
      <w:r w:rsidRPr="00346148">
        <w:rPr>
          <w:rFonts w:ascii="Times New Roman" w:hAnsi="Times New Roman" w:cs="Times New Roman"/>
          <w:sz w:val="24"/>
          <w:szCs w:val="24"/>
        </w:rPr>
        <w:t xml:space="preserve">in </w:t>
      </w:r>
      <w:ins w:id="28" w:author="Renee Pekmezaris" w:date="2021-05-18T15:09:00Z">
        <w:r w:rsidR="00CB5BB3">
          <w:rPr>
            <w:rFonts w:ascii="Times New Roman" w:hAnsi="Times New Roman" w:cs="Times New Roman"/>
            <w:sz w:val="24"/>
            <w:szCs w:val="24"/>
          </w:rPr>
          <w:t xml:space="preserve">the </w:t>
        </w:r>
      </w:ins>
      <w:r w:rsidRPr="00346148">
        <w:rPr>
          <w:rFonts w:ascii="Times New Roman" w:hAnsi="Times New Roman" w:cs="Times New Roman"/>
          <w:sz w:val="24"/>
          <w:szCs w:val="24"/>
        </w:rPr>
        <w:t>US population</w:t>
      </w:r>
      <w:del w:id="29" w:author="Pekmezaris, Renee, PhD" w:date="2021-05-18T16:55:00Z">
        <w:r w:rsidR="00150CC5" w:rsidDel="00857571">
          <w:rPr>
            <w:rFonts w:ascii="Times New Roman" w:hAnsi="Times New Roman" w:cs="Times New Roman"/>
            <w:sz w:val="24"/>
            <w:szCs w:val="24"/>
          </w:rPr>
          <w:delText xml:space="preserve"> per Census survey</w:delText>
        </w:r>
      </w:del>
      <w:r w:rsidR="001E4B10">
        <w:rPr>
          <w:rFonts w:ascii="Times New Roman" w:hAnsi="Times New Roman" w:cs="Times New Roman"/>
          <w:sz w:val="24"/>
          <w:szCs w:val="24"/>
        </w:rPr>
        <w:t>,</w:t>
      </w:r>
      <w:r w:rsidR="00150CC5">
        <w:rPr>
          <w:rFonts w:ascii="Times New Roman" w:hAnsi="Times New Roman" w:cs="Times New Roman"/>
          <w:sz w:val="24"/>
          <w:szCs w:val="24"/>
        </w:rPr>
        <w:t xml:space="preserve"> trends of groups with</w:t>
      </w:r>
      <w:r w:rsidR="00F837DF" w:rsidRPr="00346148">
        <w:rPr>
          <w:rFonts w:ascii="Times New Roman" w:hAnsi="Times New Roman" w:cs="Times New Roman"/>
          <w:sz w:val="24"/>
          <w:szCs w:val="24"/>
        </w:rPr>
        <w:t xml:space="preserve"> </w:t>
      </w:r>
      <w:ins w:id="30" w:author="Renee Pekmezaris" w:date="2021-05-18T15:19:00Z">
        <w:r w:rsidR="00CE387A">
          <w:rPr>
            <w:rFonts w:ascii="Times New Roman" w:hAnsi="Times New Roman" w:cs="Times New Roman"/>
            <w:sz w:val="24"/>
            <w:szCs w:val="24"/>
          </w:rPr>
          <w:t xml:space="preserve">various levels of health </w:t>
        </w:r>
      </w:ins>
      <w:del w:id="31" w:author="Renee Pekmezaris" w:date="2021-05-18T15:19:00Z">
        <w:r w:rsidR="00F837DF" w:rsidRPr="00346148" w:rsidDel="00CE387A">
          <w:rPr>
            <w:rFonts w:ascii="Times New Roman" w:hAnsi="Times New Roman" w:cs="Times New Roman"/>
            <w:sz w:val="24"/>
            <w:szCs w:val="24"/>
          </w:rPr>
          <w:delText xml:space="preserve">delayed or no </w:delText>
        </w:r>
      </w:del>
      <w:r w:rsidR="00F837DF" w:rsidRPr="00346148">
        <w:rPr>
          <w:rFonts w:ascii="Times New Roman" w:hAnsi="Times New Roman" w:cs="Times New Roman"/>
          <w:sz w:val="24"/>
          <w:szCs w:val="24"/>
        </w:rPr>
        <w:t>access to medical care du</w:t>
      </w:r>
      <w:ins w:id="32" w:author="Renee Pekmezaris" w:date="2021-05-18T15:19:00Z">
        <w:r w:rsidR="00CE387A">
          <w:rPr>
            <w:rFonts w:ascii="Times New Roman" w:hAnsi="Times New Roman" w:cs="Times New Roman"/>
            <w:sz w:val="24"/>
            <w:szCs w:val="24"/>
          </w:rPr>
          <w:t xml:space="preserve">ring different phases of the </w:t>
        </w:r>
      </w:ins>
      <w:del w:id="33" w:author="Renee Pekmezaris" w:date="2021-05-18T15:19:00Z">
        <w:r w:rsidR="00F837DF" w:rsidRPr="00346148" w:rsidDel="00CE387A">
          <w:rPr>
            <w:rFonts w:ascii="Times New Roman" w:hAnsi="Times New Roman" w:cs="Times New Roman"/>
            <w:sz w:val="24"/>
            <w:szCs w:val="24"/>
          </w:rPr>
          <w:delText xml:space="preserve">e to </w:delText>
        </w:r>
      </w:del>
      <w:r w:rsidR="00F837DF" w:rsidRPr="00346148">
        <w:rPr>
          <w:rFonts w:ascii="Times New Roman" w:hAnsi="Times New Roman" w:cs="Times New Roman"/>
          <w:sz w:val="24"/>
          <w:szCs w:val="24"/>
        </w:rPr>
        <w:t>COVID-19</w:t>
      </w:r>
      <w:ins w:id="34" w:author="Renee Pekmezaris" w:date="2021-05-18T15:19:00Z">
        <w:r w:rsidR="00CE387A">
          <w:rPr>
            <w:rFonts w:ascii="Times New Roman" w:hAnsi="Times New Roman" w:cs="Times New Roman"/>
            <w:sz w:val="24"/>
            <w:szCs w:val="24"/>
          </w:rPr>
          <w:t xml:space="preserve"> pandemic</w:t>
        </w:r>
      </w:ins>
      <w:ins w:id="35" w:author="Renee Pekmezaris" w:date="2021-05-18T15:17:00Z">
        <w:r w:rsidR="00CE387A">
          <w:rPr>
            <w:rFonts w:ascii="Times New Roman" w:hAnsi="Times New Roman" w:cs="Times New Roman"/>
            <w:sz w:val="24"/>
            <w:szCs w:val="24"/>
          </w:rPr>
          <w:t>.</w:t>
        </w:r>
      </w:ins>
    </w:p>
    <w:p w14:paraId="7D062BF3" w14:textId="60079868" w:rsidR="00DD21FB" w:rsidRPr="00346148" w:rsidRDefault="00DD21FB">
      <w:pPr>
        <w:rPr>
          <w:rFonts w:ascii="Times New Roman" w:hAnsi="Times New Roman" w:cs="Times New Roman"/>
          <w:b/>
          <w:sz w:val="24"/>
          <w:szCs w:val="24"/>
        </w:rPr>
      </w:pPr>
      <w:r w:rsidRPr="00346148">
        <w:rPr>
          <w:rFonts w:ascii="Times New Roman" w:hAnsi="Times New Roman" w:cs="Times New Roman"/>
          <w:b/>
          <w:sz w:val="24"/>
          <w:szCs w:val="24"/>
        </w:rPr>
        <w:t>Methods</w:t>
      </w:r>
    </w:p>
    <w:p w14:paraId="4CCB1822" w14:textId="12871EF0" w:rsidR="00CE387A" w:rsidRDefault="00CE387A" w:rsidP="00CE387A">
      <w:pPr>
        <w:rPr>
          <w:ins w:id="36" w:author="Renee Pekmezaris" w:date="2021-05-18T15:20:00Z"/>
          <w:rFonts w:ascii="Times New Roman" w:hAnsi="Times New Roman" w:cs="Times New Roman"/>
          <w:sz w:val="24"/>
          <w:szCs w:val="24"/>
        </w:rPr>
      </w:pPr>
      <w:ins w:id="37" w:author="Renee Pekmezaris" w:date="2021-05-18T15:20:00Z">
        <w:r w:rsidRPr="00346148">
          <w:rPr>
            <w:rFonts w:ascii="Times New Roman" w:hAnsi="Times New Roman" w:cs="Times New Roman"/>
            <w:bCs/>
            <w:sz w:val="24"/>
            <w:szCs w:val="24"/>
          </w:rPr>
          <w:t>The Household Pulse Survey</w:t>
        </w:r>
      </w:ins>
      <w:ins w:id="38" w:author="Renee Pekmezaris" w:date="2021-05-18T15:21:00Z">
        <w:r>
          <w:rPr>
            <w:rFonts w:ascii="Times New Roman" w:hAnsi="Times New Roman" w:cs="Times New Roman"/>
            <w:bCs/>
            <w:sz w:val="24"/>
            <w:szCs w:val="24"/>
          </w:rPr>
          <w:t xml:space="preserve"> (source: </w:t>
        </w:r>
      </w:ins>
      <w:ins w:id="39" w:author="Renee Pekmezaris" w:date="2021-05-18T15:20:00Z">
        <w:r w:rsidRPr="00346148">
          <w:rPr>
            <w:rFonts w:ascii="Times New Roman" w:hAnsi="Times New Roman" w:cs="Times New Roman"/>
            <w:bCs/>
            <w:sz w:val="24"/>
            <w:szCs w:val="24"/>
          </w:rPr>
          <w:t>National Center for Health Statistics and the Census Bureau</w:t>
        </w:r>
      </w:ins>
      <w:ins w:id="40" w:author="Renee Pekmezaris" w:date="2021-05-18T15:21:00Z">
        <w:r>
          <w:rPr>
            <w:rFonts w:ascii="Times New Roman" w:hAnsi="Times New Roman" w:cs="Times New Roman"/>
            <w:bCs/>
            <w:sz w:val="24"/>
            <w:szCs w:val="24"/>
          </w:rPr>
          <w:t xml:space="preserve">) is </w:t>
        </w:r>
      </w:ins>
      <w:ins w:id="41" w:author="Renee Pekmezaris" w:date="2021-05-18T15:20:00Z">
        <w:r w:rsidRPr="00346148">
          <w:rPr>
            <w:rFonts w:ascii="Times New Roman" w:hAnsi="Times New Roman" w:cs="Times New Roman"/>
            <w:bCs/>
            <w:sz w:val="24"/>
            <w:szCs w:val="24"/>
          </w:rPr>
          <w:t xml:space="preserve">a 20-minute online survey designed to </w:t>
        </w:r>
      </w:ins>
      <w:ins w:id="42" w:author="Renee Pekmezaris" w:date="2021-05-18T15:21:00Z">
        <w:r>
          <w:rPr>
            <w:rFonts w:ascii="Times New Roman" w:hAnsi="Times New Roman" w:cs="Times New Roman"/>
            <w:bCs/>
            <w:sz w:val="24"/>
            <w:szCs w:val="24"/>
          </w:rPr>
          <w:t xml:space="preserve">assess </w:t>
        </w:r>
      </w:ins>
      <w:ins w:id="43" w:author="Renee Pekmezaris" w:date="2021-05-18T15:20:00Z">
        <w:r w:rsidRPr="00346148">
          <w:rPr>
            <w:rFonts w:ascii="Times New Roman" w:hAnsi="Times New Roman" w:cs="Times New Roman"/>
            <w:bCs/>
            <w:sz w:val="24"/>
            <w:szCs w:val="24"/>
          </w:rPr>
          <w:t xml:space="preserve">the impact of </w:t>
        </w:r>
      </w:ins>
      <w:ins w:id="44" w:author="Renee Pekmezaris" w:date="2021-05-18T15:21:00Z">
        <w:r>
          <w:rPr>
            <w:rFonts w:ascii="Times New Roman" w:hAnsi="Times New Roman" w:cs="Times New Roman"/>
            <w:bCs/>
            <w:sz w:val="24"/>
            <w:szCs w:val="24"/>
          </w:rPr>
          <w:t xml:space="preserve">the </w:t>
        </w:r>
      </w:ins>
      <w:ins w:id="45" w:author="Renee Pekmezaris" w:date="2021-05-18T15:22:00Z">
        <w:r w:rsidRPr="00346148">
          <w:rPr>
            <w:rFonts w:ascii="Times New Roman" w:hAnsi="Times New Roman" w:cs="Times New Roman"/>
            <w:sz w:val="24"/>
            <w:szCs w:val="24"/>
          </w:rPr>
          <w:t>COVID-19</w:t>
        </w:r>
        <w:r>
          <w:rPr>
            <w:rFonts w:ascii="Times New Roman" w:hAnsi="Times New Roman" w:cs="Times New Roman"/>
            <w:sz w:val="24"/>
            <w:szCs w:val="24"/>
          </w:rPr>
          <w:t xml:space="preserve"> pandemic</w:t>
        </w:r>
        <w:r w:rsidRPr="00346148">
          <w:rPr>
            <w:rFonts w:ascii="Times New Roman" w:hAnsi="Times New Roman" w:cs="Times New Roman"/>
            <w:bCs/>
            <w:sz w:val="24"/>
            <w:szCs w:val="24"/>
          </w:rPr>
          <w:t xml:space="preserve"> </w:t>
        </w:r>
      </w:ins>
      <w:ins w:id="46" w:author="Renee Pekmezaris" w:date="2021-05-18T15:20:00Z">
        <w:del w:id="47" w:author="Pekmezaris, Renee, PhD" w:date="2021-05-18T16:56:00Z">
          <w:r w:rsidRPr="00346148" w:rsidDel="00857571">
            <w:rPr>
              <w:rFonts w:ascii="Times New Roman" w:hAnsi="Times New Roman" w:cs="Times New Roman"/>
              <w:bCs/>
              <w:sz w:val="24"/>
              <w:szCs w:val="24"/>
            </w:rPr>
            <w:delText>to</w:delText>
          </w:r>
        </w:del>
      </w:ins>
      <w:ins w:id="48" w:author="Pekmezaris, Renee, PhD" w:date="2021-05-18T16:56:00Z">
        <w:r w:rsidR="00857571">
          <w:rPr>
            <w:rFonts w:ascii="Times New Roman" w:hAnsi="Times New Roman" w:cs="Times New Roman"/>
            <w:bCs/>
            <w:sz w:val="24"/>
            <w:szCs w:val="24"/>
          </w:rPr>
          <w:t>on</w:t>
        </w:r>
      </w:ins>
      <w:ins w:id="49" w:author="Renee Pekmezaris" w:date="2021-05-18T15:20:00Z">
        <w:r w:rsidRPr="00346148">
          <w:rPr>
            <w:rFonts w:ascii="Times New Roman" w:hAnsi="Times New Roman" w:cs="Times New Roman"/>
            <w:bCs/>
            <w:sz w:val="24"/>
            <w:szCs w:val="24"/>
          </w:rPr>
          <w:t xml:space="preserve"> American </w:t>
        </w:r>
        <w:del w:id="50" w:author="Pekmezaris, Renee, PhD" w:date="2021-05-18T16:56:00Z">
          <w:r w:rsidRPr="00346148" w:rsidDel="00857571">
            <w:rPr>
              <w:rFonts w:ascii="Times New Roman" w:hAnsi="Times New Roman" w:cs="Times New Roman"/>
              <w:bCs/>
              <w:sz w:val="24"/>
              <w:szCs w:val="24"/>
            </w:rPr>
            <w:delText>people</w:delText>
          </w:r>
        </w:del>
      </w:ins>
      <w:ins w:id="51" w:author="Pekmezaris, Renee, PhD" w:date="2021-05-18T16:56:00Z">
        <w:r w:rsidR="00857571">
          <w:rPr>
            <w:rFonts w:ascii="Times New Roman" w:hAnsi="Times New Roman" w:cs="Times New Roman"/>
            <w:bCs/>
            <w:sz w:val="24"/>
            <w:szCs w:val="24"/>
          </w:rPr>
          <w:t>residents</w:t>
        </w:r>
      </w:ins>
      <w:ins w:id="52" w:author="Renee Pekmezaris" w:date="2021-05-18T15:20:00Z">
        <w:r w:rsidRPr="00346148">
          <w:rPr>
            <w:rFonts w:ascii="Times New Roman" w:hAnsi="Times New Roman" w:cs="Times New Roman"/>
            <w:bCs/>
            <w:sz w:val="24"/>
            <w:szCs w:val="24"/>
          </w:rPr>
          <w:t xml:space="preserve">. The overall survey covers three phases, from April </w:t>
        </w:r>
        <w:proofErr w:type="gramStart"/>
        <w:r w:rsidRPr="00346148">
          <w:rPr>
            <w:rFonts w:ascii="Times New Roman" w:hAnsi="Times New Roman" w:cs="Times New Roman"/>
            <w:bCs/>
            <w:sz w:val="24"/>
            <w:szCs w:val="24"/>
          </w:rPr>
          <w:t>23</w:t>
        </w:r>
        <w:proofErr w:type="gramEnd"/>
        <w:r w:rsidRPr="00346148">
          <w:rPr>
            <w:rFonts w:ascii="Times New Roman" w:hAnsi="Times New Roman" w:cs="Times New Roman"/>
            <w:bCs/>
            <w:sz w:val="24"/>
            <w:szCs w:val="24"/>
          </w:rPr>
          <w:t xml:space="preserve"> 2020 to present.</w:t>
        </w:r>
        <w:r w:rsidRPr="00346148">
          <w:rPr>
            <w:rFonts w:ascii="Times New Roman" w:hAnsi="Times New Roman" w:cs="Times New Roman"/>
            <w:sz w:val="24"/>
            <w:szCs w:val="24"/>
          </w:rPr>
          <w:t xml:space="preserve"> </w:t>
        </w:r>
        <w:del w:id="53" w:author="Pekmezaris, Renee, PhD" w:date="2021-05-18T16:56:00Z">
          <w:r w:rsidDel="00857571">
            <w:rPr>
              <w:rFonts w:ascii="Times New Roman" w:hAnsi="Times New Roman" w:cs="Times New Roman"/>
              <w:sz w:val="24"/>
              <w:szCs w:val="24"/>
            </w:rPr>
            <w:delText>*</w:delText>
          </w:r>
        </w:del>
        <w:r w:rsidRPr="00346148">
          <w:rPr>
            <w:rFonts w:ascii="Times New Roman" w:hAnsi="Times New Roman" w:cs="Times New Roman"/>
            <w:sz w:val="24"/>
            <w:szCs w:val="24"/>
          </w:rPr>
          <w:t xml:space="preserve">Phase 1 </w:t>
        </w:r>
      </w:ins>
      <w:ins w:id="54" w:author="Pekmezaris, Renee, PhD" w:date="2021-05-18T16:57:00Z">
        <w:r w:rsidR="00857571" w:rsidRPr="00346148">
          <w:rPr>
            <w:rFonts w:ascii="Times New Roman" w:hAnsi="Times New Roman" w:cs="Times New Roman"/>
            <w:sz w:val="24"/>
            <w:szCs w:val="24"/>
          </w:rPr>
          <w:t xml:space="preserve">Household Pulse Survey </w:t>
        </w:r>
      </w:ins>
      <w:ins w:id="55" w:author="Pekmezaris, Renee, PhD" w:date="2021-05-18T16:56:00Z">
        <w:r w:rsidR="00857571">
          <w:rPr>
            <w:rFonts w:ascii="Times New Roman" w:hAnsi="Times New Roman" w:cs="Times New Roman"/>
            <w:sz w:val="24"/>
            <w:szCs w:val="24"/>
          </w:rPr>
          <w:t xml:space="preserve">data </w:t>
        </w:r>
      </w:ins>
      <w:ins w:id="56" w:author="Pekmezaris, Renee, PhD" w:date="2021-05-18T16:57:00Z">
        <w:r w:rsidR="00857571">
          <w:rPr>
            <w:rFonts w:ascii="Times New Roman" w:hAnsi="Times New Roman" w:cs="Times New Roman"/>
            <w:sz w:val="24"/>
            <w:szCs w:val="24"/>
          </w:rPr>
          <w:t xml:space="preserve">was collected </w:t>
        </w:r>
      </w:ins>
      <w:ins w:id="57" w:author="Renee Pekmezaris" w:date="2021-05-18T15:20:00Z">
        <w:del w:id="58" w:author="Pekmezaris, Renee, PhD" w:date="2021-05-18T16:56:00Z">
          <w:r w:rsidRPr="00346148" w:rsidDel="00857571">
            <w:rPr>
              <w:rFonts w:ascii="Times New Roman" w:hAnsi="Times New Roman" w:cs="Times New Roman"/>
              <w:sz w:val="24"/>
              <w:szCs w:val="24"/>
            </w:rPr>
            <w:delText xml:space="preserve">of the </w:delText>
          </w:r>
        </w:del>
        <w:del w:id="59" w:author="Pekmezaris, Renee, PhD" w:date="2021-05-18T16:57:00Z">
          <w:r w:rsidRPr="00346148" w:rsidDel="00857571">
            <w:rPr>
              <w:rFonts w:ascii="Times New Roman" w:hAnsi="Times New Roman" w:cs="Times New Roman"/>
              <w:sz w:val="24"/>
              <w:szCs w:val="24"/>
            </w:rPr>
            <w:delText xml:space="preserve">Household Pulse Survey occurred </w:delText>
          </w:r>
        </w:del>
        <w:r w:rsidRPr="00346148">
          <w:rPr>
            <w:rFonts w:ascii="Times New Roman" w:hAnsi="Times New Roman" w:cs="Times New Roman"/>
            <w:sz w:val="24"/>
            <w:szCs w:val="24"/>
          </w:rPr>
          <w:t xml:space="preserve">between April 23, 2020 and July 21, 2020. Phase 2 </w:t>
        </w:r>
      </w:ins>
      <w:ins w:id="60" w:author="Pekmezaris, Renee, PhD" w:date="2021-05-18T16:57:00Z">
        <w:r w:rsidR="00857571" w:rsidRPr="00346148">
          <w:rPr>
            <w:rFonts w:ascii="Times New Roman" w:hAnsi="Times New Roman" w:cs="Times New Roman"/>
            <w:sz w:val="24"/>
            <w:szCs w:val="24"/>
          </w:rPr>
          <w:t xml:space="preserve">Household Pulse Survey </w:t>
        </w:r>
        <w:r w:rsidR="00857571">
          <w:rPr>
            <w:rFonts w:ascii="Times New Roman" w:hAnsi="Times New Roman" w:cs="Times New Roman"/>
            <w:sz w:val="24"/>
            <w:szCs w:val="24"/>
          </w:rPr>
          <w:t xml:space="preserve">data was collected </w:t>
        </w:r>
      </w:ins>
      <w:ins w:id="61" w:author="Renee Pekmezaris" w:date="2021-05-18T15:20:00Z">
        <w:del w:id="62" w:author="Pekmezaris, Renee, PhD" w:date="2021-05-18T16:57:00Z">
          <w:r w:rsidRPr="00346148" w:rsidDel="00857571">
            <w:rPr>
              <w:rFonts w:ascii="Times New Roman" w:hAnsi="Times New Roman" w:cs="Times New Roman"/>
              <w:sz w:val="24"/>
              <w:szCs w:val="24"/>
            </w:rPr>
            <w:delText xml:space="preserve">data collection occurred </w:delText>
          </w:r>
        </w:del>
        <w:r w:rsidRPr="00346148">
          <w:rPr>
            <w:rFonts w:ascii="Times New Roman" w:hAnsi="Times New Roman" w:cs="Times New Roman"/>
            <w:sz w:val="24"/>
            <w:szCs w:val="24"/>
          </w:rPr>
          <w:t xml:space="preserve">between August 19, 2020 and October 26, 2020. Phase 3 data </w:t>
        </w:r>
      </w:ins>
      <w:ins w:id="63" w:author="Pekmezaris, Renee, PhD" w:date="2021-05-18T16:57:00Z">
        <w:r w:rsidR="00857571" w:rsidRPr="00346148">
          <w:rPr>
            <w:rFonts w:ascii="Times New Roman" w:hAnsi="Times New Roman" w:cs="Times New Roman"/>
            <w:sz w:val="24"/>
            <w:szCs w:val="24"/>
          </w:rPr>
          <w:t xml:space="preserve">Household Pulse Survey </w:t>
        </w:r>
        <w:r w:rsidR="00857571">
          <w:rPr>
            <w:rFonts w:ascii="Times New Roman" w:hAnsi="Times New Roman" w:cs="Times New Roman"/>
            <w:sz w:val="24"/>
            <w:szCs w:val="24"/>
          </w:rPr>
          <w:t xml:space="preserve">data was collected </w:t>
        </w:r>
      </w:ins>
      <w:ins w:id="64" w:author="Renee Pekmezaris" w:date="2021-05-18T15:20:00Z">
        <w:del w:id="65" w:author="Pekmezaris, Renee, PhD" w:date="2021-05-18T16:57:00Z">
          <w:r w:rsidRPr="00346148" w:rsidDel="00857571">
            <w:rPr>
              <w:rFonts w:ascii="Times New Roman" w:hAnsi="Times New Roman" w:cs="Times New Roman"/>
              <w:sz w:val="24"/>
              <w:szCs w:val="24"/>
            </w:rPr>
            <w:delText xml:space="preserve">collection occurred </w:delText>
          </w:r>
        </w:del>
        <w:r w:rsidRPr="00346148">
          <w:rPr>
            <w:rFonts w:ascii="Times New Roman" w:hAnsi="Times New Roman" w:cs="Times New Roman"/>
            <w:sz w:val="24"/>
            <w:szCs w:val="24"/>
          </w:rPr>
          <w:t>between October 28, 2020 and March 29, 2021. Data collection for Phase 3.1 of the survey began on April 14, 2021 and will continue through July 5, 2021.</w:t>
        </w:r>
        <w:r>
          <w:rPr>
            <w:rFonts w:ascii="Times New Roman" w:hAnsi="Times New Roman" w:cs="Times New Roman"/>
            <w:sz w:val="24"/>
            <w:szCs w:val="24"/>
          </w:rPr>
          <w:t xml:space="preserve"> Table</w:t>
        </w:r>
      </w:ins>
      <w:ins w:id="66" w:author="Pekmezaris, Renee, PhD" w:date="2021-05-18T16:59:00Z">
        <w:r w:rsidR="00857571">
          <w:rPr>
            <w:rFonts w:ascii="Times New Roman" w:hAnsi="Times New Roman" w:cs="Times New Roman"/>
            <w:sz w:val="24"/>
            <w:szCs w:val="24"/>
          </w:rPr>
          <w:t xml:space="preserve"> </w:t>
        </w:r>
      </w:ins>
      <w:ins w:id="67" w:author="Renee Pekmezaris" w:date="2021-05-18T15:20:00Z">
        <w:r>
          <w:rPr>
            <w:rFonts w:ascii="Times New Roman" w:hAnsi="Times New Roman" w:cs="Times New Roman"/>
            <w:sz w:val="24"/>
            <w:szCs w:val="24"/>
          </w:rPr>
          <w:t xml:space="preserve">1 </w:t>
        </w:r>
      </w:ins>
      <w:ins w:id="68" w:author="Pekmezaris, Renee, PhD" w:date="2021-05-18T16:57:00Z">
        <w:r w:rsidR="00857571">
          <w:rPr>
            <w:rFonts w:ascii="Times New Roman" w:hAnsi="Times New Roman" w:cs="Times New Roman"/>
            <w:sz w:val="24"/>
            <w:szCs w:val="24"/>
          </w:rPr>
          <w:t>presen</w:t>
        </w:r>
      </w:ins>
      <w:ins w:id="69" w:author="Pekmezaris, Renee, PhD" w:date="2021-05-18T16:58:00Z">
        <w:r w:rsidR="00857571">
          <w:rPr>
            <w:rFonts w:ascii="Times New Roman" w:hAnsi="Times New Roman" w:cs="Times New Roman"/>
            <w:sz w:val="24"/>
            <w:szCs w:val="24"/>
          </w:rPr>
          <w:t>ts a</w:t>
        </w:r>
      </w:ins>
      <w:ins w:id="70" w:author="Renee Pekmezaris" w:date="2021-05-18T15:20:00Z">
        <w:del w:id="71" w:author="Pekmezaris, Renee, PhD" w:date="2021-05-18T16:58:00Z">
          <w:r w:rsidDel="00857571">
            <w:rPr>
              <w:rFonts w:ascii="Times New Roman" w:hAnsi="Times New Roman" w:cs="Times New Roman"/>
              <w:sz w:val="24"/>
              <w:szCs w:val="24"/>
            </w:rPr>
            <w:delText>is the</w:delText>
          </w:r>
        </w:del>
        <w:r>
          <w:rPr>
            <w:rFonts w:ascii="Times New Roman" w:hAnsi="Times New Roman" w:cs="Times New Roman"/>
            <w:sz w:val="24"/>
            <w:szCs w:val="24"/>
          </w:rPr>
          <w:t xml:space="preserve"> detailed table of this study’s data waves.</w:t>
        </w:r>
      </w:ins>
    </w:p>
    <w:p w14:paraId="71EFB6D2" w14:textId="4389C62A" w:rsidR="00DC6CF5" w:rsidRPr="00346148" w:rsidRDefault="00CE387A" w:rsidP="00DC6CF5">
      <w:pPr>
        <w:rPr>
          <w:rFonts w:ascii="Times New Roman" w:hAnsi="Times New Roman" w:cs="Times New Roman"/>
          <w:sz w:val="24"/>
          <w:szCs w:val="24"/>
        </w:rPr>
      </w:pPr>
      <w:ins w:id="72" w:author="Renee Pekmezaris" w:date="2021-05-18T15:16:00Z">
        <w:r>
          <w:rPr>
            <w:rFonts w:ascii="Times New Roman" w:hAnsi="Times New Roman" w:cs="Times New Roman"/>
            <w:sz w:val="24"/>
            <w:szCs w:val="24"/>
          </w:rPr>
          <w:t xml:space="preserve">The </w:t>
        </w:r>
      </w:ins>
      <w:r w:rsidR="00DC6CF5" w:rsidRPr="00346148">
        <w:rPr>
          <w:rFonts w:ascii="Times New Roman" w:hAnsi="Times New Roman" w:cs="Times New Roman"/>
          <w:sz w:val="24"/>
          <w:szCs w:val="24"/>
        </w:rPr>
        <w:t>Household pulse survey from the Census was analyzed</w:t>
      </w:r>
      <w:ins w:id="73" w:author="Pekmezaris, Renee, PhD" w:date="2021-05-18T16:58:00Z">
        <w:r w:rsidR="00857571">
          <w:rPr>
            <w:rFonts w:ascii="Times New Roman" w:hAnsi="Times New Roman" w:cs="Times New Roman"/>
            <w:sz w:val="24"/>
            <w:szCs w:val="24"/>
          </w:rPr>
          <w:t xml:space="preserve"> by phase</w:t>
        </w:r>
      </w:ins>
      <w:ins w:id="74" w:author="Pekmezaris, Renee, PhD" w:date="2021-05-18T16:59:00Z">
        <w:r w:rsidR="00857571">
          <w:rPr>
            <w:rFonts w:ascii="Times New Roman" w:hAnsi="Times New Roman" w:cs="Times New Roman"/>
            <w:sz w:val="24"/>
            <w:szCs w:val="24"/>
          </w:rPr>
          <w:t xml:space="preserve"> as described in Table 1</w:t>
        </w:r>
      </w:ins>
      <w:del w:id="75" w:author="Pekmezaris, Renee, PhD" w:date="2021-05-18T16:58:00Z">
        <w:r w:rsidR="00DC6CF5" w:rsidRPr="00346148" w:rsidDel="00857571">
          <w:rPr>
            <w:rFonts w:ascii="Times New Roman" w:hAnsi="Times New Roman" w:cs="Times New Roman"/>
            <w:sz w:val="24"/>
            <w:szCs w:val="24"/>
          </w:rPr>
          <w:delText xml:space="preserve">, where it was conducted </w:delText>
        </w:r>
      </w:del>
      <w:del w:id="76" w:author="Pekmezaris, Renee, PhD" w:date="2021-05-18T16:59:00Z">
        <w:r w:rsidR="00DC6CF5" w:rsidRPr="00346148" w:rsidDel="00857571">
          <w:rPr>
            <w:rFonts w:ascii="Times New Roman" w:hAnsi="Times New Roman" w:cs="Times New Roman"/>
            <w:sz w:val="24"/>
            <w:szCs w:val="24"/>
          </w:rPr>
          <w:delText xml:space="preserve">between Week 1 Phase 1 between April 23 2020 to week1, phase 3.1 April 14 2021. </w:delText>
        </w:r>
      </w:del>
      <w:ins w:id="77" w:author="Pekmezaris, Renee, PhD" w:date="2021-05-18T16:59:00Z">
        <w:r w:rsidR="00857571">
          <w:rPr>
            <w:rFonts w:ascii="Times New Roman" w:hAnsi="Times New Roman" w:cs="Times New Roman"/>
            <w:sz w:val="24"/>
            <w:szCs w:val="24"/>
          </w:rPr>
          <w:t xml:space="preserve">. </w:t>
        </w:r>
      </w:ins>
      <w:r w:rsidR="00DC6CF5" w:rsidRPr="00346148">
        <w:rPr>
          <w:rFonts w:ascii="Times New Roman" w:hAnsi="Times New Roman" w:cs="Times New Roman"/>
          <w:sz w:val="24"/>
          <w:szCs w:val="24"/>
        </w:rPr>
        <w:t xml:space="preserve">Data was </w:t>
      </w:r>
      <w:del w:id="78" w:author="Pekmezaris, Renee, PhD" w:date="2021-05-18T17:00:00Z">
        <w:r w:rsidR="00DC6CF5" w:rsidRPr="00346148" w:rsidDel="00857571">
          <w:rPr>
            <w:rFonts w:ascii="Times New Roman" w:hAnsi="Times New Roman" w:cs="Times New Roman"/>
            <w:sz w:val="24"/>
            <w:szCs w:val="24"/>
          </w:rPr>
          <w:delText xml:space="preserve">pulled </w:delText>
        </w:r>
      </w:del>
      <w:ins w:id="79" w:author="Pekmezaris, Renee, PhD" w:date="2021-05-18T17:00:00Z">
        <w:r w:rsidR="00857571">
          <w:rPr>
            <w:rFonts w:ascii="Times New Roman" w:hAnsi="Times New Roman" w:cs="Times New Roman"/>
            <w:sz w:val="24"/>
            <w:szCs w:val="24"/>
          </w:rPr>
          <w:t xml:space="preserve">accessed </w:t>
        </w:r>
      </w:ins>
      <w:r w:rsidR="00DC6CF5" w:rsidRPr="00346148">
        <w:rPr>
          <w:rFonts w:ascii="Times New Roman" w:hAnsi="Times New Roman" w:cs="Times New Roman"/>
          <w:sz w:val="24"/>
          <w:szCs w:val="24"/>
        </w:rPr>
        <w:t xml:space="preserve">from </w:t>
      </w:r>
      <w:hyperlink r:id="rId7" w:history="1">
        <w:r w:rsidR="00DC6CF5" w:rsidRPr="00346148">
          <w:rPr>
            <w:rStyle w:val="Hyperlink"/>
            <w:rFonts w:ascii="Times New Roman" w:hAnsi="Times New Roman" w:cs="Times New Roman"/>
            <w:sz w:val="24"/>
            <w:szCs w:val="24"/>
          </w:rPr>
          <w:t>https://www.cdc.gov/nchs/covid19/pulse/reduced-access-to-care.htm</w:t>
        </w:r>
      </w:hyperlink>
      <w:r w:rsidR="00DC6CF5" w:rsidRPr="00346148">
        <w:rPr>
          <w:rFonts w:ascii="Times New Roman" w:hAnsi="Times New Roman" w:cs="Times New Roman"/>
          <w:sz w:val="24"/>
          <w:szCs w:val="24"/>
        </w:rPr>
        <w:t xml:space="preserve">. </w:t>
      </w:r>
    </w:p>
    <w:p w14:paraId="468B4BAA" w14:textId="1B83BA51" w:rsidR="009361AB" w:rsidRDefault="008325C6">
      <w:pPr>
        <w:rPr>
          <w:rFonts w:ascii="Times New Roman" w:hAnsi="Times New Roman" w:cs="Times New Roman"/>
          <w:sz w:val="24"/>
          <w:szCs w:val="24"/>
        </w:rPr>
      </w:pPr>
      <w:del w:id="80" w:author="Renee Pekmezaris" w:date="2021-05-18T15:21:00Z">
        <w:r w:rsidRPr="00346148" w:rsidDel="00CE387A">
          <w:rPr>
            <w:rFonts w:ascii="Times New Roman" w:hAnsi="Times New Roman" w:cs="Times New Roman"/>
            <w:bCs/>
            <w:sz w:val="24"/>
            <w:szCs w:val="24"/>
          </w:rPr>
          <w:delText xml:space="preserve">The Household Pulse Survey was a project generated from NCHS, the National Center for Health Statistics and the Census Bureau. It is a </w:delText>
        </w:r>
        <w:r w:rsidR="00126823" w:rsidRPr="00346148" w:rsidDel="00CE387A">
          <w:rPr>
            <w:rFonts w:ascii="Times New Roman" w:hAnsi="Times New Roman" w:cs="Times New Roman"/>
            <w:bCs/>
            <w:sz w:val="24"/>
            <w:szCs w:val="24"/>
          </w:rPr>
          <w:delText>20-minute</w:delText>
        </w:r>
        <w:r w:rsidRPr="00346148" w:rsidDel="00CE387A">
          <w:rPr>
            <w:rFonts w:ascii="Times New Roman" w:hAnsi="Times New Roman" w:cs="Times New Roman"/>
            <w:bCs/>
            <w:sz w:val="24"/>
            <w:szCs w:val="24"/>
          </w:rPr>
          <w:delText xml:space="preserve"> online survey designed to know the impact of coronavirus pandemic to American </w:delText>
        </w:r>
        <w:r w:rsidR="00126823" w:rsidRPr="00346148" w:rsidDel="00CE387A">
          <w:rPr>
            <w:rFonts w:ascii="Times New Roman" w:hAnsi="Times New Roman" w:cs="Times New Roman"/>
            <w:bCs/>
            <w:sz w:val="24"/>
            <w:szCs w:val="24"/>
          </w:rPr>
          <w:delText>people.</w:delText>
        </w:r>
        <w:r w:rsidR="00196E83" w:rsidRPr="00346148" w:rsidDel="00CE387A">
          <w:rPr>
            <w:rFonts w:ascii="Times New Roman" w:hAnsi="Times New Roman" w:cs="Times New Roman"/>
            <w:bCs/>
            <w:sz w:val="24"/>
            <w:szCs w:val="24"/>
          </w:rPr>
          <w:delText xml:space="preserve"> The overall survey covers three phases, from April 23 2020 to present.</w:delText>
        </w:r>
        <w:r w:rsidR="000107EC" w:rsidRPr="00346148" w:rsidDel="00CE387A">
          <w:rPr>
            <w:rFonts w:ascii="Times New Roman" w:hAnsi="Times New Roman" w:cs="Times New Roman"/>
            <w:sz w:val="24"/>
            <w:szCs w:val="24"/>
          </w:rPr>
          <w:delText xml:space="preserve"> </w:delText>
        </w:r>
        <w:r w:rsidR="00B96853" w:rsidDel="00CE387A">
          <w:rPr>
            <w:rFonts w:ascii="Times New Roman" w:hAnsi="Times New Roman" w:cs="Times New Roman"/>
            <w:sz w:val="24"/>
            <w:szCs w:val="24"/>
          </w:rPr>
          <w:delText>*</w:delText>
        </w:r>
        <w:r w:rsidR="00E93AB2" w:rsidRPr="00346148" w:rsidDel="00CE387A">
          <w:rPr>
            <w:rFonts w:ascii="Times New Roman" w:hAnsi="Times New Roman" w:cs="Times New Roman"/>
            <w:sz w:val="24"/>
            <w:szCs w:val="24"/>
          </w:rPr>
          <w:delText>Phase 1 of the Household Pulse Survey occurred between April 23, 2020 and July 21, 2020. Phase 2 data collection occurred between August 19, 2020 and October 26, 2020. Phase 3 data collection occurred between October 28, 2020 and March 29, 2021. Data collection for Phase 3.1 of the survey began on April 14, 2021 and will continue through July 5, 2021</w:delText>
        </w:r>
        <w:r w:rsidR="00A47672" w:rsidRPr="00346148" w:rsidDel="00CE387A">
          <w:rPr>
            <w:rFonts w:ascii="Times New Roman" w:hAnsi="Times New Roman" w:cs="Times New Roman"/>
            <w:sz w:val="24"/>
            <w:szCs w:val="24"/>
          </w:rPr>
          <w:delText>.</w:delText>
        </w:r>
        <w:r w:rsidR="00284727" w:rsidDel="00CE387A">
          <w:rPr>
            <w:rFonts w:ascii="Times New Roman" w:hAnsi="Times New Roman" w:cs="Times New Roman"/>
            <w:sz w:val="24"/>
            <w:szCs w:val="24"/>
          </w:rPr>
          <w:delText xml:space="preserve"> Table1 is the detailed table of this study’s data waves.</w:delText>
        </w:r>
      </w:del>
    </w:p>
    <w:tbl>
      <w:tblPr>
        <w:tblStyle w:val="TableGrid"/>
        <w:tblW w:w="0" w:type="auto"/>
        <w:tblLook w:val="04A0" w:firstRow="1" w:lastRow="0" w:firstColumn="1" w:lastColumn="0" w:noHBand="0" w:noVBand="1"/>
      </w:tblPr>
      <w:tblGrid>
        <w:gridCol w:w="3116"/>
        <w:gridCol w:w="3117"/>
        <w:gridCol w:w="3117"/>
      </w:tblGrid>
      <w:tr w:rsidR="00BF771D" w:rsidRPr="00DC6CF5" w14:paraId="50E8C65D" w14:textId="77777777" w:rsidTr="007914F7">
        <w:tc>
          <w:tcPr>
            <w:tcW w:w="3116" w:type="dxa"/>
          </w:tcPr>
          <w:p w14:paraId="0DE63BEA"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1</w:t>
            </w:r>
          </w:p>
        </w:tc>
        <w:tc>
          <w:tcPr>
            <w:tcW w:w="3117" w:type="dxa"/>
          </w:tcPr>
          <w:p w14:paraId="54953DAC"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Week1 April 23-May 5 2020</w:t>
            </w:r>
          </w:p>
        </w:tc>
        <w:tc>
          <w:tcPr>
            <w:tcW w:w="3117" w:type="dxa"/>
          </w:tcPr>
          <w:p w14:paraId="7C6BDC21"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Week 6 June 4- June 9 2020</w:t>
            </w:r>
          </w:p>
        </w:tc>
      </w:tr>
      <w:tr w:rsidR="00BF771D" w:rsidRPr="00DC6CF5" w14:paraId="1DF83491" w14:textId="77777777" w:rsidTr="007914F7">
        <w:tc>
          <w:tcPr>
            <w:tcW w:w="3116" w:type="dxa"/>
          </w:tcPr>
          <w:p w14:paraId="0D0EB8AD"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2</w:t>
            </w:r>
          </w:p>
        </w:tc>
        <w:tc>
          <w:tcPr>
            <w:tcW w:w="3117" w:type="dxa"/>
          </w:tcPr>
          <w:p w14:paraId="08CF84FD"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 xml:space="preserve">Week 13 </w:t>
            </w:r>
            <w:r w:rsidRPr="00C407DD">
              <w:rPr>
                <w:rFonts w:ascii="Times New Roman" w:hAnsi="Times New Roman" w:cs="Times New Roman"/>
                <w:sz w:val="24"/>
                <w:szCs w:val="24"/>
              </w:rPr>
              <w:t>Aug 19 - Aug 31</w:t>
            </w:r>
          </w:p>
        </w:tc>
        <w:tc>
          <w:tcPr>
            <w:tcW w:w="3117" w:type="dxa"/>
          </w:tcPr>
          <w:p w14:paraId="1C2DA3F8"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 xml:space="preserve">Week 18 </w:t>
            </w:r>
            <w:r w:rsidRPr="00C407DD">
              <w:rPr>
                <w:rFonts w:ascii="Times New Roman" w:hAnsi="Times New Roman" w:cs="Times New Roman"/>
                <w:sz w:val="24"/>
                <w:szCs w:val="24"/>
              </w:rPr>
              <w:t>Oct 28 - Nov 9</w:t>
            </w:r>
          </w:p>
        </w:tc>
      </w:tr>
      <w:tr w:rsidR="00BF771D" w:rsidRPr="00DC6CF5" w14:paraId="01AB1275" w14:textId="77777777" w:rsidTr="007914F7">
        <w:tc>
          <w:tcPr>
            <w:tcW w:w="3116" w:type="dxa"/>
          </w:tcPr>
          <w:p w14:paraId="56055F7D"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3</w:t>
            </w:r>
          </w:p>
        </w:tc>
        <w:tc>
          <w:tcPr>
            <w:tcW w:w="3117" w:type="dxa"/>
          </w:tcPr>
          <w:p w14:paraId="272D1CD2"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 xml:space="preserve">Week 23 </w:t>
            </w:r>
            <w:r w:rsidRPr="00E62902">
              <w:rPr>
                <w:rFonts w:ascii="Times New Roman" w:hAnsi="Times New Roman" w:cs="Times New Roman"/>
                <w:sz w:val="24"/>
                <w:szCs w:val="24"/>
              </w:rPr>
              <w:t>Jan 20 - Feb 1</w:t>
            </w:r>
            <w:r>
              <w:rPr>
                <w:rFonts w:ascii="Times New Roman" w:hAnsi="Times New Roman" w:cs="Times New Roman"/>
                <w:sz w:val="24"/>
                <w:szCs w:val="24"/>
              </w:rPr>
              <w:t xml:space="preserve"> 2021</w:t>
            </w:r>
          </w:p>
        </w:tc>
        <w:tc>
          <w:tcPr>
            <w:tcW w:w="3117" w:type="dxa"/>
          </w:tcPr>
          <w:p w14:paraId="08B77909" w14:textId="77777777" w:rsidR="00BF771D" w:rsidRPr="00DC6CF5" w:rsidRDefault="00BF771D" w:rsidP="007914F7">
            <w:pPr>
              <w:rPr>
                <w:rFonts w:ascii="Times New Roman" w:hAnsi="Times New Roman" w:cs="Times New Roman"/>
                <w:sz w:val="24"/>
                <w:szCs w:val="24"/>
              </w:rPr>
            </w:pPr>
          </w:p>
        </w:tc>
      </w:tr>
      <w:tr w:rsidR="00BF771D" w:rsidRPr="00DC6CF5" w14:paraId="1392A85E" w14:textId="77777777" w:rsidTr="007914F7">
        <w:tc>
          <w:tcPr>
            <w:tcW w:w="3116" w:type="dxa"/>
          </w:tcPr>
          <w:p w14:paraId="1AEFD139"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Phase 3.1</w:t>
            </w:r>
          </w:p>
        </w:tc>
        <w:tc>
          <w:tcPr>
            <w:tcW w:w="3117" w:type="dxa"/>
          </w:tcPr>
          <w:p w14:paraId="7D3A2C75" w14:textId="77777777" w:rsidR="00BF771D" w:rsidRPr="00DC6CF5" w:rsidRDefault="00BF771D" w:rsidP="007914F7">
            <w:pPr>
              <w:rPr>
                <w:rFonts w:ascii="Times New Roman" w:hAnsi="Times New Roman" w:cs="Times New Roman"/>
                <w:sz w:val="24"/>
                <w:szCs w:val="24"/>
              </w:rPr>
            </w:pPr>
            <w:r w:rsidRPr="00DC6CF5">
              <w:rPr>
                <w:rFonts w:ascii="Times New Roman" w:hAnsi="Times New Roman" w:cs="Times New Roman"/>
                <w:sz w:val="24"/>
                <w:szCs w:val="24"/>
              </w:rPr>
              <w:t>Week 28 Apr 14 – Apr 26 2021</w:t>
            </w:r>
          </w:p>
        </w:tc>
        <w:tc>
          <w:tcPr>
            <w:tcW w:w="3117" w:type="dxa"/>
          </w:tcPr>
          <w:p w14:paraId="3BC8708D" w14:textId="77777777" w:rsidR="00BF771D" w:rsidRPr="00DC6CF5" w:rsidRDefault="00BF771D" w:rsidP="007914F7">
            <w:pPr>
              <w:rPr>
                <w:rFonts w:ascii="Times New Roman" w:hAnsi="Times New Roman" w:cs="Times New Roman"/>
                <w:sz w:val="24"/>
                <w:szCs w:val="24"/>
              </w:rPr>
            </w:pPr>
          </w:p>
        </w:tc>
      </w:tr>
    </w:tbl>
    <w:p w14:paraId="7C51DB23" w14:textId="77777777" w:rsidR="00BF771D" w:rsidRPr="00DC6CF5" w:rsidRDefault="00BF771D" w:rsidP="00BF771D">
      <w:pPr>
        <w:rPr>
          <w:rFonts w:ascii="Times New Roman" w:hAnsi="Times New Roman" w:cs="Times New Roman"/>
          <w:sz w:val="24"/>
          <w:szCs w:val="24"/>
        </w:rPr>
      </w:pPr>
      <w:r w:rsidRPr="00DC6CF5">
        <w:rPr>
          <w:rFonts w:ascii="Times New Roman" w:hAnsi="Times New Roman" w:cs="Times New Roman"/>
          <w:sz w:val="24"/>
          <w:szCs w:val="24"/>
        </w:rPr>
        <w:t>Table 1</w:t>
      </w:r>
    </w:p>
    <w:p w14:paraId="7C561811" w14:textId="77777777" w:rsidR="00BF771D" w:rsidRDefault="00BF771D">
      <w:pPr>
        <w:rPr>
          <w:rFonts w:ascii="Times New Roman" w:hAnsi="Times New Roman" w:cs="Times New Roman"/>
          <w:sz w:val="24"/>
          <w:szCs w:val="24"/>
        </w:rPr>
      </w:pPr>
    </w:p>
    <w:p w14:paraId="68E6A691" w14:textId="0EF75D9D" w:rsidR="001F03F6" w:rsidRPr="001F03F6" w:rsidRDefault="001F03F6">
      <w:pPr>
        <w:rPr>
          <w:rFonts w:ascii="Times New Roman" w:hAnsi="Times New Roman" w:cs="Times New Roman"/>
          <w:b/>
          <w:bCs/>
          <w:sz w:val="24"/>
          <w:szCs w:val="24"/>
        </w:rPr>
      </w:pPr>
      <w:r w:rsidRPr="001F03F6">
        <w:rPr>
          <w:rFonts w:ascii="Times New Roman" w:hAnsi="Times New Roman" w:cs="Times New Roman"/>
          <w:b/>
          <w:bCs/>
          <w:sz w:val="24"/>
          <w:szCs w:val="24"/>
        </w:rPr>
        <w:t>Results</w:t>
      </w:r>
    </w:p>
    <w:p w14:paraId="2071EFCA" w14:textId="2482B0BA" w:rsidR="00A011DC" w:rsidRPr="00DC6CF5" w:rsidRDefault="00857571">
      <w:pPr>
        <w:rPr>
          <w:rFonts w:ascii="Times New Roman" w:hAnsi="Times New Roman" w:cs="Times New Roman"/>
          <w:sz w:val="24"/>
          <w:szCs w:val="24"/>
        </w:rPr>
      </w:pPr>
      <w:ins w:id="81" w:author="Pekmezaris, Renee, PhD" w:date="2021-05-18T17:00:00Z">
        <w:del w:id="82" w:author="Chu Xu" w:date="2021-07-22T15:44:00Z">
          <w:r w:rsidRPr="004F7B91" w:rsidDel="004F7B91">
            <w:rPr>
              <w:rFonts w:ascii="Times New Roman" w:hAnsi="Times New Roman" w:cs="Times New Roman"/>
              <w:sz w:val="24"/>
              <w:szCs w:val="24"/>
              <w:rPrChange w:id="83" w:author="Chu Xu" w:date="2021-07-22T15:45:00Z">
                <w:rPr>
                  <w:rFonts w:ascii="Times New Roman" w:hAnsi="Times New Roman" w:cs="Times New Roman"/>
                  <w:sz w:val="24"/>
                  <w:szCs w:val="24"/>
                </w:rPr>
              </w:rPrChange>
            </w:rPr>
            <w:delText>WE NE</w:delText>
          </w:r>
        </w:del>
      </w:ins>
      <w:ins w:id="84" w:author="Pekmezaris, Renee, PhD" w:date="2021-05-18T17:01:00Z">
        <w:del w:id="85" w:author="Chu Xu" w:date="2021-07-22T15:44:00Z">
          <w:r w:rsidRPr="004F7B91" w:rsidDel="004F7B91">
            <w:rPr>
              <w:rFonts w:ascii="Times New Roman" w:hAnsi="Times New Roman" w:cs="Times New Roman"/>
              <w:sz w:val="24"/>
              <w:szCs w:val="24"/>
              <w:rPrChange w:id="86" w:author="Chu Xu" w:date="2021-07-22T15:45:00Z">
                <w:rPr>
                  <w:rFonts w:ascii="Times New Roman" w:hAnsi="Times New Roman" w:cs="Times New Roman"/>
                  <w:sz w:val="24"/>
                  <w:szCs w:val="24"/>
                  <w:highlight w:val="yellow"/>
                </w:rPr>
              </w:rPrChange>
            </w:rPr>
            <w:delText>E</w:delText>
          </w:r>
        </w:del>
      </w:ins>
      <w:ins w:id="87" w:author="Pekmezaris, Renee, PhD" w:date="2021-05-18T17:00:00Z">
        <w:del w:id="88" w:author="Chu Xu" w:date="2021-07-22T15:44:00Z">
          <w:r w:rsidRPr="004F7B91" w:rsidDel="004F7B91">
            <w:rPr>
              <w:rFonts w:ascii="Times New Roman" w:hAnsi="Times New Roman" w:cs="Times New Roman"/>
              <w:sz w:val="24"/>
              <w:szCs w:val="24"/>
              <w:rPrChange w:id="89" w:author="Chu Xu" w:date="2021-07-22T15:45:00Z">
                <w:rPr>
                  <w:rFonts w:ascii="Times New Roman" w:hAnsi="Times New Roman" w:cs="Times New Roman"/>
                  <w:sz w:val="24"/>
                  <w:szCs w:val="24"/>
                </w:rPr>
              </w:rPrChange>
            </w:rPr>
            <w:delText>D SOME INTRO STATEMENT HERE TO THE ITEMS</w:delText>
          </w:r>
        </w:del>
      </w:ins>
      <w:ins w:id="90" w:author="Pekmezaris, Renee, PhD" w:date="2021-05-18T17:03:00Z">
        <w:del w:id="91" w:author="Chu Xu" w:date="2021-07-22T15:44:00Z">
          <w:r w:rsidRPr="004F7B91" w:rsidDel="004F7B91">
            <w:rPr>
              <w:rFonts w:ascii="Times New Roman" w:hAnsi="Times New Roman" w:cs="Times New Roman"/>
              <w:sz w:val="24"/>
              <w:szCs w:val="24"/>
              <w:rPrChange w:id="92" w:author="Chu Xu" w:date="2021-07-22T15:45:00Z">
                <w:rPr>
                  <w:rFonts w:ascii="Times New Roman" w:hAnsi="Times New Roman" w:cs="Times New Roman"/>
                  <w:sz w:val="24"/>
                  <w:szCs w:val="24"/>
                  <w:highlight w:val="yellow"/>
                </w:rPr>
              </w:rPrChange>
            </w:rPr>
            <w:delText xml:space="preserve"> Something like “</w:delText>
          </w:r>
        </w:del>
        <w:r w:rsidRPr="004F7B91">
          <w:rPr>
            <w:rFonts w:ascii="Times New Roman" w:hAnsi="Times New Roman" w:cs="Times New Roman"/>
            <w:sz w:val="24"/>
            <w:szCs w:val="24"/>
            <w:rPrChange w:id="93" w:author="Chu Xu" w:date="2021-07-22T15:45:00Z">
              <w:rPr>
                <w:rFonts w:ascii="Times New Roman" w:hAnsi="Times New Roman" w:cs="Times New Roman"/>
                <w:sz w:val="24"/>
                <w:szCs w:val="24"/>
                <w:highlight w:val="yellow"/>
              </w:rPr>
            </w:rPrChange>
          </w:rPr>
          <w:t xml:space="preserve">The construct of access to medical care was </w:t>
        </w:r>
      </w:ins>
      <w:ins w:id="94" w:author="Pekmezaris, Renee, PhD" w:date="2021-05-18T17:04:00Z">
        <w:r w:rsidRPr="004F7B91">
          <w:rPr>
            <w:rFonts w:ascii="Times New Roman" w:hAnsi="Times New Roman" w:cs="Times New Roman"/>
            <w:sz w:val="24"/>
            <w:szCs w:val="24"/>
            <w:rPrChange w:id="95" w:author="Chu Xu" w:date="2021-07-22T15:45:00Z">
              <w:rPr>
                <w:rFonts w:ascii="Times New Roman" w:hAnsi="Times New Roman" w:cs="Times New Roman"/>
                <w:sz w:val="24"/>
                <w:szCs w:val="24"/>
                <w:highlight w:val="yellow"/>
              </w:rPr>
            </w:rPrChange>
          </w:rPr>
          <w:t>defined as a response to</w:t>
        </w:r>
      </w:ins>
      <w:ins w:id="96" w:author="Chu Xu" w:date="2021-07-22T15:44:00Z">
        <w:r w:rsidR="004F7B91" w:rsidRPr="004F7B91">
          <w:rPr>
            <w:rFonts w:ascii="Times New Roman" w:hAnsi="Times New Roman" w:cs="Times New Roman"/>
            <w:sz w:val="24"/>
            <w:szCs w:val="24"/>
            <w:rPrChange w:id="97" w:author="Chu Xu" w:date="2021-07-22T15:45:00Z">
              <w:rPr>
                <w:rFonts w:ascii="Times New Roman" w:hAnsi="Times New Roman" w:cs="Times New Roman"/>
                <w:sz w:val="24"/>
                <w:szCs w:val="24"/>
                <w:highlight w:val="yellow"/>
              </w:rPr>
            </w:rPrChange>
          </w:rPr>
          <w:t xml:space="preserve"> either</w:t>
        </w:r>
      </w:ins>
      <w:ins w:id="98" w:author="Pekmezaris, Renee, PhD" w:date="2021-05-18T17:04:00Z">
        <w:r w:rsidRPr="004F7B91">
          <w:rPr>
            <w:rFonts w:ascii="Times New Roman" w:hAnsi="Times New Roman" w:cs="Times New Roman"/>
            <w:sz w:val="24"/>
            <w:szCs w:val="24"/>
            <w:rPrChange w:id="99" w:author="Chu Xu" w:date="2021-07-22T15:45:00Z">
              <w:rPr>
                <w:rFonts w:ascii="Times New Roman" w:hAnsi="Times New Roman" w:cs="Times New Roman"/>
                <w:sz w:val="24"/>
                <w:szCs w:val="24"/>
                <w:highlight w:val="yellow"/>
              </w:rPr>
            </w:rPrChange>
          </w:rPr>
          <w:t xml:space="preserve"> item </w:t>
        </w:r>
      </w:ins>
      <w:ins w:id="100" w:author="Chu Xu" w:date="2021-07-22T15:44:00Z">
        <w:r w:rsidR="004F7B91" w:rsidRPr="004F7B91">
          <w:rPr>
            <w:rFonts w:ascii="Times New Roman" w:hAnsi="Times New Roman" w:cs="Times New Roman"/>
            <w:sz w:val="24"/>
            <w:szCs w:val="24"/>
            <w:rPrChange w:id="101" w:author="Chu Xu" w:date="2021-07-22T15:45:00Z">
              <w:rPr>
                <w:rFonts w:ascii="Times New Roman" w:hAnsi="Times New Roman" w:cs="Times New Roman"/>
                <w:sz w:val="24"/>
                <w:szCs w:val="24"/>
                <w:highlight w:val="yellow"/>
              </w:rPr>
            </w:rPrChange>
          </w:rPr>
          <w:t>‘</w:t>
        </w:r>
        <w:r w:rsidR="004F7B91" w:rsidRPr="004F7B91">
          <w:rPr>
            <w:rFonts w:ascii="Times New Roman" w:hAnsi="Times New Roman" w:cs="Times New Roman"/>
            <w:sz w:val="24"/>
            <w:szCs w:val="24"/>
            <w:rPrChange w:id="102" w:author="Chu Xu" w:date="2021-07-22T15:45:00Z">
              <w:rPr>
                <w:rFonts w:ascii="Times New Roman" w:hAnsi="Times New Roman" w:cs="Times New Roman"/>
                <w:sz w:val="24"/>
                <w:szCs w:val="24"/>
              </w:rPr>
            </w:rPrChange>
          </w:rPr>
          <w:t>delay getting medical care due to COVID-19 for the last 4 weeks</w:t>
        </w:r>
        <w:r w:rsidR="004F7B91" w:rsidRPr="004F7B91">
          <w:rPr>
            <w:rFonts w:ascii="Times New Roman" w:hAnsi="Times New Roman" w:cs="Times New Roman"/>
            <w:sz w:val="24"/>
            <w:szCs w:val="24"/>
            <w:rPrChange w:id="103" w:author="Chu Xu" w:date="2021-07-22T15:45:00Z">
              <w:rPr>
                <w:rFonts w:ascii="Times New Roman" w:hAnsi="Times New Roman" w:cs="Times New Roman"/>
                <w:sz w:val="24"/>
                <w:szCs w:val="24"/>
                <w:highlight w:val="yellow"/>
              </w:rPr>
            </w:rPrChange>
          </w:rPr>
          <w:t>’ or ‘Not getting medical care due to COVID-</w:t>
        </w:r>
        <w:r w:rsidR="004F7B91" w:rsidRPr="004F7B91">
          <w:rPr>
            <w:rFonts w:ascii="Times New Roman" w:hAnsi="Times New Roman" w:cs="Times New Roman"/>
            <w:sz w:val="24"/>
            <w:szCs w:val="24"/>
            <w:rPrChange w:id="104" w:author="Chu Xu" w:date="2021-07-22T15:45:00Z">
              <w:rPr>
                <w:rFonts w:ascii="Times New Roman" w:hAnsi="Times New Roman" w:cs="Times New Roman"/>
                <w:sz w:val="24"/>
                <w:szCs w:val="24"/>
                <w:highlight w:val="yellow"/>
              </w:rPr>
            </w:rPrChange>
          </w:rPr>
          <w:lastRenderedPageBreak/>
          <w:t>19 for the la</w:t>
        </w:r>
      </w:ins>
      <w:ins w:id="105" w:author="Chu Xu" w:date="2021-07-22T15:45:00Z">
        <w:r w:rsidR="004F7B91" w:rsidRPr="004F7B91">
          <w:rPr>
            <w:rFonts w:ascii="Times New Roman" w:hAnsi="Times New Roman" w:cs="Times New Roman"/>
            <w:sz w:val="24"/>
            <w:szCs w:val="24"/>
            <w:rPrChange w:id="106" w:author="Chu Xu" w:date="2021-07-22T15:45:00Z">
              <w:rPr>
                <w:rFonts w:ascii="Times New Roman" w:hAnsi="Times New Roman" w:cs="Times New Roman"/>
                <w:sz w:val="24"/>
                <w:szCs w:val="24"/>
                <w:highlight w:val="yellow"/>
              </w:rPr>
            </w:rPrChange>
          </w:rPr>
          <w:t>st 4 weeks</w:t>
        </w:r>
      </w:ins>
      <w:ins w:id="107" w:author="Chu Xu" w:date="2021-07-22T15:44:00Z">
        <w:r w:rsidR="004F7B91" w:rsidRPr="004F7B91">
          <w:rPr>
            <w:rFonts w:ascii="Times New Roman" w:hAnsi="Times New Roman" w:cs="Times New Roman"/>
            <w:sz w:val="24"/>
            <w:szCs w:val="24"/>
            <w:rPrChange w:id="108" w:author="Chu Xu" w:date="2021-07-22T15:45:00Z">
              <w:rPr>
                <w:rFonts w:ascii="Times New Roman" w:hAnsi="Times New Roman" w:cs="Times New Roman"/>
                <w:sz w:val="24"/>
                <w:szCs w:val="24"/>
                <w:highlight w:val="yellow"/>
              </w:rPr>
            </w:rPrChange>
          </w:rPr>
          <w:t>’</w:t>
        </w:r>
      </w:ins>
      <w:ins w:id="109" w:author="Pekmezaris, Renee, PhD" w:date="2021-05-18T17:04:00Z">
        <w:del w:id="110" w:author="Chu Xu" w:date="2021-07-22T15:44:00Z">
          <w:r w:rsidRPr="004F7B91" w:rsidDel="004F7B91">
            <w:rPr>
              <w:rFonts w:ascii="Times New Roman" w:hAnsi="Times New Roman" w:cs="Times New Roman"/>
              <w:sz w:val="24"/>
              <w:szCs w:val="24"/>
              <w:rPrChange w:id="111" w:author="Chu Xu" w:date="2021-07-22T15:45:00Z">
                <w:rPr>
                  <w:rFonts w:ascii="Times New Roman" w:hAnsi="Times New Roman" w:cs="Times New Roman"/>
                  <w:sz w:val="24"/>
                  <w:szCs w:val="24"/>
                  <w:highlight w:val="yellow"/>
                </w:rPr>
              </w:rPrChange>
            </w:rPr>
            <w:delText>XX</w:delText>
          </w:r>
        </w:del>
      </w:ins>
      <w:ins w:id="112" w:author="Chu Xu" w:date="2021-07-22T15:45:00Z">
        <w:r w:rsidR="004F7B91" w:rsidRPr="004F7B91">
          <w:rPr>
            <w:rFonts w:ascii="Times New Roman" w:hAnsi="Times New Roman" w:cs="Times New Roman"/>
            <w:sz w:val="24"/>
            <w:szCs w:val="24"/>
            <w:rPrChange w:id="113" w:author="Chu Xu" w:date="2021-07-22T15:45:00Z">
              <w:rPr>
                <w:rFonts w:ascii="Times New Roman" w:hAnsi="Times New Roman" w:cs="Times New Roman"/>
                <w:sz w:val="24"/>
                <w:szCs w:val="24"/>
                <w:highlight w:val="yellow"/>
              </w:rPr>
            </w:rPrChange>
          </w:rPr>
          <w:t xml:space="preserve">. </w:t>
        </w:r>
      </w:ins>
      <w:ins w:id="114" w:author="Pekmezaris, Renee, PhD" w:date="2021-05-18T17:04:00Z">
        <w:del w:id="115" w:author="Chu Xu" w:date="2021-07-22T15:45:00Z">
          <w:r w:rsidRPr="004F7B91" w:rsidDel="004F7B91">
            <w:rPr>
              <w:rFonts w:ascii="Times New Roman" w:hAnsi="Times New Roman" w:cs="Times New Roman"/>
              <w:sz w:val="24"/>
              <w:szCs w:val="24"/>
              <w:rPrChange w:id="116" w:author="Chu Xu" w:date="2021-07-22T15:45:00Z">
                <w:rPr>
                  <w:rFonts w:ascii="Times New Roman" w:hAnsi="Times New Roman" w:cs="Times New Roman"/>
                  <w:sz w:val="24"/>
                  <w:szCs w:val="24"/>
                  <w:highlight w:val="yellow"/>
                </w:rPr>
              </w:rPrChange>
            </w:rPr>
            <w:delText>- low access was defined as this, and adequate access was that</w:delText>
          </w:r>
        </w:del>
      </w:ins>
      <w:ins w:id="117" w:author="Pekmezaris, Renee, PhD" w:date="2021-05-18T17:00:00Z">
        <w:del w:id="118" w:author="Chu Xu" w:date="2021-07-22T15:45:00Z">
          <w:r w:rsidRPr="004F7B91" w:rsidDel="004F7B91">
            <w:rPr>
              <w:rFonts w:ascii="Times New Roman" w:hAnsi="Times New Roman" w:cs="Times New Roman"/>
              <w:sz w:val="24"/>
              <w:szCs w:val="24"/>
              <w:rPrChange w:id="119" w:author="Chu Xu" w:date="2021-07-22T15:45:00Z">
                <w:rPr>
                  <w:rFonts w:ascii="Times New Roman" w:hAnsi="Times New Roman" w:cs="Times New Roman"/>
                  <w:sz w:val="24"/>
                  <w:szCs w:val="24"/>
                </w:rPr>
              </w:rPrChange>
            </w:rPr>
            <w:delText xml:space="preserve">. </w:delText>
          </w:r>
        </w:del>
      </w:ins>
      <w:r w:rsidR="00F837DF" w:rsidRPr="004F7B91">
        <w:rPr>
          <w:rFonts w:ascii="Times New Roman" w:hAnsi="Times New Roman" w:cs="Times New Roman"/>
          <w:sz w:val="24"/>
          <w:szCs w:val="24"/>
          <w:rPrChange w:id="120" w:author="Chu Xu" w:date="2021-07-22T15:45:00Z">
            <w:rPr>
              <w:rFonts w:ascii="Times New Roman" w:hAnsi="Times New Roman" w:cs="Times New Roman"/>
              <w:sz w:val="24"/>
              <w:szCs w:val="24"/>
            </w:rPr>
          </w:rPrChange>
        </w:rPr>
        <w:t xml:space="preserve">We conducted cross sectional analyses within respondents </w:t>
      </w:r>
      <w:r w:rsidR="00501C27" w:rsidRPr="004F7B91">
        <w:rPr>
          <w:rFonts w:ascii="Times New Roman" w:hAnsi="Times New Roman" w:cs="Times New Roman"/>
          <w:sz w:val="24"/>
          <w:szCs w:val="24"/>
          <w:rPrChange w:id="121" w:author="Chu Xu" w:date="2021-07-22T15:45:00Z">
            <w:rPr>
              <w:rFonts w:ascii="Times New Roman" w:hAnsi="Times New Roman" w:cs="Times New Roman"/>
              <w:sz w:val="24"/>
              <w:szCs w:val="24"/>
            </w:rPr>
          </w:rPrChange>
        </w:rPr>
        <w:t>who</w:t>
      </w:r>
      <w:r w:rsidR="002B36B1" w:rsidRPr="004F7B91">
        <w:rPr>
          <w:rFonts w:ascii="Times New Roman" w:hAnsi="Times New Roman" w:cs="Times New Roman"/>
          <w:sz w:val="24"/>
          <w:szCs w:val="24"/>
          <w:rPrChange w:id="122" w:author="Chu Xu" w:date="2021-07-22T15:45:00Z">
            <w:rPr>
              <w:rFonts w:ascii="Times New Roman" w:hAnsi="Times New Roman" w:cs="Times New Roman"/>
              <w:sz w:val="24"/>
              <w:szCs w:val="24"/>
            </w:rPr>
          </w:rPrChange>
        </w:rPr>
        <w:t xml:space="preserve"> responded</w:t>
      </w:r>
      <w:r w:rsidR="00DF6A2E" w:rsidRPr="004F7B91">
        <w:rPr>
          <w:rFonts w:ascii="Times New Roman" w:hAnsi="Times New Roman" w:cs="Times New Roman"/>
          <w:sz w:val="24"/>
          <w:szCs w:val="24"/>
          <w:rPrChange w:id="123" w:author="Chu Xu" w:date="2021-07-22T15:45:00Z">
            <w:rPr>
              <w:rFonts w:ascii="Times New Roman" w:hAnsi="Times New Roman" w:cs="Times New Roman"/>
              <w:sz w:val="24"/>
              <w:szCs w:val="24"/>
            </w:rPr>
          </w:rPrChange>
        </w:rPr>
        <w:t xml:space="preserve"> to </w:t>
      </w:r>
      <w:r w:rsidR="002B36B1" w:rsidRPr="004F7B91">
        <w:rPr>
          <w:rFonts w:ascii="Times New Roman" w:hAnsi="Times New Roman" w:cs="Times New Roman"/>
          <w:sz w:val="24"/>
          <w:szCs w:val="24"/>
          <w:rPrChange w:id="124" w:author="Chu Xu" w:date="2021-07-22T15:45:00Z">
            <w:rPr>
              <w:rFonts w:ascii="Times New Roman" w:hAnsi="Times New Roman" w:cs="Times New Roman"/>
              <w:sz w:val="24"/>
              <w:szCs w:val="24"/>
            </w:rPr>
          </w:rPrChange>
        </w:rPr>
        <w:t>“</w:t>
      </w:r>
      <w:r w:rsidR="00A011DC" w:rsidRPr="004F7B91">
        <w:rPr>
          <w:rFonts w:ascii="Times New Roman" w:hAnsi="Times New Roman" w:cs="Times New Roman"/>
          <w:sz w:val="24"/>
          <w:szCs w:val="24"/>
          <w:rPrChange w:id="125" w:author="Chu Xu" w:date="2021-07-22T15:45:00Z">
            <w:rPr>
              <w:rFonts w:ascii="Times New Roman" w:hAnsi="Times New Roman" w:cs="Times New Roman"/>
              <w:sz w:val="24"/>
              <w:szCs w:val="24"/>
            </w:rPr>
          </w:rPrChange>
        </w:rPr>
        <w:t>delay or no</w:t>
      </w:r>
      <w:r w:rsidR="002B36B1" w:rsidRPr="004F7B91">
        <w:rPr>
          <w:rFonts w:ascii="Times New Roman" w:hAnsi="Times New Roman" w:cs="Times New Roman"/>
          <w:sz w:val="24"/>
          <w:szCs w:val="24"/>
          <w:rPrChange w:id="126" w:author="Chu Xu" w:date="2021-07-22T15:45:00Z">
            <w:rPr>
              <w:rFonts w:ascii="Times New Roman" w:hAnsi="Times New Roman" w:cs="Times New Roman"/>
              <w:sz w:val="24"/>
              <w:szCs w:val="24"/>
            </w:rPr>
          </w:rPrChange>
        </w:rPr>
        <w:t>t</w:t>
      </w:r>
      <w:r w:rsidR="00A011DC" w:rsidRPr="004F7B91">
        <w:rPr>
          <w:rFonts w:ascii="Times New Roman" w:hAnsi="Times New Roman" w:cs="Times New Roman"/>
          <w:sz w:val="24"/>
          <w:szCs w:val="24"/>
          <w:rPrChange w:id="127" w:author="Chu Xu" w:date="2021-07-22T15:45:00Z">
            <w:rPr>
              <w:rFonts w:ascii="Times New Roman" w:hAnsi="Times New Roman" w:cs="Times New Roman"/>
              <w:sz w:val="24"/>
              <w:szCs w:val="24"/>
            </w:rPr>
          </w:rPrChange>
        </w:rPr>
        <w:t xml:space="preserve"> to getting medical care </w:t>
      </w:r>
      <w:r w:rsidR="002B36B1" w:rsidRPr="004F7B91">
        <w:rPr>
          <w:rFonts w:ascii="Times New Roman" w:hAnsi="Times New Roman" w:cs="Times New Roman"/>
          <w:sz w:val="24"/>
          <w:szCs w:val="24"/>
          <w:rPrChange w:id="128" w:author="Chu Xu" w:date="2021-07-22T15:45:00Z">
            <w:rPr>
              <w:rFonts w:ascii="Times New Roman" w:hAnsi="Times New Roman" w:cs="Times New Roman"/>
              <w:sz w:val="24"/>
              <w:szCs w:val="24"/>
            </w:rPr>
          </w:rPrChange>
        </w:rPr>
        <w:t>due to COVID</w:t>
      </w:r>
      <w:r w:rsidR="0070165B" w:rsidRPr="004F7B91">
        <w:rPr>
          <w:rFonts w:ascii="Times New Roman" w:hAnsi="Times New Roman" w:cs="Times New Roman"/>
          <w:sz w:val="24"/>
          <w:szCs w:val="24"/>
          <w:rPrChange w:id="129" w:author="Chu Xu" w:date="2021-07-22T15:45:00Z">
            <w:rPr>
              <w:rFonts w:ascii="Times New Roman" w:hAnsi="Times New Roman" w:cs="Times New Roman"/>
              <w:sz w:val="24"/>
              <w:szCs w:val="24"/>
            </w:rPr>
          </w:rPrChange>
        </w:rPr>
        <w:t>-19 for the last 4 weeks”</w:t>
      </w:r>
      <w:r w:rsidR="00501C27" w:rsidRPr="004F7B91">
        <w:rPr>
          <w:rFonts w:ascii="Times New Roman" w:hAnsi="Times New Roman" w:cs="Times New Roman"/>
          <w:sz w:val="24"/>
          <w:szCs w:val="24"/>
          <w:rPrChange w:id="130" w:author="Chu Xu" w:date="2021-07-22T15:45:00Z">
            <w:rPr>
              <w:rFonts w:ascii="Times New Roman" w:hAnsi="Times New Roman" w:cs="Times New Roman"/>
              <w:sz w:val="24"/>
              <w:szCs w:val="24"/>
            </w:rPr>
          </w:rPrChange>
        </w:rPr>
        <w:t xml:space="preserve"> from week 1, week 6, week 13, week 18, week 23 and week 28.</w:t>
      </w:r>
      <w:r w:rsidR="00802C3E" w:rsidRPr="004F7B91">
        <w:rPr>
          <w:rFonts w:ascii="Times New Roman" w:hAnsi="Times New Roman" w:cs="Times New Roman"/>
          <w:sz w:val="24"/>
          <w:szCs w:val="24"/>
          <w:rPrChange w:id="131" w:author="Chu Xu" w:date="2021-07-22T15:45:00Z">
            <w:rPr>
              <w:rFonts w:ascii="Times New Roman" w:hAnsi="Times New Roman" w:cs="Times New Roman"/>
              <w:sz w:val="24"/>
              <w:szCs w:val="24"/>
            </w:rPr>
          </w:rPrChange>
        </w:rPr>
        <w:t xml:space="preserve"> </w:t>
      </w:r>
      <w:r w:rsidR="009160CA" w:rsidRPr="004F7B91">
        <w:rPr>
          <w:rFonts w:ascii="Times New Roman" w:hAnsi="Times New Roman" w:cs="Times New Roman"/>
          <w:sz w:val="24"/>
          <w:szCs w:val="24"/>
          <w:rPrChange w:id="132" w:author="Chu Xu" w:date="2021-07-22T15:45:00Z">
            <w:rPr>
              <w:rFonts w:ascii="Times New Roman" w:hAnsi="Times New Roman" w:cs="Times New Roman"/>
              <w:sz w:val="24"/>
              <w:szCs w:val="24"/>
            </w:rPr>
          </w:rPrChange>
        </w:rPr>
        <w:t xml:space="preserve">Weighted </w:t>
      </w:r>
      <w:r w:rsidR="001245B6" w:rsidRPr="004F7B91">
        <w:rPr>
          <w:rFonts w:ascii="Times New Roman" w:hAnsi="Times New Roman" w:cs="Times New Roman"/>
          <w:sz w:val="24"/>
          <w:szCs w:val="24"/>
          <w:rPrChange w:id="133" w:author="Chu Xu" w:date="2021-07-22T15:45:00Z">
            <w:rPr>
              <w:rFonts w:ascii="Times New Roman" w:hAnsi="Times New Roman" w:cs="Times New Roman"/>
              <w:sz w:val="24"/>
              <w:szCs w:val="24"/>
            </w:rPr>
          </w:rPrChange>
        </w:rPr>
        <w:t>response</w:t>
      </w:r>
      <w:r w:rsidR="009160CA" w:rsidRPr="004F7B91">
        <w:rPr>
          <w:rFonts w:ascii="Times New Roman" w:hAnsi="Times New Roman" w:cs="Times New Roman"/>
          <w:sz w:val="24"/>
          <w:szCs w:val="24"/>
          <w:rPrChange w:id="134" w:author="Chu Xu" w:date="2021-07-22T15:45:00Z">
            <w:rPr>
              <w:rFonts w:ascii="Times New Roman" w:hAnsi="Times New Roman" w:cs="Times New Roman"/>
              <w:sz w:val="24"/>
              <w:szCs w:val="24"/>
            </w:rPr>
          </w:rPrChange>
        </w:rPr>
        <w:t xml:space="preserve"> rates ranged from</w:t>
      </w:r>
      <w:r w:rsidR="005D3628" w:rsidRPr="004F7B91">
        <w:rPr>
          <w:rFonts w:ascii="Times New Roman" w:hAnsi="Times New Roman" w:cs="Times New Roman"/>
          <w:sz w:val="24"/>
          <w:szCs w:val="24"/>
          <w:rPrChange w:id="135" w:author="Chu Xu" w:date="2021-07-22T15:45:00Z">
            <w:rPr>
              <w:rFonts w:ascii="Times New Roman" w:hAnsi="Times New Roman" w:cs="Times New Roman"/>
              <w:sz w:val="24"/>
              <w:szCs w:val="24"/>
            </w:rPr>
          </w:rPrChange>
        </w:rPr>
        <w:t xml:space="preserve"> 3.8% to 9.2%.</w:t>
      </w:r>
    </w:p>
    <w:p w14:paraId="232CB338" w14:textId="37F4C3F5" w:rsidR="005C14DA" w:rsidRPr="00346148" w:rsidRDefault="005C14DA">
      <w:pPr>
        <w:rPr>
          <w:rFonts w:ascii="Times New Roman" w:hAnsi="Times New Roman" w:cs="Times New Roman"/>
          <w:sz w:val="24"/>
          <w:szCs w:val="24"/>
        </w:rPr>
      </w:pPr>
      <w:del w:id="136" w:author="Pekmezaris, Renee, PhD" w:date="2021-05-18T17:01:00Z">
        <w:r w:rsidRPr="004F7B91" w:rsidDel="00857571">
          <w:rPr>
            <w:rFonts w:ascii="Times New Roman" w:hAnsi="Times New Roman" w:cs="Times New Roman"/>
            <w:sz w:val="24"/>
            <w:szCs w:val="24"/>
            <w:rPrChange w:id="137" w:author="Chu Xu" w:date="2021-07-22T15:45:00Z">
              <w:rPr>
                <w:rFonts w:ascii="Times New Roman" w:hAnsi="Times New Roman" w:cs="Times New Roman"/>
                <w:sz w:val="24"/>
                <w:szCs w:val="24"/>
              </w:rPr>
            </w:rPrChange>
          </w:rPr>
          <w:delText xml:space="preserve">We analyzed </w:delText>
        </w:r>
      </w:del>
      <w:ins w:id="138" w:author="Pekmezaris, Renee, PhD" w:date="2021-05-18T17:01:00Z">
        <w:r w:rsidR="00857571" w:rsidRPr="004F7B91">
          <w:rPr>
            <w:rFonts w:ascii="Times New Roman" w:hAnsi="Times New Roman" w:cs="Times New Roman"/>
            <w:sz w:val="24"/>
            <w:szCs w:val="24"/>
            <w:rPrChange w:id="139" w:author="Chu Xu" w:date="2021-07-22T15:45:00Z">
              <w:rPr>
                <w:rFonts w:ascii="Times New Roman" w:hAnsi="Times New Roman" w:cs="Times New Roman"/>
                <w:sz w:val="24"/>
                <w:szCs w:val="24"/>
              </w:rPr>
            </w:rPrChange>
          </w:rPr>
          <w:t>C</w:t>
        </w:r>
      </w:ins>
      <w:del w:id="140" w:author="Pekmezaris, Renee, PhD" w:date="2021-05-18T17:01:00Z">
        <w:r w:rsidRPr="004F7B91" w:rsidDel="00857571">
          <w:rPr>
            <w:rFonts w:ascii="Times New Roman" w:hAnsi="Times New Roman" w:cs="Times New Roman"/>
            <w:sz w:val="24"/>
            <w:szCs w:val="24"/>
            <w:rPrChange w:id="141" w:author="Chu Xu" w:date="2021-07-22T15:45:00Z">
              <w:rPr>
                <w:rFonts w:ascii="Times New Roman" w:hAnsi="Times New Roman" w:cs="Times New Roman"/>
                <w:sz w:val="24"/>
                <w:szCs w:val="24"/>
              </w:rPr>
            </w:rPrChange>
          </w:rPr>
          <w:delText>c</w:delText>
        </w:r>
      </w:del>
      <w:r w:rsidRPr="004F7B91">
        <w:rPr>
          <w:rFonts w:ascii="Times New Roman" w:hAnsi="Times New Roman" w:cs="Times New Roman"/>
          <w:sz w:val="24"/>
          <w:szCs w:val="24"/>
          <w:rPrChange w:id="142" w:author="Chu Xu" w:date="2021-07-22T15:45:00Z">
            <w:rPr>
              <w:rFonts w:ascii="Times New Roman" w:hAnsi="Times New Roman" w:cs="Times New Roman"/>
              <w:sz w:val="24"/>
              <w:szCs w:val="24"/>
            </w:rPr>
          </w:rPrChange>
        </w:rPr>
        <w:t>hanges between groups</w:t>
      </w:r>
      <w:ins w:id="143" w:author="Pekmezaris, Renee, PhD" w:date="2021-05-18T17:01:00Z">
        <w:r w:rsidR="00857571" w:rsidRPr="004F7B91">
          <w:rPr>
            <w:rFonts w:ascii="Times New Roman" w:hAnsi="Times New Roman" w:cs="Times New Roman"/>
            <w:sz w:val="24"/>
            <w:szCs w:val="24"/>
            <w:rPrChange w:id="144" w:author="Chu Xu" w:date="2021-07-22T15:45:00Z">
              <w:rPr>
                <w:rFonts w:ascii="Times New Roman" w:hAnsi="Times New Roman" w:cs="Times New Roman"/>
                <w:sz w:val="24"/>
                <w:szCs w:val="24"/>
              </w:rPr>
            </w:rPrChange>
          </w:rPr>
          <w:t xml:space="preserve"> with regard to </w:t>
        </w:r>
      </w:ins>
      <w:del w:id="145" w:author="Pekmezaris, Renee, PhD" w:date="2021-05-18T17:01:00Z">
        <w:r w:rsidR="00E76B2C" w:rsidRPr="004F7B91" w:rsidDel="00857571">
          <w:rPr>
            <w:rFonts w:ascii="Times New Roman" w:hAnsi="Times New Roman" w:cs="Times New Roman"/>
            <w:sz w:val="24"/>
            <w:szCs w:val="24"/>
            <w:rPrChange w:id="146" w:author="Chu Xu" w:date="2021-07-22T15:45:00Z">
              <w:rPr>
                <w:rFonts w:ascii="Times New Roman" w:hAnsi="Times New Roman" w:cs="Times New Roman"/>
                <w:sz w:val="24"/>
                <w:szCs w:val="24"/>
              </w:rPr>
            </w:rPrChange>
          </w:rPr>
          <w:delText>,</w:delText>
        </w:r>
        <w:r w:rsidRPr="004F7B91" w:rsidDel="00857571">
          <w:rPr>
            <w:rFonts w:ascii="Times New Roman" w:hAnsi="Times New Roman" w:cs="Times New Roman"/>
            <w:sz w:val="24"/>
            <w:szCs w:val="24"/>
            <w:rPrChange w:id="147" w:author="Chu Xu" w:date="2021-07-22T15:45:00Z">
              <w:rPr>
                <w:rFonts w:ascii="Times New Roman" w:hAnsi="Times New Roman" w:cs="Times New Roman"/>
                <w:sz w:val="24"/>
                <w:szCs w:val="24"/>
              </w:rPr>
            </w:rPrChange>
          </w:rPr>
          <w:delText xml:space="preserve"> </w:delText>
        </w:r>
      </w:del>
      <w:r w:rsidRPr="004F7B91">
        <w:rPr>
          <w:rFonts w:ascii="Times New Roman" w:hAnsi="Times New Roman" w:cs="Times New Roman"/>
          <w:sz w:val="24"/>
          <w:szCs w:val="24"/>
          <w:rPrChange w:id="148" w:author="Chu Xu" w:date="2021-07-22T15:45:00Z">
            <w:rPr>
              <w:rFonts w:ascii="Times New Roman" w:hAnsi="Times New Roman" w:cs="Times New Roman"/>
              <w:sz w:val="24"/>
              <w:szCs w:val="24"/>
            </w:rPr>
          </w:rPrChange>
        </w:rPr>
        <w:t>age</w:t>
      </w:r>
      <w:del w:id="149" w:author="Pekmezaris, Renee, PhD" w:date="2021-05-18T17:01:00Z">
        <w:r w:rsidRPr="004F7B91" w:rsidDel="00857571">
          <w:rPr>
            <w:rFonts w:ascii="Times New Roman" w:hAnsi="Times New Roman" w:cs="Times New Roman"/>
            <w:sz w:val="24"/>
            <w:szCs w:val="24"/>
            <w:rPrChange w:id="150" w:author="Chu Xu" w:date="2021-07-22T15:45:00Z">
              <w:rPr>
                <w:rFonts w:ascii="Times New Roman" w:hAnsi="Times New Roman" w:cs="Times New Roman"/>
                <w:sz w:val="24"/>
                <w:szCs w:val="24"/>
              </w:rPr>
            </w:rPrChange>
          </w:rPr>
          <w:delText>s</w:delText>
        </w:r>
      </w:del>
      <w:r w:rsidRPr="004F7B91">
        <w:rPr>
          <w:rFonts w:ascii="Times New Roman" w:hAnsi="Times New Roman" w:cs="Times New Roman"/>
          <w:sz w:val="24"/>
          <w:szCs w:val="24"/>
          <w:rPrChange w:id="151" w:author="Chu Xu" w:date="2021-07-22T15:45:00Z">
            <w:rPr>
              <w:rFonts w:ascii="Times New Roman" w:hAnsi="Times New Roman" w:cs="Times New Roman"/>
              <w:sz w:val="24"/>
              <w:szCs w:val="24"/>
            </w:rPr>
          </w:rPrChange>
        </w:rPr>
        <w:t xml:space="preserve">, education, gender </w:t>
      </w:r>
      <w:r w:rsidR="00E76B2C" w:rsidRPr="004F7B91">
        <w:rPr>
          <w:rFonts w:ascii="Times New Roman" w:hAnsi="Times New Roman" w:cs="Times New Roman"/>
          <w:sz w:val="24"/>
          <w:szCs w:val="24"/>
          <w:rPrChange w:id="152" w:author="Chu Xu" w:date="2021-07-22T15:45:00Z">
            <w:rPr>
              <w:rFonts w:ascii="Times New Roman" w:hAnsi="Times New Roman" w:cs="Times New Roman"/>
              <w:sz w:val="24"/>
              <w:szCs w:val="24"/>
            </w:rPr>
          </w:rPrChange>
        </w:rPr>
        <w:t>and week</w:t>
      </w:r>
      <w:del w:id="153" w:author="Pekmezaris, Renee, PhD" w:date="2021-05-18T17:02:00Z">
        <w:r w:rsidR="00E76B2C" w:rsidRPr="004F7B91" w:rsidDel="00857571">
          <w:rPr>
            <w:rFonts w:ascii="Times New Roman" w:hAnsi="Times New Roman" w:cs="Times New Roman"/>
            <w:sz w:val="24"/>
            <w:szCs w:val="24"/>
            <w:rPrChange w:id="154" w:author="Chu Xu" w:date="2021-07-22T15:45:00Z">
              <w:rPr>
                <w:rFonts w:ascii="Times New Roman" w:hAnsi="Times New Roman" w:cs="Times New Roman"/>
                <w:sz w:val="24"/>
                <w:szCs w:val="24"/>
              </w:rPr>
            </w:rPrChange>
          </w:rPr>
          <w:delText>s</w:delText>
        </w:r>
      </w:del>
      <w:r w:rsidR="00E76B2C" w:rsidRPr="004F7B91">
        <w:rPr>
          <w:rFonts w:ascii="Times New Roman" w:hAnsi="Times New Roman" w:cs="Times New Roman"/>
          <w:sz w:val="24"/>
          <w:szCs w:val="24"/>
          <w:rPrChange w:id="155" w:author="Chu Xu" w:date="2021-07-22T15:45:00Z">
            <w:rPr>
              <w:rFonts w:ascii="Times New Roman" w:hAnsi="Times New Roman" w:cs="Times New Roman"/>
              <w:sz w:val="24"/>
              <w:szCs w:val="24"/>
            </w:rPr>
          </w:rPrChange>
        </w:rPr>
        <w:t xml:space="preserve">, </w:t>
      </w:r>
      <w:r w:rsidRPr="004F7B91">
        <w:rPr>
          <w:rFonts w:ascii="Times New Roman" w:hAnsi="Times New Roman" w:cs="Times New Roman"/>
          <w:sz w:val="24"/>
          <w:szCs w:val="24"/>
          <w:rPrChange w:id="156" w:author="Chu Xu" w:date="2021-07-22T15:45:00Z">
            <w:rPr>
              <w:rFonts w:ascii="Times New Roman" w:hAnsi="Times New Roman" w:cs="Times New Roman"/>
              <w:sz w:val="24"/>
              <w:szCs w:val="24"/>
            </w:rPr>
          </w:rPrChange>
        </w:rPr>
        <w:t>from week 1 to week 28</w:t>
      </w:r>
      <w:ins w:id="157" w:author="Pekmezaris, Renee, PhD" w:date="2021-05-18T17:02:00Z">
        <w:r w:rsidR="00857571" w:rsidRPr="004F7B91">
          <w:rPr>
            <w:rFonts w:ascii="Times New Roman" w:hAnsi="Times New Roman" w:cs="Times New Roman"/>
            <w:sz w:val="24"/>
            <w:szCs w:val="24"/>
            <w:rPrChange w:id="158" w:author="Chu Xu" w:date="2021-07-22T15:45:00Z">
              <w:rPr>
                <w:rFonts w:ascii="Times New Roman" w:hAnsi="Times New Roman" w:cs="Times New Roman"/>
                <w:sz w:val="24"/>
                <w:szCs w:val="24"/>
              </w:rPr>
            </w:rPrChange>
          </w:rPr>
          <w:t>,</w:t>
        </w:r>
      </w:ins>
      <w:r w:rsidRPr="004F7B91">
        <w:rPr>
          <w:rFonts w:ascii="Times New Roman" w:hAnsi="Times New Roman" w:cs="Times New Roman"/>
          <w:sz w:val="24"/>
          <w:szCs w:val="24"/>
          <w:rPrChange w:id="159" w:author="Chu Xu" w:date="2021-07-22T15:45:00Z">
            <w:rPr>
              <w:rFonts w:ascii="Times New Roman" w:hAnsi="Times New Roman" w:cs="Times New Roman"/>
              <w:sz w:val="24"/>
              <w:szCs w:val="24"/>
            </w:rPr>
          </w:rPrChange>
        </w:rPr>
        <w:t xml:space="preserve"> </w:t>
      </w:r>
      <w:ins w:id="160" w:author="Pekmezaris, Renee, PhD" w:date="2021-05-18T17:01:00Z">
        <w:r w:rsidR="00857571" w:rsidRPr="004F7B91">
          <w:rPr>
            <w:rFonts w:ascii="Times New Roman" w:hAnsi="Times New Roman" w:cs="Times New Roman"/>
            <w:sz w:val="24"/>
            <w:szCs w:val="24"/>
            <w:rPrChange w:id="161" w:author="Chu Xu" w:date="2021-07-22T15:45:00Z">
              <w:rPr>
                <w:rFonts w:ascii="Times New Roman" w:hAnsi="Times New Roman" w:cs="Times New Roman"/>
                <w:sz w:val="24"/>
                <w:szCs w:val="24"/>
              </w:rPr>
            </w:rPrChange>
          </w:rPr>
          <w:t xml:space="preserve">were analyzed </w:t>
        </w:r>
      </w:ins>
      <w:r w:rsidRPr="004F7B91">
        <w:rPr>
          <w:rFonts w:ascii="Times New Roman" w:hAnsi="Times New Roman" w:cs="Times New Roman"/>
          <w:sz w:val="24"/>
          <w:szCs w:val="24"/>
          <w:rPrChange w:id="162" w:author="Chu Xu" w:date="2021-07-22T15:45:00Z">
            <w:rPr>
              <w:rFonts w:ascii="Times New Roman" w:hAnsi="Times New Roman" w:cs="Times New Roman"/>
              <w:sz w:val="24"/>
              <w:szCs w:val="24"/>
            </w:rPr>
          </w:rPrChange>
        </w:rPr>
        <w:t>using generalized linear models. Interaction</w:t>
      </w:r>
      <w:ins w:id="163" w:author="Pekmezaris, Renee, PhD" w:date="2021-05-18T17:02:00Z">
        <w:r w:rsidR="00857571" w:rsidRPr="004F7B91">
          <w:rPr>
            <w:rFonts w:ascii="Times New Roman" w:hAnsi="Times New Roman" w:cs="Times New Roman"/>
            <w:sz w:val="24"/>
            <w:szCs w:val="24"/>
            <w:rPrChange w:id="164" w:author="Chu Xu" w:date="2021-07-22T15:45:00Z">
              <w:rPr>
                <w:rFonts w:ascii="Times New Roman" w:hAnsi="Times New Roman" w:cs="Times New Roman"/>
                <w:sz w:val="24"/>
                <w:szCs w:val="24"/>
              </w:rPr>
            </w:rPrChange>
          </w:rPr>
          <w:t>s</w:t>
        </w:r>
      </w:ins>
      <w:r w:rsidRPr="004F7B91">
        <w:rPr>
          <w:rFonts w:ascii="Times New Roman" w:hAnsi="Times New Roman" w:cs="Times New Roman"/>
          <w:sz w:val="24"/>
          <w:szCs w:val="24"/>
          <w:rPrChange w:id="165" w:author="Chu Xu" w:date="2021-07-22T15:45:00Z">
            <w:rPr>
              <w:rFonts w:ascii="Times New Roman" w:hAnsi="Times New Roman" w:cs="Times New Roman"/>
              <w:sz w:val="24"/>
              <w:szCs w:val="24"/>
            </w:rPr>
          </w:rPrChange>
        </w:rPr>
        <w:t xml:space="preserve"> between week</w:t>
      </w:r>
      <w:r w:rsidRPr="00346148">
        <w:rPr>
          <w:rFonts w:ascii="Times New Roman" w:hAnsi="Times New Roman" w:cs="Times New Roman"/>
          <w:sz w:val="24"/>
          <w:szCs w:val="24"/>
        </w:rPr>
        <w:t xml:space="preserve"> and groups were also tested.</w:t>
      </w:r>
    </w:p>
    <w:p w14:paraId="4DB74A8E" w14:textId="4DE2C96B" w:rsidR="008500FF" w:rsidRPr="00346148" w:rsidRDefault="00744927">
      <w:pPr>
        <w:rPr>
          <w:rFonts w:ascii="Times New Roman" w:hAnsi="Times New Roman" w:cs="Times New Roman"/>
          <w:sz w:val="24"/>
          <w:szCs w:val="24"/>
        </w:rPr>
      </w:pPr>
      <w:r w:rsidRPr="00346148">
        <w:rPr>
          <w:rFonts w:ascii="Times New Roman" w:hAnsi="Times New Roman" w:cs="Times New Roman"/>
          <w:sz w:val="24"/>
          <w:szCs w:val="24"/>
        </w:rPr>
        <w:t>Of</w:t>
      </w:r>
      <w:r w:rsidR="003E12D8" w:rsidRPr="00346148">
        <w:rPr>
          <w:rFonts w:ascii="Times New Roman" w:hAnsi="Times New Roman" w:cs="Times New Roman"/>
          <w:sz w:val="24"/>
          <w:szCs w:val="24"/>
        </w:rPr>
        <w:t xml:space="preserve"> </w:t>
      </w:r>
      <w:r w:rsidR="00BC5BF8" w:rsidRPr="00346148">
        <w:rPr>
          <w:rFonts w:ascii="Times New Roman" w:hAnsi="Times New Roman" w:cs="Times New Roman"/>
          <w:sz w:val="24"/>
          <w:szCs w:val="24"/>
        </w:rPr>
        <w:t>all 418,221 unique responses, 2</w:t>
      </w:r>
      <w:r w:rsidR="0061161D" w:rsidRPr="00346148">
        <w:rPr>
          <w:rFonts w:ascii="Times New Roman" w:hAnsi="Times New Roman" w:cs="Times New Roman"/>
          <w:sz w:val="24"/>
          <w:szCs w:val="24"/>
        </w:rPr>
        <w:t>4</w:t>
      </w:r>
      <w:r w:rsidR="00BC5BF8" w:rsidRPr="00346148">
        <w:rPr>
          <w:rFonts w:ascii="Times New Roman" w:hAnsi="Times New Roman" w:cs="Times New Roman"/>
          <w:sz w:val="24"/>
          <w:szCs w:val="24"/>
        </w:rPr>
        <w:t xml:space="preserve"> percent of respon</w:t>
      </w:r>
      <w:ins w:id="166" w:author="Pekmezaris, Renee, PhD" w:date="2021-05-18T17:04:00Z">
        <w:r w:rsidR="00857571">
          <w:rPr>
            <w:rFonts w:ascii="Times New Roman" w:hAnsi="Times New Roman" w:cs="Times New Roman"/>
            <w:sz w:val="24"/>
            <w:szCs w:val="24"/>
          </w:rPr>
          <w:t>d</w:t>
        </w:r>
      </w:ins>
      <w:ins w:id="167" w:author="Pekmezaris, Renee, PhD" w:date="2021-05-18T17:05:00Z">
        <w:r w:rsidR="00857571">
          <w:rPr>
            <w:rFonts w:ascii="Times New Roman" w:hAnsi="Times New Roman" w:cs="Times New Roman"/>
            <w:sz w:val="24"/>
            <w:szCs w:val="24"/>
          </w:rPr>
          <w:t>e</w:t>
        </w:r>
      </w:ins>
      <w:ins w:id="168" w:author="Pekmezaris, Renee, PhD" w:date="2021-05-18T17:04:00Z">
        <w:r w:rsidR="00857571">
          <w:rPr>
            <w:rFonts w:ascii="Times New Roman" w:hAnsi="Times New Roman" w:cs="Times New Roman"/>
            <w:sz w:val="24"/>
            <w:szCs w:val="24"/>
          </w:rPr>
          <w:t>nt</w:t>
        </w:r>
      </w:ins>
      <w:del w:id="169" w:author="Pekmezaris, Renee, PhD" w:date="2021-05-18T17:05:00Z">
        <w:r w:rsidR="00BC5BF8" w:rsidRPr="00346148" w:rsidDel="00857571">
          <w:rPr>
            <w:rFonts w:ascii="Times New Roman" w:hAnsi="Times New Roman" w:cs="Times New Roman"/>
            <w:sz w:val="24"/>
            <w:szCs w:val="24"/>
          </w:rPr>
          <w:delText>se</w:delText>
        </w:r>
      </w:del>
      <w:ins w:id="170" w:author="Pekmezaris, Renee, PhD" w:date="2021-05-18T17:05:00Z">
        <w:r w:rsidR="00857571">
          <w:rPr>
            <w:rFonts w:ascii="Times New Roman" w:hAnsi="Times New Roman" w:cs="Times New Roman"/>
            <w:sz w:val="24"/>
            <w:szCs w:val="24"/>
          </w:rPr>
          <w:t>s</w:t>
        </w:r>
      </w:ins>
      <w:r w:rsidR="00BC5BF8" w:rsidRPr="00346148">
        <w:rPr>
          <w:rFonts w:ascii="Times New Roman" w:hAnsi="Times New Roman" w:cs="Times New Roman"/>
          <w:sz w:val="24"/>
          <w:szCs w:val="24"/>
        </w:rPr>
        <w:t xml:space="preserve"> suggested they did not get or delay</w:t>
      </w:r>
      <w:ins w:id="171" w:author="Pekmezaris, Renee, PhD" w:date="2021-05-18T17:05:00Z">
        <w:r w:rsidR="00857571">
          <w:rPr>
            <w:rFonts w:ascii="Times New Roman" w:hAnsi="Times New Roman" w:cs="Times New Roman"/>
            <w:sz w:val="24"/>
            <w:szCs w:val="24"/>
          </w:rPr>
          <w:t>ed</w:t>
        </w:r>
      </w:ins>
      <w:r w:rsidR="00BC5BF8" w:rsidRPr="00346148">
        <w:rPr>
          <w:rFonts w:ascii="Times New Roman" w:hAnsi="Times New Roman" w:cs="Times New Roman"/>
          <w:sz w:val="24"/>
          <w:szCs w:val="24"/>
        </w:rPr>
        <w:t xml:space="preserve"> getting medical care due to </w:t>
      </w:r>
      <w:ins w:id="172" w:author="Pekmezaris, Renee, PhD" w:date="2021-05-18T17:05:00Z">
        <w:r w:rsidR="00DE6673">
          <w:rPr>
            <w:rFonts w:ascii="Times New Roman" w:hAnsi="Times New Roman" w:cs="Times New Roman"/>
            <w:sz w:val="24"/>
            <w:szCs w:val="24"/>
          </w:rPr>
          <w:t xml:space="preserve">the </w:t>
        </w:r>
      </w:ins>
      <w:r w:rsidR="00BC5BF8" w:rsidRPr="00346148">
        <w:rPr>
          <w:rFonts w:ascii="Times New Roman" w:hAnsi="Times New Roman" w:cs="Times New Roman"/>
          <w:sz w:val="24"/>
          <w:szCs w:val="24"/>
        </w:rPr>
        <w:t>COVID-19 pandemic</w:t>
      </w:r>
      <w:r w:rsidR="006C2B89" w:rsidRPr="00346148">
        <w:rPr>
          <w:rFonts w:ascii="Times New Roman" w:hAnsi="Times New Roman" w:cs="Times New Roman"/>
          <w:sz w:val="24"/>
          <w:szCs w:val="24"/>
        </w:rPr>
        <w:t xml:space="preserve"> </w:t>
      </w:r>
      <w:ins w:id="173" w:author="Pekmezaris, Renee, PhD" w:date="2021-05-18T17:05:00Z">
        <w:r w:rsidR="00DE6673">
          <w:rPr>
            <w:rFonts w:ascii="Times New Roman" w:hAnsi="Times New Roman" w:cs="Times New Roman"/>
            <w:sz w:val="24"/>
            <w:szCs w:val="24"/>
          </w:rPr>
          <w:t>dur</w:t>
        </w:r>
      </w:ins>
      <w:r w:rsidR="006C2B89" w:rsidRPr="00346148">
        <w:rPr>
          <w:rFonts w:ascii="Times New Roman" w:hAnsi="Times New Roman" w:cs="Times New Roman"/>
          <w:sz w:val="24"/>
          <w:szCs w:val="24"/>
        </w:rPr>
        <w:t>in</w:t>
      </w:r>
      <w:ins w:id="174" w:author="Pekmezaris, Renee, PhD" w:date="2021-05-18T17:05:00Z">
        <w:r w:rsidR="00DE6673">
          <w:rPr>
            <w:rFonts w:ascii="Times New Roman" w:hAnsi="Times New Roman" w:cs="Times New Roman"/>
            <w:sz w:val="24"/>
            <w:szCs w:val="24"/>
          </w:rPr>
          <w:t>g</w:t>
        </w:r>
      </w:ins>
      <w:r w:rsidR="006C2B89" w:rsidRPr="00346148">
        <w:rPr>
          <w:rFonts w:ascii="Times New Roman" w:hAnsi="Times New Roman" w:cs="Times New Roman"/>
          <w:sz w:val="24"/>
          <w:szCs w:val="24"/>
        </w:rPr>
        <w:t xml:space="preserve"> the week of 28</w:t>
      </w:r>
      <w:r w:rsidR="007A3DCF" w:rsidRPr="00346148">
        <w:rPr>
          <w:rFonts w:ascii="Times New Roman" w:hAnsi="Times New Roman" w:cs="Times New Roman"/>
          <w:sz w:val="24"/>
          <w:szCs w:val="24"/>
        </w:rPr>
        <w:t xml:space="preserve"> </w:t>
      </w:r>
      <w:r w:rsidR="008500FF" w:rsidRPr="00346148">
        <w:rPr>
          <w:rFonts w:ascii="Times New Roman" w:hAnsi="Times New Roman" w:cs="Times New Roman"/>
          <w:sz w:val="24"/>
          <w:szCs w:val="24"/>
        </w:rPr>
        <w:t>(April 14, 2021)</w:t>
      </w:r>
      <w:r w:rsidR="00BC5BF8" w:rsidRPr="00346148">
        <w:rPr>
          <w:rFonts w:ascii="Times New Roman" w:hAnsi="Times New Roman" w:cs="Times New Roman"/>
          <w:sz w:val="24"/>
          <w:szCs w:val="24"/>
        </w:rPr>
        <w:t xml:space="preserve">, </w:t>
      </w:r>
      <w:ins w:id="175" w:author="Pekmezaris, Renee, PhD" w:date="2021-05-18T17:05:00Z">
        <w:r w:rsidR="00DE6673">
          <w:rPr>
            <w:rFonts w:ascii="Times New Roman" w:hAnsi="Times New Roman" w:cs="Times New Roman"/>
            <w:sz w:val="24"/>
            <w:szCs w:val="24"/>
          </w:rPr>
          <w:t xml:space="preserve">which </w:t>
        </w:r>
      </w:ins>
      <w:r w:rsidR="00BC5BF8" w:rsidRPr="00346148">
        <w:rPr>
          <w:rFonts w:ascii="Times New Roman" w:hAnsi="Times New Roman" w:cs="Times New Roman"/>
          <w:sz w:val="24"/>
          <w:szCs w:val="24"/>
        </w:rPr>
        <w:t xml:space="preserve">declined from </w:t>
      </w:r>
      <w:r w:rsidR="008500FF" w:rsidRPr="00346148">
        <w:rPr>
          <w:rFonts w:ascii="Times New Roman" w:hAnsi="Times New Roman" w:cs="Times New Roman"/>
          <w:sz w:val="24"/>
          <w:szCs w:val="24"/>
        </w:rPr>
        <w:t xml:space="preserve">42% in the </w:t>
      </w:r>
      <w:r w:rsidR="00BC5BF8" w:rsidRPr="00346148">
        <w:rPr>
          <w:rFonts w:ascii="Times New Roman" w:hAnsi="Times New Roman" w:cs="Times New Roman"/>
          <w:sz w:val="24"/>
          <w:szCs w:val="24"/>
        </w:rPr>
        <w:t>first week of Apri</w:t>
      </w:r>
      <w:r w:rsidR="001245B6" w:rsidRPr="00346148">
        <w:rPr>
          <w:rFonts w:ascii="Times New Roman" w:hAnsi="Times New Roman" w:cs="Times New Roman"/>
          <w:sz w:val="24"/>
          <w:szCs w:val="24"/>
        </w:rPr>
        <w:t>l</w:t>
      </w:r>
      <w:r w:rsidR="00BC5BF8" w:rsidRPr="00346148">
        <w:rPr>
          <w:rFonts w:ascii="Times New Roman" w:hAnsi="Times New Roman" w:cs="Times New Roman"/>
          <w:sz w:val="24"/>
          <w:szCs w:val="24"/>
        </w:rPr>
        <w:t xml:space="preserve"> </w:t>
      </w:r>
      <w:r w:rsidR="000634E8" w:rsidRPr="00346148">
        <w:rPr>
          <w:rFonts w:ascii="Times New Roman" w:hAnsi="Times New Roman" w:cs="Times New Roman"/>
          <w:sz w:val="24"/>
          <w:szCs w:val="24"/>
        </w:rPr>
        <w:t>23,</w:t>
      </w:r>
      <w:r w:rsidR="00E03587" w:rsidRPr="00346148">
        <w:rPr>
          <w:rFonts w:ascii="Times New Roman" w:hAnsi="Times New Roman" w:cs="Times New Roman"/>
          <w:sz w:val="24"/>
          <w:szCs w:val="24"/>
        </w:rPr>
        <w:t xml:space="preserve"> </w:t>
      </w:r>
      <w:r w:rsidR="008500FF" w:rsidRPr="00346148">
        <w:rPr>
          <w:rFonts w:ascii="Times New Roman" w:hAnsi="Times New Roman" w:cs="Times New Roman"/>
          <w:sz w:val="24"/>
          <w:szCs w:val="24"/>
        </w:rPr>
        <w:t xml:space="preserve">2020 when the survey </w:t>
      </w:r>
      <w:ins w:id="176" w:author="Pekmezaris, Renee, PhD" w:date="2021-05-18T17:06:00Z">
        <w:r w:rsidR="00DE6673">
          <w:rPr>
            <w:rFonts w:ascii="Times New Roman" w:hAnsi="Times New Roman" w:cs="Times New Roman"/>
            <w:sz w:val="24"/>
            <w:szCs w:val="24"/>
          </w:rPr>
          <w:t>was initiated</w:t>
        </w:r>
      </w:ins>
      <w:del w:id="177" w:author="Pekmezaris, Renee, PhD" w:date="2021-05-18T17:06:00Z">
        <w:r w:rsidR="008500FF" w:rsidRPr="00346148" w:rsidDel="00DE6673">
          <w:rPr>
            <w:rFonts w:ascii="Times New Roman" w:hAnsi="Times New Roman" w:cs="Times New Roman"/>
            <w:sz w:val="24"/>
            <w:szCs w:val="24"/>
          </w:rPr>
          <w:delText>started</w:delText>
        </w:r>
        <w:r w:rsidR="00B810FB" w:rsidRPr="00346148" w:rsidDel="00DE6673">
          <w:rPr>
            <w:rFonts w:ascii="Times New Roman" w:hAnsi="Times New Roman" w:cs="Times New Roman"/>
            <w:sz w:val="24"/>
            <w:szCs w:val="24"/>
          </w:rPr>
          <w:delText xml:space="preserve"> </w:delText>
        </w:r>
      </w:del>
      <w:ins w:id="178" w:author="Pekmezaris, Renee, PhD" w:date="2021-05-18T17:06:00Z">
        <w:r w:rsidR="00DE6673" w:rsidRPr="00346148">
          <w:rPr>
            <w:rFonts w:ascii="Times New Roman" w:hAnsi="Times New Roman" w:cs="Times New Roman"/>
            <w:sz w:val="24"/>
            <w:szCs w:val="24"/>
          </w:rPr>
          <w:t xml:space="preserve"> </w:t>
        </w:r>
      </w:ins>
      <w:r w:rsidR="00B810FB" w:rsidRPr="00346148">
        <w:rPr>
          <w:rFonts w:ascii="Times New Roman" w:hAnsi="Times New Roman" w:cs="Times New Roman"/>
          <w:sz w:val="24"/>
          <w:szCs w:val="24"/>
        </w:rPr>
        <w:t>(p&lt;0.001)</w:t>
      </w:r>
      <w:r w:rsidR="008500FF" w:rsidRPr="00346148">
        <w:rPr>
          <w:rFonts w:ascii="Times New Roman" w:hAnsi="Times New Roman" w:cs="Times New Roman"/>
          <w:sz w:val="24"/>
          <w:szCs w:val="24"/>
        </w:rPr>
        <w:t xml:space="preserve">. </w:t>
      </w:r>
    </w:p>
    <w:p w14:paraId="2233C13F" w14:textId="67166EBD" w:rsidR="00D37743" w:rsidRPr="00346148" w:rsidRDefault="00C13F1E" w:rsidP="00C13F1E">
      <w:pPr>
        <w:rPr>
          <w:rFonts w:ascii="Times New Roman" w:hAnsi="Times New Roman" w:cs="Times New Roman"/>
          <w:sz w:val="24"/>
          <w:szCs w:val="24"/>
        </w:rPr>
      </w:pPr>
      <w:r w:rsidRPr="00346148">
        <w:rPr>
          <w:rFonts w:ascii="Times New Roman" w:hAnsi="Times New Roman" w:cs="Times New Roman"/>
          <w:sz w:val="24"/>
          <w:szCs w:val="24"/>
        </w:rPr>
        <w:t xml:space="preserve">Figure 1 </w:t>
      </w:r>
      <w:del w:id="179" w:author="Pekmezaris, Renee, PhD" w:date="2021-05-18T17:06:00Z">
        <w:r w:rsidRPr="00346148" w:rsidDel="00DE6673">
          <w:rPr>
            <w:rFonts w:ascii="Times New Roman" w:hAnsi="Times New Roman" w:cs="Times New Roman"/>
            <w:sz w:val="24"/>
            <w:szCs w:val="24"/>
          </w:rPr>
          <w:delText xml:space="preserve">is </w:delText>
        </w:r>
      </w:del>
      <w:ins w:id="180" w:author="Pekmezaris, Renee, PhD" w:date="2021-05-18T17:06:00Z">
        <w:r w:rsidR="00DE6673">
          <w:rPr>
            <w:rFonts w:ascii="Times New Roman" w:hAnsi="Times New Roman" w:cs="Times New Roman"/>
            <w:sz w:val="24"/>
            <w:szCs w:val="24"/>
          </w:rPr>
          <w:t>presents</w:t>
        </w:r>
        <w:r w:rsidR="00DE6673" w:rsidRPr="00346148">
          <w:rPr>
            <w:rFonts w:ascii="Times New Roman" w:hAnsi="Times New Roman" w:cs="Times New Roman"/>
            <w:sz w:val="24"/>
            <w:szCs w:val="24"/>
          </w:rPr>
          <w:t xml:space="preserve"> </w:t>
        </w:r>
      </w:ins>
      <w:r w:rsidRPr="00346148">
        <w:rPr>
          <w:rFonts w:ascii="Times New Roman" w:hAnsi="Times New Roman" w:cs="Times New Roman"/>
          <w:sz w:val="24"/>
          <w:szCs w:val="24"/>
        </w:rPr>
        <w:t xml:space="preserve">the trend of </w:t>
      </w:r>
      <w:ins w:id="181" w:author="Pekmezaris, Renee, PhD" w:date="2021-05-18T17:06:00Z">
        <w:r w:rsidR="00DE6673">
          <w:rPr>
            <w:rFonts w:ascii="Times New Roman" w:hAnsi="Times New Roman" w:cs="Times New Roman"/>
            <w:sz w:val="24"/>
            <w:szCs w:val="24"/>
          </w:rPr>
          <w:t xml:space="preserve">the </w:t>
        </w:r>
      </w:ins>
      <w:r w:rsidRPr="00346148">
        <w:rPr>
          <w:rFonts w:ascii="Times New Roman" w:hAnsi="Times New Roman" w:cs="Times New Roman"/>
          <w:sz w:val="24"/>
          <w:szCs w:val="24"/>
        </w:rPr>
        <w:t xml:space="preserve">proportion of people </w:t>
      </w:r>
      <w:ins w:id="182" w:author="Pekmezaris, Renee, PhD" w:date="2021-05-18T17:07:00Z">
        <w:r w:rsidR="00DE6673">
          <w:rPr>
            <w:rFonts w:ascii="Times New Roman" w:hAnsi="Times New Roman" w:cs="Times New Roman"/>
            <w:sz w:val="24"/>
            <w:szCs w:val="24"/>
          </w:rPr>
          <w:t xml:space="preserve">who </w:t>
        </w:r>
      </w:ins>
      <w:r w:rsidRPr="00346148">
        <w:rPr>
          <w:rFonts w:ascii="Times New Roman" w:hAnsi="Times New Roman" w:cs="Times New Roman"/>
          <w:sz w:val="24"/>
          <w:szCs w:val="24"/>
        </w:rPr>
        <w:t xml:space="preserve">chose </w:t>
      </w:r>
      <w:ins w:id="183" w:author="Pekmezaris, Renee, PhD" w:date="2021-05-18T17:07:00Z">
        <w:r w:rsidR="00DE6673">
          <w:rPr>
            <w:rFonts w:ascii="Times New Roman" w:hAnsi="Times New Roman" w:cs="Times New Roman"/>
            <w:sz w:val="24"/>
            <w:szCs w:val="24"/>
          </w:rPr>
          <w:t xml:space="preserve">to </w:t>
        </w:r>
      </w:ins>
      <w:r w:rsidRPr="00346148">
        <w:rPr>
          <w:rFonts w:ascii="Times New Roman" w:hAnsi="Times New Roman" w:cs="Times New Roman"/>
          <w:sz w:val="24"/>
          <w:szCs w:val="24"/>
        </w:rPr>
        <w:t>delay</w:t>
      </w:r>
      <w:del w:id="184" w:author="Pekmezaris, Renee, PhD" w:date="2021-05-18T17:07:00Z">
        <w:r w:rsidRPr="00346148" w:rsidDel="00DE6673">
          <w:rPr>
            <w:rFonts w:ascii="Times New Roman" w:hAnsi="Times New Roman" w:cs="Times New Roman"/>
            <w:sz w:val="24"/>
            <w:szCs w:val="24"/>
          </w:rPr>
          <w:delText>ed</w:delText>
        </w:r>
      </w:del>
      <w:r w:rsidRPr="00346148">
        <w:rPr>
          <w:rFonts w:ascii="Times New Roman" w:hAnsi="Times New Roman" w:cs="Times New Roman"/>
          <w:sz w:val="24"/>
          <w:szCs w:val="24"/>
        </w:rPr>
        <w:t xml:space="preserve"> </w:t>
      </w:r>
      <w:del w:id="185" w:author="Pekmezaris, Renee, PhD" w:date="2021-05-18T17:07:00Z">
        <w:r w:rsidRPr="00346148" w:rsidDel="00DE6673">
          <w:rPr>
            <w:rFonts w:ascii="Times New Roman" w:hAnsi="Times New Roman" w:cs="Times New Roman"/>
            <w:sz w:val="24"/>
            <w:szCs w:val="24"/>
          </w:rPr>
          <w:delText xml:space="preserve">getting </w:delText>
        </w:r>
      </w:del>
      <w:ins w:id="186" w:author="Pekmezaris, Renee, PhD" w:date="2021-05-18T17:07:00Z">
        <w:r w:rsidR="00DE6673">
          <w:rPr>
            <w:rFonts w:ascii="Times New Roman" w:hAnsi="Times New Roman" w:cs="Times New Roman"/>
            <w:sz w:val="24"/>
            <w:szCs w:val="24"/>
          </w:rPr>
          <w:t xml:space="preserve">accessing </w:t>
        </w:r>
      </w:ins>
      <w:r w:rsidRPr="00346148">
        <w:rPr>
          <w:rFonts w:ascii="Times New Roman" w:hAnsi="Times New Roman" w:cs="Times New Roman"/>
          <w:sz w:val="24"/>
          <w:szCs w:val="24"/>
        </w:rPr>
        <w:t xml:space="preserve">medical support or did not get medical support due to COVID-19 since 2020 April 23 to 2021 April 14. </w:t>
      </w:r>
      <w:r w:rsidR="0049468B">
        <w:rPr>
          <w:rFonts w:ascii="Times New Roman" w:hAnsi="Times New Roman" w:cs="Times New Roman"/>
          <w:sz w:val="24"/>
          <w:szCs w:val="24"/>
        </w:rPr>
        <w:t>Six</w:t>
      </w:r>
      <w:r w:rsidRPr="00346148">
        <w:rPr>
          <w:rFonts w:ascii="Times New Roman" w:hAnsi="Times New Roman" w:cs="Times New Roman"/>
          <w:sz w:val="24"/>
          <w:szCs w:val="24"/>
        </w:rPr>
        <w:t xml:space="preserve"> waves of data were used to see the overall trends. </w:t>
      </w:r>
    </w:p>
    <w:p w14:paraId="6892DBA9" w14:textId="5E4019C9" w:rsidR="007A3DCF" w:rsidRPr="00346148" w:rsidRDefault="007A3DCF" w:rsidP="00C13F1E">
      <w:pPr>
        <w:rPr>
          <w:rFonts w:ascii="Times New Roman" w:hAnsi="Times New Roman" w:cs="Times New Roman"/>
          <w:sz w:val="24"/>
          <w:szCs w:val="24"/>
        </w:rPr>
      </w:pPr>
      <w:r w:rsidRPr="00346148">
        <w:rPr>
          <w:rFonts w:ascii="Times New Roman" w:hAnsi="Times New Roman" w:cs="Times New Roman"/>
          <w:sz w:val="24"/>
          <w:szCs w:val="24"/>
        </w:rPr>
        <w:t>Figure 1</w:t>
      </w:r>
    </w:p>
    <w:p w14:paraId="4E08C9E9" w14:textId="77777777" w:rsidR="00A011DC" w:rsidRPr="00346148" w:rsidRDefault="00A011DC">
      <w:pPr>
        <w:rPr>
          <w:rFonts w:ascii="Times New Roman" w:hAnsi="Times New Roman" w:cs="Times New Roman"/>
          <w:sz w:val="24"/>
          <w:szCs w:val="24"/>
        </w:rPr>
      </w:pPr>
    </w:p>
    <w:p w14:paraId="4236CBF5" w14:textId="77777777" w:rsidR="00A011DC" w:rsidRPr="00346148" w:rsidRDefault="005D5095">
      <w:pPr>
        <w:rPr>
          <w:rFonts w:ascii="Times New Roman" w:hAnsi="Times New Roman" w:cs="Times New Roman"/>
          <w:sz w:val="24"/>
          <w:szCs w:val="24"/>
        </w:rPr>
      </w:pPr>
      <w:r w:rsidRPr="00346148">
        <w:rPr>
          <w:rFonts w:ascii="Times New Roman" w:hAnsi="Times New Roman" w:cs="Times New Roman"/>
          <w:noProof/>
          <w:sz w:val="24"/>
          <w:szCs w:val="24"/>
        </w:rPr>
        <w:drawing>
          <wp:inline distT="0" distB="0" distL="0" distR="0" wp14:anchorId="3CB261B7" wp14:editId="225B741C">
            <wp:extent cx="5943600" cy="2493645"/>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33E57D" w14:textId="77777777" w:rsidR="00B810FB" w:rsidRPr="00346148" w:rsidRDefault="00B810FB">
      <w:pPr>
        <w:rPr>
          <w:rFonts w:ascii="Times New Roman" w:hAnsi="Times New Roman" w:cs="Times New Roman"/>
          <w:sz w:val="24"/>
          <w:szCs w:val="24"/>
        </w:rPr>
      </w:pPr>
    </w:p>
    <w:p w14:paraId="6E7C5333" w14:textId="433124DE" w:rsidR="000D0B6F" w:rsidRPr="00346148" w:rsidRDefault="00B53365" w:rsidP="00B810FB">
      <w:pPr>
        <w:spacing w:after="0" w:line="240" w:lineRule="auto"/>
        <w:rPr>
          <w:rFonts w:ascii="Times New Roman" w:eastAsia="Times New Roman" w:hAnsi="Times New Roman" w:cs="Times New Roman"/>
          <w:sz w:val="24"/>
          <w:szCs w:val="24"/>
          <w:lang w:eastAsia="zh-CN"/>
        </w:rPr>
      </w:pPr>
      <w:r w:rsidRPr="00346148">
        <w:rPr>
          <w:rFonts w:ascii="Times New Roman" w:eastAsia="Times New Roman" w:hAnsi="Times New Roman" w:cs="Times New Roman"/>
          <w:sz w:val="24"/>
          <w:szCs w:val="24"/>
          <w:lang w:eastAsia="zh-CN"/>
        </w:rPr>
        <w:t xml:space="preserve">Six waves of data were analyzed from </w:t>
      </w:r>
      <w:del w:id="187" w:author="Pekmezaris, Renee, PhD" w:date="2021-05-18T17:07:00Z">
        <w:r w:rsidRPr="00346148" w:rsidDel="00DE6673">
          <w:rPr>
            <w:rFonts w:ascii="Times New Roman" w:eastAsia="Times New Roman" w:hAnsi="Times New Roman" w:cs="Times New Roman"/>
            <w:sz w:val="24"/>
            <w:szCs w:val="24"/>
            <w:lang w:eastAsia="zh-CN"/>
          </w:rPr>
          <w:delText xml:space="preserve">week1 </w:delText>
        </w:r>
      </w:del>
      <w:ins w:id="188" w:author="Pekmezaris, Renee, PhD" w:date="2021-05-18T17:07:00Z">
        <w:r w:rsidR="00DE6673">
          <w:rPr>
            <w:rFonts w:ascii="Times New Roman" w:eastAsia="Times New Roman" w:hAnsi="Times New Roman" w:cs="Times New Roman"/>
            <w:sz w:val="24"/>
            <w:szCs w:val="24"/>
            <w:lang w:eastAsia="zh-CN"/>
          </w:rPr>
          <w:t>w</w:t>
        </w:r>
        <w:r w:rsidR="00DE6673" w:rsidRPr="00346148">
          <w:rPr>
            <w:rFonts w:ascii="Times New Roman" w:eastAsia="Times New Roman" w:hAnsi="Times New Roman" w:cs="Times New Roman"/>
            <w:sz w:val="24"/>
            <w:szCs w:val="24"/>
            <w:lang w:eastAsia="zh-CN"/>
          </w:rPr>
          <w:t>eek</w:t>
        </w:r>
        <w:r w:rsidR="00DE6673">
          <w:rPr>
            <w:rFonts w:ascii="Times New Roman" w:eastAsia="Times New Roman" w:hAnsi="Times New Roman" w:cs="Times New Roman"/>
            <w:sz w:val="24"/>
            <w:szCs w:val="24"/>
            <w:lang w:eastAsia="zh-CN"/>
          </w:rPr>
          <w:t xml:space="preserve"> </w:t>
        </w:r>
        <w:r w:rsidR="00DE6673" w:rsidRPr="00346148">
          <w:rPr>
            <w:rFonts w:ascii="Times New Roman" w:eastAsia="Times New Roman" w:hAnsi="Times New Roman" w:cs="Times New Roman"/>
            <w:sz w:val="24"/>
            <w:szCs w:val="24"/>
            <w:lang w:eastAsia="zh-CN"/>
          </w:rPr>
          <w:t xml:space="preserve">1 </w:t>
        </w:r>
      </w:ins>
      <w:r w:rsidRPr="00346148">
        <w:rPr>
          <w:rFonts w:ascii="Times New Roman" w:eastAsia="Times New Roman" w:hAnsi="Times New Roman" w:cs="Times New Roman"/>
          <w:sz w:val="24"/>
          <w:szCs w:val="24"/>
          <w:lang w:eastAsia="zh-CN"/>
        </w:rPr>
        <w:t>to week</w:t>
      </w:r>
      <w:ins w:id="189" w:author="Pekmezaris, Renee, PhD" w:date="2021-05-18T17:07:00Z">
        <w:r w:rsidR="00DE6673">
          <w:rPr>
            <w:rFonts w:ascii="Times New Roman" w:eastAsia="Times New Roman" w:hAnsi="Times New Roman" w:cs="Times New Roman"/>
            <w:sz w:val="24"/>
            <w:szCs w:val="24"/>
            <w:lang w:eastAsia="zh-CN"/>
          </w:rPr>
          <w:t xml:space="preserve"> </w:t>
        </w:r>
      </w:ins>
      <w:r w:rsidR="000D0B6F" w:rsidRPr="00346148">
        <w:rPr>
          <w:rFonts w:ascii="Times New Roman" w:eastAsia="Times New Roman" w:hAnsi="Times New Roman" w:cs="Times New Roman"/>
          <w:sz w:val="24"/>
          <w:szCs w:val="24"/>
          <w:lang w:eastAsia="zh-CN"/>
        </w:rPr>
        <w:t>28</w:t>
      </w:r>
      <w:ins w:id="190" w:author="Pekmezaris, Renee, PhD" w:date="2021-05-18T17:07:00Z">
        <w:r w:rsidR="00DE6673">
          <w:rPr>
            <w:rFonts w:ascii="Times New Roman" w:eastAsia="Times New Roman" w:hAnsi="Times New Roman" w:cs="Times New Roman"/>
            <w:sz w:val="24"/>
            <w:szCs w:val="24"/>
            <w:lang w:eastAsia="zh-CN"/>
          </w:rPr>
          <w:t>. R</w:t>
        </w:r>
      </w:ins>
      <w:del w:id="191" w:author="Pekmezaris, Renee, PhD" w:date="2021-05-18T17:07:00Z">
        <w:r w:rsidR="000D0B6F" w:rsidRPr="00346148" w:rsidDel="00DE6673">
          <w:rPr>
            <w:rFonts w:ascii="Times New Roman" w:eastAsia="Times New Roman" w:hAnsi="Times New Roman" w:cs="Times New Roman"/>
            <w:sz w:val="24"/>
            <w:szCs w:val="24"/>
            <w:lang w:eastAsia="zh-CN"/>
          </w:rPr>
          <w:delText>, r</w:delText>
        </w:r>
      </w:del>
      <w:r w:rsidR="000D0B6F" w:rsidRPr="00346148">
        <w:rPr>
          <w:rFonts w:ascii="Times New Roman" w:eastAsia="Times New Roman" w:hAnsi="Times New Roman" w:cs="Times New Roman"/>
          <w:sz w:val="24"/>
          <w:szCs w:val="24"/>
          <w:lang w:eastAsia="zh-CN"/>
        </w:rPr>
        <w:t>esults</w:t>
      </w:r>
      <w:r w:rsidRPr="00346148">
        <w:rPr>
          <w:rFonts w:ascii="Times New Roman" w:eastAsia="Times New Roman" w:hAnsi="Times New Roman" w:cs="Times New Roman"/>
          <w:sz w:val="24"/>
          <w:szCs w:val="24"/>
          <w:lang w:eastAsia="zh-CN"/>
        </w:rPr>
        <w:t xml:space="preserve"> showed </w:t>
      </w:r>
      <w:ins w:id="192" w:author="Pekmezaris, Renee, PhD" w:date="2021-05-18T17:07:00Z">
        <w:r w:rsidR="00DE6673">
          <w:rPr>
            <w:rFonts w:ascii="Times New Roman" w:eastAsia="Times New Roman" w:hAnsi="Times New Roman" w:cs="Times New Roman"/>
            <w:sz w:val="24"/>
            <w:szCs w:val="24"/>
            <w:lang w:eastAsia="zh-CN"/>
          </w:rPr>
          <w:t xml:space="preserve">that </w:t>
        </w:r>
      </w:ins>
      <w:r w:rsidR="00B810FB" w:rsidRPr="00B810FB">
        <w:rPr>
          <w:rFonts w:ascii="Times New Roman" w:eastAsia="Times New Roman" w:hAnsi="Times New Roman" w:cs="Times New Roman"/>
          <w:sz w:val="24"/>
          <w:szCs w:val="24"/>
          <w:lang w:eastAsia="zh-CN"/>
        </w:rPr>
        <w:t xml:space="preserve">women, </w:t>
      </w:r>
      <w:r w:rsidR="00452800">
        <w:rPr>
          <w:rFonts w:ascii="Times New Roman" w:eastAsia="Times New Roman" w:hAnsi="Times New Roman" w:cs="Times New Roman"/>
          <w:sz w:val="24"/>
          <w:szCs w:val="24"/>
          <w:lang w:eastAsia="zh-CN"/>
        </w:rPr>
        <w:t>younger</w:t>
      </w:r>
      <w:r w:rsidR="00EC27E5" w:rsidRPr="00346148">
        <w:rPr>
          <w:rFonts w:ascii="Times New Roman" w:eastAsia="Times New Roman" w:hAnsi="Times New Roman" w:cs="Times New Roman"/>
          <w:sz w:val="24"/>
          <w:szCs w:val="24"/>
          <w:lang w:eastAsia="zh-CN"/>
        </w:rPr>
        <w:t xml:space="preserve"> </w:t>
      </w:r>
      <w:r w:rsidR="00B810FB" w:rsidRPr="00B810FB">
        <w:rPr>
          <w:rFonts w:ascii="Times New Roman" w:eastAsia="Times New Roman" w:hAnsi="Times New Roman" w:cs="Times New Roman"/>
          <w:sz w:val="24"/>
          <w:szCs w:val="24"/>
          <w:lang w:eastAsia="zh-CN"/>
        </w:rPr>
        <w:t xml:space="preserve">individuals, </w:t>
      </w:r>
      <w:r w:rsidR="000D0B6F" w:rsidRPr="00346148">
        <w:rPr>
          <w:rFonts w:ascii="Times New Roman" w:eastAsia="Times New Roman" w:hAnsi="Times New Roman" w:cs="Times New Roman"/>
          <w:sz w:val="24"/>
          <w:szCs w:val="24"/>
          <w:lang w:eastAsia="zh-CN"/>
        </w:rPr>
        <w:t>Hispanic descen</w:t>
      </w:r>
      <w:ins w:id="193" w:author="Pekmezaris, Renee, PhD" w:date="2021-05-18T17:07:00Z">
        <w:r w:rsidR="00DE6673">
          <w:rPr>
            <w:rFonts w:ascii="Times New Roman" w:eastAsia="Times New Roman" w:hAnsi="Times New Roman" w:cs="Times New Roman"/>
            <w:sz w:val="24"/>
            <w:szCs w:val="24"/>
            <w:lang w:eastAsia="zh-CN"/>
          </w:rPr>
          <w:t>dan</w:t>
        </w:r>
      </w:ins>
      <w:r w:rsidR="000D0B6F" w:rsidRPr="00346148">
        <w:rPr>
          <w:rFonts w:ascii="Times New Roman" w:eastAsia="Times New Roman" w:hAnsi="Times New Roman" w:cs="Times New Roman"/>
          <w:sz w:val="24"/>
          <w:szCs w:val="24"/>
          <w:lang w:eastAsia="zh-CN"/>
        </w:rPr>
        <w:t>ts</w:t>
      </w:r>
      <w:r w:rsidR="00452800">
        <w:rPr>
          <w:rFonts w:ascii="Times New Roman" w:eastAsia="Times New Roman" w:hAnsi="Times New Roman" w:cs="Times New Roman"/>
          <w:sz w:val="24"/>
          <w:szCs w:val="24"/>
          <w:lang w:eastAsia="zh-CN"/>
        </w:rPr>
        <w:t xml:space="preserve"> and </w:t>
      </w:r>
      <w:ins w:id="194" w:author="Pekmezaris, Renee, PhD" w:date="2021-05-18T17:08:00Z">
        <w:r w:rsidR="00DE6673">
          <w:rPr>
            <w:rFonts w:ascii="Times New Roman" w:eastAsia="Times New Roman" w:hAnsi="Times New Roman" w:cs="Times New Roman"/>
            <w:sz w:val="24"/>
            <w:szCs w:val="24"/>
            <w:lang w:eastAsia="zh-CN"/>
          </w:rPr>
          <w:t xml:space="preserve">those identifying as </w:t>
        </w:r>
      </w:ins>
      <w:r w:rsidR="00452800">
        <w:rPr>
          <w:rFonts w:ascii="Times New Roman" w:eastAsia="Times New Roman" w:hAnsi="Times New Roman" w:cs="Times New Roman"/>
          <w:sz w:val="24"/>
          <w:szCs w:val="24"/>
          <w:lang w:eastAsia="zh-CN"/>
        </w:rPr>
        <w:t>mixed race</w:t>
      </w:r>
      <w:del w:id="195" w:author="Pekmezaris, Renee, PhD" w:date="2021-05-18T17:08:00Z">
        <w:r w:rsidR="00452800" w:rsidDel="00DE6673">
          <w:rPr>
            <w:rFonts w:ascii="Times New Roman" w:eastAsia="Times New Roman" w:hAnsi="Times New Roman" w:cs="Times New Roman"/>
            <w:sz w:val="24"/>
            <w:szCs w:val="24"/>
            <w:lang w:eastAsia="zh-CN"/>
          </w:rPr>
          <w:delText>s</w:delText>
        </w:r>
      </w:del>
      <w:r w:rsidR="00B810FB" w:rsidRPr="00B810FB">
        <w:rPr>
          <w:rFonts w:ascii="Times New Roman" w:eastAsia="Times New Roman" w:hAnsi="Times New Roman" w:cs="Times New Roman"/>
          <w:sz w:val="24"/>
          <w:szCs w:val="24"/>
          <w:lang w:eastAsia="zh-CN"/>
        </w:rPr>
        <w:t xml:space="preserve">, </w:t>
      </w:r>
      <w:r w:rsidRPr="00346148">
        <w:rPr>
          <w:rFonts w:ascii="Times New Roman" w:eastAsia="Times New Roman" w:hAnsi="Times New Roman" w:cs="Times New Roman"/>
          <w:sz w:val="24"/>
          <w:szCs w:val="24"/>
          <w:lang w:eastAsia="zh-CN"/>
        </w:rPr>
        <w:t xml:space="preserve">experienced </w:t>
      </w:r>
      <w:r w:rsidR="00B810FB" w:rsidRPr="00B810FB">
        <w:rPr>
          <w:rFonts w:ascii="Times New Roman" w:eastAsia="Times New Roman" w:hAnsi="Times New Roman" w:cs="Times New Roman"/>
          <w:sz w:val="24"/>
          <w:szCs w:val="24"/>
          <w:lang w:eastAsia="zh-CN"/>
        </w:rPr>
        <w:t xml:space="preserve">higher rates of </w:t>
      </w:r>
      <w:r w:rsidRPr="00346148">
        <w:rPr>
          <w:rFonts w:ascii="Times New Roman" w:eastAsia="Times New Roman" w:hAnsi="Times New Roman" w:cs="Times New Roman"/>
          <w:sz w:val="24"/>
          <w:szCs w:val="24"/>
          <w:lang w:eastAsia="zh-CN"/>
        </w:rPr>
        <w:t xml:space="preserve">delaying or not </w:t>
      </w:r>
      <w:ins w:id="196" w:author="Pekmezaris, Renee, PhD" w:date="2021-05-18T17:09:00Z">
        <w:r w:rsidR="00DE6673">
          <w:rPr>
            <w:rFonts w:ascii="Times New Roman" w:eastAsia="Times New Roman" w:hAnsi="Times New Roman" w:cs="Times New Roman"/>
            <w:sz w:val="24"/>
            <w:szCs w:val="24"/>
            <w:lang w:eastAsia="zh-CN"/>
          </w:rPr>
          <w:t>accessing</w:t>
        </w:r>
      </w:ins>
      <w:del w:id="197" w:author="Pekmezaris, Renee, PhD" w:date="2021-05-18T17:09:00Z">
        <w:r w:rsidRPr="00346148" w:rsidDel="00DE6673">
          <w:rPr>
            <w:rFonts w:ascii="Times New Roman" w:eastAsia="Times New Roman" w:hAnsi="Times New Roman" w:cs="Times New Roman"/>
            <w:sz w:val="24"/>
            <w:szCs w:val="24"/>
            <w:lang w:eastAsia="zh-CN"/>
          </w:rPr>
          <w:delText>getting proper</w:delText>
        </w:r>
      </w:del>
      <w:r w:rsidRPr="00346148">
        <w:rPr>
          <w:rFonts w:ascii="Times New Roman" w:eastAsia="Times New Roman" w:hAnsi="Times New Roman" w:cs="Times New Roman"/>
          <w:sz w:val="24"/>
          <w:szCs w:val="24"/>
          <w:lang w:eastAsia="zh-CN"/>
        </w:rPr>
        <w:t xml:space="preserve"> medical care during COVID-19</w:t>
      </w:r>
      <w:r w:rsidR="00B810FB" w:rsidRPr="00B810FB">
        <w:rPr>
          <w:rFonts w:ascii="Times New Roman" w:eastAsia="Times New Roman" w:hAnsi="Times New Roman" w:cs="Times New Roman"/>
          <w:sz w:val="24"/>
          <w:szCs w:val="24"/>
          <w:lang w:eastAsia="zh-CN"/>
        </w:rPr>
        <w:t>.</w:t>
      </w:r>
    </w:p>
    <w:p w14:paraId="76270AA6" w14:textId="77777777" w:rsidR="000D0B6F" w:rsidRPr="00346148" w:rsidRDefault="000D0B6F" w:rsidP="00B810FB">
      <w:pPr>
        <w:spacing w:after="0" w:line="240" w:lineRule="auto"/>
        <w:rPr>
          <w:rFonts w:ascii="Times New Roman" w:eastAsia="Times New Roman" w:hAnsi="Times New Roman" w:cs="Times New Roman"/>
          <w:sz w:val="24"/>
          <w:szCs w:val="24"/>
          <w:lang w:eastAsia="zh-CN"/>
        </w:rPr>
      </w:pPr>
    </w:p>
    <w:p w14:paraId="67503766" w14:textId="78A5E207" w:rsidR="00B810FB" w:rsidRPr="00B810FB" w:rsidRDefault="00B810FB" w:rsidP="00B810FB">
      <w:pPr>
        <w:spacing w:after="0" w:line="240" w:lineRule="auto"/>
        <w:rPr>
          <w:rFonts w:ascii="Times New Roman" w:eastAsia="Times New Roman" w:hAnsi="Times New Roman" w:cs="Times New Roman"/>
          <w:sz w:val="24"/>
          <w:szCs w:val="24"/>
          <w:lang w:eastAsia="zh-CN"/>
        </w:rPr>
      </w:pPr>
      <w:r w:rsidRPr="00B810FB">
        <w:rPr>
          <w:rFonts w:ascii="Times New Roman" w:eastAsia="Times New Roman" w:hAnsi="Times New Roman" w:cs="Times New Roman"/>
          <w:sz w:val="24"/>
          <w:szCs w:val="24"/>
          <w:lang w:eastAsia="zh-CN"/>
        </w:rPr>
        <w:t xml:space="preserve">Table </w:t>
      </w:r>
      <w:r w:rsidR="001102EE">
        <w:rPr>
          <w:rFonts w:ascii="Times New Roman" w:eastAsia="Times New Roman" w:hAnsi="Times New Roman" w:cs="Times New Roman"/>
          <w:sz w:val="24"/>
          <w:szCs w:val="24"/>
          <w:lang w:eastAsia="zh-CN"/>
        </w:rPr>
        <w:t>2</w:t>
      </w:r>
      <w:r w:rsidRPr="00B810FB">
        <w:rPr>
          <w:rFonts w:ascii="Times New Roman" w:eastAsia="Times New Roman" w:hAnsi="Times New Roman" w:cs="Times New Roman"/>
          <w:sz w:val="24"/>
          <w:szCs w:val="24"/>
          <w:lang w:eastAsia="zh-CN"/>
        </w:rPr>
        <w:t xml:space="preserve"> provides </w:t>
      </w:r>
      <w:ins w:id="198" w:author="Pekmezaris, Renee, PhD" w:date="2021-05-18T17:09:00Z">
        <w:r w:rsidR="00DE6673">
          <w:rPr>
            <w:rFonts w:ascii="Times New Roman" w:eastAsia="Times New Roman" w:hAnsi="Times New Roman" w:cs="Times New Roman"/>
            <w:sz w:val="24"/>
            <w:szCs w:val="24"/>
            <w:lang w:eastAsia="zh-CN"/>
          </w:rPr>
          <w:t xml:space="preserve">the </w:t>
        </w:r>
      </w:ins>
      <w:r w:rsidR="000131A3" w:rsidRPr="00346148">
        <w:rPr>
          <w:rFonts w:ascii="Times New Roman" w:eastAsia="Times New Roman" w:hAnsi="Times New Roman" w:cs="Times New Roman"/>
          <w:sz w:val="24"/>
          <w:szCs w:val="24"/>
          <w:lang w:eastAsia="zh-CN"/>
        </w:rPr>
        <w:t>generalized linear model</w:t>
      </w:r>
      <w:ins w:id="199" w:author="Pekmezaris, Renee, PhD" w:date="2021-05-18T17:09:00Z">
        <w:r w:rsidR="00DE6673">
          <w:rPr>
            <w:rFonts w:ascii="Times New Roman" w:eastAsia="Times New Roman" w:hAnsi="Times New Roman" w:cs="Times New Roman"/>
            <w:sz w:val="24"/>
            <w:szCs w:val="24"/>
            <w:lang w:eastAsia="zh-CN"/>
          </w:rPr>
          <w:t>,</w:t>
        </w:r>
      </w:ins>
      <w:r w:rsidR="000131A3" w:rsidRPr="00346148">
        <w:rPr>
          <w:rFonts w:ascii="Times New Roman" w:eastAsia="Times New Roman" w:hAnsi="Times New Roman" w:cs="Times New Roman"/>
          <w:sz w:val="24"/>
          <w:szCs w:val="24"/>
          <w:lang w:eastAsia="zh-CN"/>
        </w:rPr>
        <w:t xml:space="preserve"> with </w:t>
      </w:r>
      <w:ins w:id="200" w:author="Pekmezaris, Renee, PhD" w:date="2021-05-18T17:09:00Z">
        <w:r w:rsidR="00DE6673">
          <w:rPr>
            <w:rFonts w:ascii="Times New Roman" w:eastAsia="Times New Roman" w:hAnsi="Times New Roman" w:cs="Times New Roman"/>
            <w:sz w:val="24"/>
            <w:szCs w:val="24"/>
            <w:lang w:eastAsia="zh-CN"/>
          </w:rPr>
          <w:t xml:space="preserve">a </w:t>
        </w:r>
      </w:ins>
      <w:r w:rsidR="000131A3" w:rsidRPr="00346148">
        <w:rPr>
          <w:rFonts w:ascii="Times New Roman" w:eastAsia="Times New Roman" w:hAnsi="Times New Roman" w:cs="Times New Roman"/>
          <w:sz w:val="24"/>
          <w:szCs w:val="24"/>
          <w:lang w:eastAsia="zh-CN"/>
        </w:rPr>
        <w:t>gamma distribution and a log link function</w:t>
      </w:r>
      <w:r w:rsidRPr="00B810FB">
        <w:rPr>
          <w:rFonts w:ascii="Times New Roman" w:eastAsia="Times New Roman" w:hAnsi="Times New Roman" w:cs="Times New Roman"/>
          <w:sz w:val="24"/>
          <w:szCs w:val="24"/>
          <w:lang w:eastAsia="zh-CN"/>
        </w:rPr>
        <w:t>.</w:t>
      </w:r>
    </w:p>
    <w:p w14:paraId="66609B18" w14:textId="77777777" w:rsidR="00DE6673" w:rsidRDefault="00151C86" w:rsidP="00151C86">
      <w:pPr>
        <w:rPr>
          <w:ins w:id="201" w:author="Pekmezaris, Renee, PhD" w:date="2021-05-18T17:15:00Z"/>
          <w:rFonts w:ascii="Times New Roman" w:hAnsi="Times New Roman" w:cs="Times New Roman"/>
          <w:sz w:val="24"/>
          <w:szCs w:val="24"/>
        </w:rPr>
      </w:pPr>
      <w:r w:rsidRPr="00346148">
        <w:rPr>
          <w:rFonts w:ascii="Times New Roman" w:hAnsi="Times New Roman" w:cs="Times New Roman"/>
          <w:sz w:val="24"/>
          <w:szCs w:val="24"/>
        </w:rPr>
        <w:t>Although responses suggest</w:t>
      </w:r>
      <w:del w:id="202" w:author="Pekmezaris, Renee, PhD" w:date="2021-05-18T17:09:00Z">
        <w:r w:rsidRPr="00346148" w:rsidDel="00DE6673">
          <w:rPr>
            <w:rFonts w:ascii="Times New Roman" w:hAnsi="Times New Roman" w:cs="Times New Roman"/>
            <w:sz w:val="24"/>
            <w:szCs w:val="24"/>
          </w:rPr>
          <w:delText>ed</w:delText>
        </w:r>
      </w:del>
      <w:r w:rsidRPr="00346148">
        <w:rPr>
          <w:rFonts w:ascii="Times New Roman" w:hAnsi="Times New Roman" w:cs="Times New Roman"/>
          <w:sz w:val="24"/>
          <w:szCs w:val="24"/>
        </w:rPr>
        <w:t xml:space="preserve"> </w:t>
      </w:r>
      <w:ins w:id="203" w:author="Pekmezaris, Renee, PhD" w:date="2021-05-18T17:09:00Z">
        <w:r w:rsidR="00DE6673">
          <w:rPr>
            <w:rFonts w:ascii="Times New Roman" w:hAnsi="Times New Roman" w:cs="Times New Roman"/>
            <w:sz w:val="24"/>
            <w:szCs w:val="24"/>
          </w:rPr>
          <w:t xml:space="preserve">a </w:t>
        </w:r>
        <w:r w:rsidR="00DE6673" w:rsidRPr="00346148">
          <w:rPr>
            <w:rFonts w:ascii="Times New Roman" w:hAnsi="Times New Roman" w:cs="Times New Roman"/>
            <w:sz w:val="24"/>
            <w:szCs w:val="24"/>
          </w:rPr>
          <w:t>significant decreas</w:t>
        </w:r>
        <w:r w:rsidR="00DE6673">
          <w:rPr>
            <w:rFonts w:ascii="Times New Roman" w:hAnsi="Times New Roman" w:cs="Times New Roman"/>
            <w:sz w:val="24"/>
            <w:szCs w:val="24"/>
          </w:rPr>
          <w:t>e in</w:t>
        </w:r>
        <w:r w:rsidR="00DE6673" w:rsidRPr="00346148">
          <w:rPr>
            <w:rFonts w:ascii="Times New Roman" w:hAnsi="Times New Roman" w:cs="Times New Roman"/>
            <w:sz w:val="24"/>
            <w:szCs w:val="24"/>
          </w:rPr>
          <w:t xml:space="preserve"> </w:t>
        </w:r>
      </w:ins>
      <w:ins w:id="204" w:author="Pekmezaris, Renee, PhD" w:date="2021-05-18T17:10:00Z">
        <w:r w:rsidR="00DE6673">
          <w:rPr>
            <w:rFonts w:ascii="Times New Roman" w:hAnsi="Times New Roman" w:cs="Times New Roman"/>
            <w:sz w:val="24"/>
            <w:szCs w:val="24"/>
          </w:rPr>
          <w:t xml:space="preserve">those who </w:t>
        </w:r>
      </w:ins>
      <w:r w:rsidRPr="00346148">
        <w:rPr>
          <w:rFonts w:ascii="Times New Roman" w:hAnsi="Times New Roman" w:cs="Times New Roman"/>
          <w:sz w:val="24"/>
          <w:szCs w:val="24"/>
        </w:rPr>
        <w:t xml:space="preserve">delayed or did not </w:t>
      </w:r>
      <w:del w:id="205" w:author="Pekmezaris, Renee, PhD" w:date="2021-05-18T17:10:00Z">
        <w:r w:rsidRPr="00346148" w:rsidDel="00DE6673">
          <w:rPr>
            <w:rFonts w:ascii="Times New Roman" w:hAnsi="Times New Roman" w:cs="Times New Roman"/>
            <w:sz w:val="24"/>
            <w:szCs w:val="24"/>
          </w:rPr>
          <w:delText xml:space="preserve">get </w:delText>
        </w:r>
      </w:del>
      <w:ins w:id="206" w:author="Pekmezaris, Renee, PhD" w:date="2021-05-18T17:10:00Z">
        <w:r w:rsidR="00DE6673">
          <w:rPr>
            <w:rFonts w:ascii="Times New Roman" w:hAnsi="Times New Roman" w:cs="Times New Roman"/>
            <w:sz w:val="24"/>
            <w:szCs w:val="24"/>
          </w:rPr>
          <w:t xml:space="preserve">access </w:t>
        </w:r>
      </w:ins>
      <w:r w:rsidRPr="00346148">
        <w:rPr>
          <w:rFonts w:ascii="Times New Roman" w:hAnsi="Times New Roman" w:cs="Times New Roman"/>
          <w:sz w:val="24"/>
          <w:szCs w:val="24"/>
        </w:rPr>
        <w:t>medical support during COVID</w:t>
      </w:r>
      <w:ins w:id="207" w:author="Pekmezaris, Renee, PhD" w:date="2021-05-18T17:10:00Z">
        <w:r w:rsidR="00DE6673">
          <w:rPr>
            <w:rFonts w:ascii="Times New Roman" w:hAnsi="Times New Roman" w:cs="Times New Roman"/>
            <w:sz w:val="24"/>
            <w:szCs w:val="24"/>
          </w:rPr>
          <w:t>-19</w:t>
        </w:r>
      </w:ins>
      <w:del w:id="208" w:author="Pekmezaris, Renee, PhD" w:date="2021-05-18T17:10:00Z">
        <w:r w:rsidRPr="00346148" w:rsidDel="00DE6673">
          <w:rPr>
            <w:rFonts w:ascii="Times New Roman" w:hAnsi="Times New Roman" w:cs="Times New Roman"/>
            <w:sz w:val="24"/>
            <w:szCs w:val="24"/>
          </w:rPr>
          <w:delText xml:space="preserve"> is</w:delText>
        </w:r>
      </w:del>
      <w:del w:id="209" w:author="Pekmezaris, Renee, PhD" w:date="2021-05-18T17:09:00Z">
        <w:r w:rsidRPr="00346148" w:rsidDel="00DE6673">
          <w:rPr>
            <w:rFonts w:ascii="Times New Roman" w:hAnsi="Times New Roman" w:cs="Times New Roman"/>
            <w:sz w:val="24"/>
            <w:szCs w:val="24"/>
          </w:rPr>
          <w:delText xml:space="preserve"> significantly decreased</w:delText>
        </w:r>
      </w:del>
      <w:r w:rsidRPr="00346148">
        <w:rPr>
          <w:rFonts w:ascii="Times New Roman" w:hAnsi="Times New Roman" w:cs="Times New Roman"/>
          <w:sz w:val="24"/>
          <w:szCs w:val="24"/>
        </w:rPr>
        <w:t>, women (mean = 39.7,</w:t>
      </w:r>
      <w:r w:rsidR="00BC7B91" w:rsidRPr="00346148">
        <w:rPr>
          <w:rFonts w:ascii="Times New Roman" w:hAnsi="Times New Roman" w:cs="Times New Roman"/>
          <w:sz w:val="24"/>
          <w:szCs w:val="24"/>
        </w:rPr>
        <w:t xml:space="preserve"> </w:t>
      </w:r>
      <w:r w:rsidRPr="00346148">
        <w:rPr>
          <w:rFonts w:ascii="Times New Roman" w:hAnsi="Times New Roman" w:cs="Times New Roman"/>
          <w:sz w:val="24"/>
          <w:szCs w:val="24"/>
        </w:rPr>
        <w:t xml:space="preserve">SE= 0.26) </w:t>
      </w:r>
      <w:ins w:id="210" w:author="Pekmezaris, Renee, PhD" w:date="2021-05-18T17:10:00Z">
        <w:r w:rsidR="00DE6673">
          <w:rPr>
            <w:rFonts w:ascii="Times New Roman" w:hAnsi="Times New Roman" w:cs="Times New Roman"/>
            <w:sz w:val="24"/>
            <w:szCs w:val="24"/>
          </w:rPr>
          <w:t xml:space="preserve">were found to </w:t>
        </w:r>
      </w:ins>
      <w:r w:rsidRPr="00346148">
        <w:rPr>
          <w:rFonts w:ascii="Times New Roman" w:hAnsi="Times New Roman" w:cs="Times New Roman"/>
          <w:sz w:val="24"/>
          <w:szCs w:val="24"/>
        </w:rPr>
        <w:t xml:space="preserve">have more </w:t>
      </w:r>
      <w:r w:rsidRPr="00346148">
        <w:rPr>
          <w:rFonts w:ascii="Times New Roman" w:hAnsi="Times New Roman" w:cs="Times New Roman"/>
          <w:sz w:val="24"/>
          <w:szCs w:val="24"/>
          <w:lang w:eastAsia="zh-CN"/>
        </w:rPr>
        <w:t xml:space="preserve">difficulty </w:t>
      </w:r>
      <w:del w:id="211" w:author="Pekmezaris, Renee, PhD" w:date="2021-05-18T17:10:00Z">
        <w:r w:rsidRPr="00346148" w:rsidDel="00DE6673">
          <w:rPr>
            <w:rFonts w:ascii="Times New Roman" w:hAnsi="Times New Roman" w:cs="Times New Roman"/>
            <w:sz w:val="24"/>
            <w:szCs w:val="24"/>
            <w:lang w:eastAsia="zh-CN"/>
          </w:rPr>
          <w:delText xml:space="preserve">getting </w:delText>
        </w:r>
      </w:del>
      <w:ins w:id="212" w:author="Pekmezaris, Renee, PhD" w:date="2021-05-18T17:10:00Z">
        <w:r w:rsidR="00DE6673">
          <w:rPr>
            <w:rFonts w:ascii="Times New Roman" w:hAnsi="Times New Roman" w:cs="Times New Roman"/>
            <w:sz w:val="24"/>
            <w:szCs w:val="24"/>
            <w:lang w:eastAsia="zh-CN"/>
          </w:rPr>
          <w:t>obtaining</w:t>
        </w:r>
        <w:r w:rsidR="00DE6673" w:rsidRPr="00346148">
          <w:rPr>
            <w:rFonts w:ascii="Times New Roman" w:hAnsi="Times New Roman" w:cs="Times New Roman"/>
            <w:sz w:val="24"/>
            <w:szCs w:val="24"/>
            <w:lang w:eastAsia="zh-CN"/>
          </w:rPr>
          <w:t xml:space="preserve"> </w:t>
        </w:r>
      </w:ins>
      <w:r w:rsidRPr="00346148">
        <w:rPr>
          <w:rFonts w:ascii="Times New Roman" w:hAnsi="Times New Roman" w:cs="Times New Roman"/>
          <w:sz w:val="24"/>
          <w:szCs w:val="24"/>
          <w:lang w:eastAsia="zh-CN"/>
        </w:rPr>
        <w:t>medical support compared to men</w:t>
      </w:r>
      <w:r w:rsidR="00BC7B91" w:rsidRPr="00346148">
        <w:rPr>
          <w:rFonts w:ascii="Times New Roman" w:hAnsi="Times New Roman" w:cs="Times New Roman"/>
          <w:sz w:val="24"/>
          <w:szCs w:val="24"/>
          <w:lang w:eastAsia="zh-CN"/>
        </w:rPr>
        <w:t xml:space="preserve"> </w:t>
      </w:r>
      <w:r w:rsidRPr="00346148">
        <w:rPr>
          <w:rFonts w:ascii="Times New Roman" w:hAnsi="Times New Roman" w:cs="Times New Roman"/>
          <w:sz w:val="24"/>
          <w:szCs w:val="24"/>
          <w:lang w:eastAsia="zh-CN"/>
        </w:rPr>
        <w:t>(mean= 32.8,</w:t>
      </w:r>
      <w:r w:rsidR="00D27721">
        <w:rPr>
          <w:rFonts w:ascii="Times New Roman" w:hAnsi="Times New Roman" w:cs="Times New Roman"/>
          <w:sz w:val="24"/>
          <w:szCs w:val="24"/>
          <w:lang w:eastAsia="zh-CN"/>
        </w:rPr>
        <w:t xml:space="preserve"> </w:t>
      </w:r>
      <w:r w:rsidRPr="00346148">
        <w:rPr>
          <w:rFonts w:ascii="Times New Roman" w:hAnsi="Times New Roman" w:cs="Times New Roman"/>
          <w:sz w:val="24"/>
          <w:szCs w:val="24"/>
          <w:lang w:eastAsia="zh-CN"/>
        </w:rPr>
        <w:t>SE =0.22)</w:t>
      </w:r>
      <w:ins w:id="213" w:author="Pekmezaris, Renee, PhD" w:date="2021-05-18T17:11:00Z">
        <w:r w:rsidR="00DE6673">
          <w:rPr>
            <w:rFonts w:ascii="Times New Roman" w:hAnsi="Times New Roman" w:cs="Times New Roman"/>
            <w:sz w:val="24"/>
            <w:szCs w:val="24"/>
            <w:lang w:eastAsia="zh-CN"/>
          </w:rPr>
          <w:t xml:space="preserve">. Further, </w:t>
        </w:r>
      </w:ins>
      <w:del w:id="214" w:author="Pekmezaris, Renee, PhD" w:date="2021-05-18T17:11:00Z">
        <w:r w:rsidRPr="00346148" w:rsidDel="00DE6673">
          <w:rPr>
            <w:rFonts w:ascii="Times New Roman" w:hAnsi="Times New Roman" w:cs="Times New Roman"/>
            <w:sz w:val="24"/>
            <w:szCs w:val="24"/>
            <w:lang w:eastAsia="zh-CN"/>
          </w:rPr>
          <w:delText xml:space="preserve">, </w:delText>
        </w:r>
      </w:del>
      <w:r w:rsidR="007C13B6">
        <w:rPr>
          <w:rFonts w:ascii="Times New Roman" w:hAnsi="Times New Roman" w:cs="Times New Roman"/>
          <w:sz w:val="24"/>
          <w:szCs w:val="24"/>
          <w:lang w:eastAsia="zh-CN"/>
        </w:rPr>
        <w:t xml:space="preserve">younger </w:t>
      </w:r>
      <w:r w:rsidR="00452800">
        <w:rPr>
          <w:rFonts w:ascii="Times New Roman" w:hAnsi="Times New Roman" w:cs="Times New Roman"/>
          <w:sz w:val="24"/>
          <w:szCs w:val="24"/>
          <w:lang w:eastAsia="zh-CN"/>
        </w:rPr>
        <w:t xml:space="preserve">adults </w:t>
      </w:r>
      <w:r w:rsidR="007C13B6">
        <w:rPr>
          <w:rFonts w:ascii="Times New Roman" w:hAnsi="Times New Roman" w:cs="Times New Roman"/>
          <w:sz w:val="24"/>
          <w:szCs w:val="24"/>
          <w:lang w:eastAsia="zh-CN"/>
        </w:rPr>
        <w:t xml:space="preserve">(18-29 years </w:t>
      </w:r>
      <w:del w:id="215" w:author="Pekmezaris, Renee, PhD" w:date="2021-05-18T17:12:00Z">
        <w:r w:rsidR="007C13B6" w:rsidDel="00DE6673">
          <w:rPr>
            <w:rFonts w:ascii="Times New Roman" w:hAnsi="Times New Roman" w:cs="Times New Roman"/>
            <w:sz w:val="24"/>
            <w:szCs w:val="24"/>
            <w:lang w:eastAsia="zh-CN"/>
          </w:rPr>
          <w:delText>old</w:delText>
        </w:r>
      </w:del>
      <w:ins w:id="216" w:author="Pekmezaris, Renee, PhD" w:date="2021-05-18T17:12:00Z">
        <w:r w:rsidR="00DE6673">
          <w:rPr>
            <w:rFonts w:ascii="Times New Roman" w:hAnsi="Times New Roman" w:cs="Times New Roman"/>
            <w:sz w:val="24"/>
            <w:szCs w:val="24"/>
            <w:lang w:eastAsia="zh-CN"/>
          </w:rPr>
          <w:t>of age</w:t>
        </w:r>
      </w:ins>
      <w:r w:rsidRPr="00346148">
        <w:rPr>
          <w:rFonts w:ascii="Times New Roman" w:hAnsi="Times New Roman" w:cs="Times New Roman"/>
          <w:sz w:val="24"/>
          <w:szCs w:val="24"/>
          <w:lang w:eastAsia="zh-CN"/>
        </w:rPr>
        <w:t>)</w:t>
      </w:r>
      <w:r w:rsidR="00D27721">
        <w:rPr>
          <w:rFonts w:ascii="Times New Roman" w:hAnsi="Times New Roman" w:cs="Times New Roman"/>
          <w:sz w:val="24"/>
          <w:szCs w:val="24"/>
          <w:lang w:eastAsia="zh-CN"/>
        </w:rPr>
        <w:t xml:space="preserve"> </w:t>
      </w:r>
      <w:ins w:id="217" w:author="Pekmezaris, Renee, PhD" w:date="2021-05-18T17:11:00Z">
        <w:r w:rsidR="00DE6673">
          <w:rPr>
            <w:rFonts w:ascii="Times New Roman" w:hAnsi="Times New Roman" w:cs="Times New Roman"/>
            <w:sz w:val="24"/>
            <w:szCs w:val="24"/>
            <w:lang w:eastAsia="zh-CN"/>
          </w:rPr>
          <w:t xml:space="preserve">were found to </w:t>
        </w:r>
      </w:ins>
      <w:r w:rsidRPr="00346148">
        <w:rPr>
          <w:rFonts w:ascii="Times New Roman" w:hAnsi="Times New Roman" w:cs="Times New Roman"/>
          <w:sz w:val="24"/>
          <w:szCs w:val="24"/>
          <w:lang w:eastAsia="zh-CN"/>
        </w:rPr>
        <w:t xml:space="preserve">have </w:t>
      </w:r>
      <w:ins w:id="218" w:author="Pekmezaris, Renee, PhD" w:date="2021-05-18T17:11:00Z">
        <w:r w:rsidR="00DE6673">
          <w:rPr>
            <w:rFonts w:ascii="Times New Roman" w:hAnsi="Times New Roman" w:cs="Times New Roman"/>
            <w:sz w:val="24"/>
            <w:szCs w:val="24"/>
            <w:lang w:eastAsia="zh-CN"/>
          </w:rPr>
          <w:t xml:space="preserve">a </w:t>
        </w:r>
      </w:ins>
      <w:r w:rsidRPr="00346148">
        <w:rPr>
          <w:rFonts w:ascii="Times New Roman" w:hAnsi="Times New Roman" w:cs="Times New Roman"/>
          <w:sz w:val="24"/>
          <w:szCs w:val="24"/>
          <w:lang w:eastAsia="zh-CN"/>
        </w:rPr>
        <w:t xml:space="preserve">higher percentage of </w:t>
      </w:r>
      <w:del w:id="219" w:author="Pekmezaris, Renee, PhD" w:date="2021-05-18T17:11:00Z">
        <w:r w:rsidRPr="00346148" w:rsidDel="00DE6673">
          <w:rPr>
            <w:rFonts w:ascii="Times New Roman" w:hAnsi="Times New Roman" w:cs="Times New Roman"/>
            <w:sz w:val="24"/>
            <w:szCs w:val="24"/>
            <w:lang w:eastAsia="zh-CN"/>
          </w:rPr>
          <w:delText xml:space="preserve">responding </w:delText>
        </w:r>
      </w:del>
      <w:r w:rsidRPr="00346148">
        <w:rPr>
          <w:rFonts w:ascii="Times New Roman" w:hAnsi="Times New Roman" w:cs="Times New Roman"/>
          <w:sz w:val="24"/>
          <w:szCs w:val="24"/>
          <w:lang w:eastAsia="zh-CN"/>
        </w:rPr>
        <w:t xml:space="preserve">delaying and not </w:t>
      </w:r>
      <w:del w:id="220" w:author="Pekmezaris, Renee, PhD" w:date="2021-05-18T17:11:00Z">
        <w:r w:rsidRPr="00346148" w:rsidDel="00DE6673">
          <w:rPr>
            <w:rFonts w:ascii="Times New Roman" w:hAnsi="Times New Roman" w:cs="Times New Roman"/>
            <w:sz w:val="24"/>
            <w:szCs w:val="24"/>
            <w:lang w:eastAsia="zh-CN"/>
          </w:rPr>
          <w:delText xml:space="preserve">getting </w:delText>
        </w:r>
      </w:del>
      <w:ins w:id="221" w:author="Pekmezaris, Renee, PhD" w:date="2021-05-18T17:11:00Z">
        <w:r w:rsidR="00DE6673">
          <w:rPr>
            <w:rFonts w:ascii="Times New Roman" w:hAnsi="Times New Roman" w:cs="Times New Roman"/>
            <w:sz w:val="24"/>
            <w:szCs w:val="24"/>
            <w:lang w:eastAsia="zh-CN"/>
          </w:rPr>
          <w:t xml:space="preserve">accessing </w:t>
        </w:r>
      </w:ins>
      <w:r w:rsidRPr="00346148">
        <w:rPr>
          <w:rFonts w:ascii="Times New Roman" w:hAnsi="Times New Roman" w:cs="Times New Roman"/>
          <w:sz w:val="24"/>
          <w:szCs w:val="24"/>
          <w:lang w:eastAsia="zh-CN"/>
        </w:rPr>
        <w:lastRenderedPageBreak/>
        <w:t>medical support</w:t>
      </w:r>
      <w:ins w:id="222" w:author="Pekmezaris, Renee, PhD" w:date="2021-05-18T17:11:00Z">
        <w:r w:rsidR="00DE6673">
          <w:rPr>
            <w:rFonts w:ascii="Times New Roman" w:hAnsi="Times New Roman" w:cs="Times New Roman"/>
            <w:sz w:val="24"/>
            <w:szCs w:val="24"/>
            <w:lang w:eastAsia="zh-CN"/>
          </w:rPr>
          <w:t xml:space="preserve"> </w:t>
        </w:r>
      </w:ins>
      <w:r w:rsidR="007C13B6">
        <w:rPr>
          <w:rFonts w:ascii="Times New Roman" w:hAnsi="Times New Roman" w:cs="Times New Roman"/>
          <w:sz w:val="24"/>
          <w:szCs w:val="24"/>
          <w:lang w:eastAsia="zh-CN"/>
        </w:rPr>
        <w:t>(</w:t>
      </w:r>
      <w:r w:rsidR="007C13B6" w:rsidRPr="00DE6673">
        <w:rPr>
          <w:rFonts w:ascii="Times New Roman" w:hAnsi="Times New Roman" w:cs="Times New Roman"/>
          <w:sz w:val="24"/>
          <w:szCs w:val="24"/>
          <w:highlight w:val="yellow"/>
          <w:lang w:eastAsia="zh-CN"/>
          <w:rPrChange w:id="223" w:author="Pekmezaris, Renee, PhD" w:date="2021-05-18T17:12:00Z">
            <w:rPr>
              <w:rFonts w:ascii="Times New Roman" w:hAnsi="Times New Roman" w:cs="Times New Roman"/>
              <w:sz w:val="24"/>
              <w:szCs w:val="24"/>
              <w:lang w:eastAsia="zh-CN"/>
            </w:rPr>
          </w:rPrChange>
        </w:rPr>
        <w:t>mean=37.1,SE=1.41</w:t>
      </w:r>
      <w:r w:rsidR="007C13B6">
        <w:rPr>
          <w:rFonts w:ascii="Times New Roman" w:hAnsi="Times New Roman" w:cs="Times New Roman"/>
          <w:sz w:val="24"/>
          <w:szCs w:val="24"/>
          <w:lang w:eastAsia="zh-CN"/>
        </w:rPr>
        <w:t>)</w:t>
      </w:r>
      <w:r w:rsidR="00334D6E" w:rsidRPr="00346148">
        <w:rPr>
          <w:rFonts w:ascii="Times New Roman" w:hAnsi="Times New Roman" w:cs="Times New Roman"/>
          <w:sz w:val="24"/>
          <w:szCs w:val="24"/>
          <w:lang w:eastAsia="zh-CN"/>
        </w:rPr>
        <w:t xml:space="preserve">, </w:t>
      </w:r>
      <w:r w:rsidR="006C15A1">
        <w:rPr>
          <w:rFonts w:ascii="Times New Roman" w:hAnsi="Times New Roman" w:cs="Times New Roman"/>
          <w:sz w:val="24"/>
          <w:szCs w:val="24"/>
          <w:lang w:eastAsia="zh-CN"/>
        </w:rPr>
        <w:t>compared with</w:t>
      </w:r>
      <w:r w:rsidR="00334D6E" w:rsidRPr="00346148">
        <w:rPr>
          <w:rFonts w:ascii="Times New Roman" w:hAnsi="Times New Roman" w:cs="Times New Roman"/>
          <w:sz w:val="24"/>
          <w:szCs w:val="24"/>
          <w:lang w:eastAsia="zh-CN"/>
        </w:rPr>
        <w:t xml:space="preserve"> </w:t>
      </w:r>
      <w:ins w:id="224" w:author="Pekmezaris, Renee, PhD" w:date="2021-05-18T17:12:00Z">
        <w:r w:rsidR="00DE6673">
          <w:rPr>
            <w:rFonts w:ascii="Times New Roman" w:hAnsi="Times New Roman" w:cs="Times New Roman"/>
            <w:sz w:val="24"/>
            <w:szCs w:val="24"/>
            <w:lang w:eastAsia="zh-CN"/>
          </w:rPr>
          <w:t xml:space="preserve">the </w:t>
        </w:r>
      </w:ins>
      <w:del w:id="225" w:author="Pekmezaris, Renee, PhD" w:date="2021-05-18T17:12:00Z">
        <w:r w:rsidR="008771C4" w:rsidDel="00DE6673">
          <w:rPr>
            <w:rFonts w:ascii="Times New Roman" w:hAnsi="Times New Roman" w:cs="Times New Roman"/>
            <w:sz w:val="24"/>
            <w:szCs w:val="24"/>
            <w:lang w:eastAsia="zh-CN"/>
          </w:rPr>
          <w:delText xml:space="preserve">elder </w:delText>
        </w:r>
      </w:del>
      <w:ins w:id="226" w:author="Pekmezaris, Renee, PhD" w:date="2021-05-18T17:12:00Z">
        <w:r w:rsidR="00DE6673">
          <w:rPr>
            <w:rFonts w:ascii="Times New Roman" w:hAnsi="Times New Roman" w:cs="Times New Roman"/>
            <w:sz w:val="24"/>
            <w:szCs w:val="24"/>
            <w:lang w:eastAsia="zh-CN"/>
          </w:rPr>
          <w:t xml:space="preserve">older </w:t>
        </w:r>
      </w:ins>
      <w:del w:id="227" w:author="Pekmezaris, Renee, PhD" w:date="2021-05-18T17:13:00Z">
        <w:r w:rsidR="008771C4" w:rsidDel="00DE6673">
          <w:rPr>
            <w:rFonts w:ascii="Times New Roman" w:hAnsi="Times New Roman" w:cs="Times New Roman"/>
            <w:sz w:val="24"/>
            <w:szCs w:val="24"/>
            <w:lang w:eastAsia="zh-CN"/>
          </w:rPr>
          <w:delText>group</w:delText>
        </w:r>
      </w:del>
      <w:ins w:id="228" w:author="Pekmezaris, Renee, PhD" w:date="2021-05-18T17:13:00Z">
        <w:r w:rsidR="00DE6673">
          <w:rPr>
            <w:rFonts w:ascii="Times New Roman" w:hAnsi="Times New Roman" w:cs="Times New Roman"/>
            <w:sz w:val="24"/>
            <w:szCs w:val="24"/>
            <w:lang w:eastAsia="zh-CN"/>
          </w:rPr>
          <w:t xml:space="preserve">cohort </w:t>
        </w:r>
      </w:ins>
      <w:ins w:id="229" w:author="Pekmezaris, Renee, PhD" w:date="2021-05-18T17:12:00Z">
        <w:r w:rsidR="00DE6673">
          <w:rPr>
            <w:rFonts w:ascii="Times New Roman" w:hAnsi="Times New Roman" w:cs="Times New Roman"/>
            <w:sz w:val="24"/>
            <w:szCs w:val="24"/>
            <w:lang w:eastAsia="zh-CN"/>
          </w:rPr>
          <w:t>(</w:t>
        </w:r>
      </w:ins>
      <w:del w:id="230" w:author="Pekmezaris, Renee, PhD" w:date="2021-05-18T17:12:00Z">
        <w:r w:rsidR="008771C4" w:rsidDel="00DE6673">
          <w:rPr>
            <w:rFonts w:ascii="Times New Roman" w:hAnsi="Times New Roman" w:cs="Times New Roman"/>
            <w:sz w:val="24"/>
            <w:szCs w:val="24"/>
            <w:lang w:eastAsia="zh-CN"/>
          </w:rPr>
          <w:delText xml:space="preserve"> who are</w:delText>
        </w:r>
        <w:r w:rsidR="00334D6E" w:rsidRPr="00346148" w:rsidDel="00DE6673">
          <w:rPr>
            <w:rFonts w:ascii="Times New Roman" w:hAnsi="Times New Roman" w:cs="Times New Roman"/>
            <w:sz w:val="24"/>
            <w:szCs w:val="24"/>
            <w:lang w:eastAsia="zh-CN"/>
          </w:rPr>
          <w:delText xml:space="preserve"> </w:delText>
        </w:r>
      </w:del>
      <w:r w:rsidR="00334D6E" w:rsidRPr="00346148">
        <w:rPr>
          <w:rFonts w:ascii="Times New Roman" w:hAnsi="Times New Roman" w:cs="Times New Roman"/>
          <w:sz w:val="24"/>
          <w:szCs w:val="24"/>
          <w:lang w:eastAsia="zh-CN"/>
        </w:rPr>
        <w:t xml:space="preserve">older than 80 years </w:t>
      </w:r>
      <w:ins w:id="231" w:author="Pekmezaris, Renee, PhD" w:date="2021-05-18T17:12:00Z">
        <w:r w:rsidR="00DE6673">
          <w:rPr>
            <w:rFonts w:ascii="Times New Roman" w:hAnsi="Times New Roman" w:cs="Times New Roman"/>
            <w:sz w:val="24"/>
            <w:szCs w:val="24"/>
            <w:lang w:eastAsia="zh-CN"/>
          </w:rPr>
          <w:t>of age)</w:t>
        </w:r>
      </w:ins>
      <w:del w:id="232" w:author="Pekmezaris, Renee, PhD" w:date="2021-05-18T17:12:00Z">
        <w:r w:rsidR="00334D6E" w:rsidRPr="00346148" w:rsidDel="00DE6673">
          <w:rPr>
            <w:rFonts w:ascii="Times New Roman" w:hAnsi="Times New Roman" w:cs="Times New Roman"/>
            <w:sz w:val="24"/>
            <w:szCs w:val="24"/>
            <w:lang w:eastAsia="zh-CN"/>
          </w:rPr>
          <w:delText>old</w:delText>
        </w:r>
      </w:del>
      <w:r w:rsidR="00334D6E" w:rsidRPr="00346148">
        <w:rPr>
          <w:rFonts w:ascii="Times New Roman" w:hAnsi="Times New Roman" w:cs="Times New Roman"/>
          <w:sz w:val="24"/>
          <w:szCs w:val="24"/>
          <w:lang w:eastAsia="zh-CN"/>
        </w:rPr>
        <w:t xml:space="preserve"> (mean = 2</w:t>
      </w:r>
      <w:r w:rsidR="00DF66DD" w:rsidRPr="00346148">
        <w:rPr>
          <w:rFonts w:ascii="Times New Roman" w:hAnsi="Times New Roman" w:cs="Times New Roman"/>
          <w:sz w:val="24"/>
          <w:szCs w:val="24"/>
          <w:lang w:eastAsia="zh-CN"/>
        </w:rPr>
        <w:t>5.</w:t>
      </w:r>
      <w:r w:rsidR="00F82EE3">
        <w:rPr>
          <w:rFonts w:ascii="Times New Roman" w:hAnsi="Times New Roman" w:cs="Times New Roman"/>
          <w:sz w:val="24"/>
          <w:szCs w:val="24"/>
          <w:lang w:eastAsia="zh-CN"/>
        </w:rPr>
        <w:t>8</w:t>
      </w:r>
      <w:r w:rsidR="00DF66DD" w:rsidRPr="00346148">
        <w:rPr>
          <w:rFonts w:ascii="Times New Roman" w:hAnsi="Times New Roman" w:cs="Times New Roman"/>
          <w:sz w:val="24"/>
          <w:szCs w:val="24"/>
          <w:lang w:eastAsia="zh-CN"/>
        </w:rPr>
        <w:t>, SE=0.98</w:t>
      </w:r>
      <w:r w:rsidR="00334D6E" w:rsidRPr="00346148">
        <w:rPr>
          <w:rFonts w:ascii="Times New Roman" w:hAnsi="Times New Roman" w:cs="Times New Roman"/>
          <w:sz w:val="24"/>
          <w:szCs w:val="24"/>
          <w:lang w:eastAsia="zh-CN"/>
        </w:rPr>
        <w:t>)</w:t>
      </w:r>
      <w:r w:rsidRPr="00346148">
        <w:rPr>
          <w:rFonts w:ascii="Times New Roman" w:hAnsi="Times New Roman" w:cs="Times New Roman"/>
          <w:sz w:val="24"/>
          <w:szCs w:val="24"/>
          <w:lang w:eastAsia="zh-CN"/>
        </w:rPr>
        <w:t xml:space="preserve">. </w:t>
      </w:r>
      <w:r w:rsidR="004B482A">
        <w:rPr>
          <w:rFonts w:ascii="Times New Roman" w:hAnsi="Times New Roman" w:cs="Times New Roman"/>
          <w:sz w:val="24"/>
          <w:szCs w:val="24"/>
          <w:lang w:eastAsia="zh-CN"/>
        </w:rPr>
        <w:t>Hispanic/Latino</w:t>
      </w:r>
      <w:ins w:id="233" w:author="Pekmezaris, Renee, PhD" w:date="2021-05-18T17:12:00Z">
        <w:r w:rsidR="00DE6673">
          <w:rPr>
            <w:rFonts w:ascii="Times New Roman" w:hAnsi="Times New Roman" w:cs="Times New Roman"/>
            <w:sz w:val="24"/>
            <w:szCs w:val="24"/>
            <w:lang w:eastAsia="zh-CN"/>
          </w:rPr>
          <w:t xml:space="preserve"> respondents </w:t>
        </w:r>
      </w:ins>
      <w:del w:id="234" w:author="Pekmezaris, Renee, PhD" w:date="2021-05-18T17:12:00Z">
        <w:r w:rsidR="003C48AE" w:rsidDel="00DE6673">
          <w:rPr>
            <w:rFonts w:ascii="Times New Roman" w:hAnsi="Times New Roman" w:cs="Times New Roman"/>
            <w:sz w:val="24"/>
            <w:szCs w:val="24"/>
            <w:lang w:eastAsia="zh-CN"/>
          </w:rPr>
          <w:delText xml:space="preserve"> </w:delText>
        </w:r>
      </w:del>
      <w:r w:rsidR="003C48AE">
        <w:rPr>
          <w:rFonts w:ascii="Times New Roman" w:hAnsi="Times New Roman" w:cs="Times New Roman"/>
          <w:sz w:val="24"/>
          <w:szCs w:val="24"/>
          <w:lang w:eastAsia="zh-CN"/>
        </w:rPr>
        <w:t xml:space="preserve">(mean = </w:t>
      </w:r>
      <w:r w:rsidR="003C48AE" w:rsidRPr="003C48AE">
        <w:rPr>
          <w:rFonts w:ascii="Times New Roman" w:hAnsi="Times New Roman" w:cs="Times New Roman"/>
          <w:sz w:val="24"/>
          <w:szCs w:val="24"/>
          <w:lang w:eastAsia="zh-CN"/>
        </w:rPr>
        <w:t>40.3</w:t>
      </w:r>
      <w:r w:rsidR="009A7DB5">
        <w:rPr>
          <w:rFonts w:ascii="Times New Roman" w:hAnsi="Times New Roman" w:cs="Times New Roman"/>
          <w:sz w:val="24"/>
          <w:szCs w:val="24"/>
          <w:lang w:eastAsia="zh-CN"/>
        </w:rPr>
        <w:t>, SE= 1.39</w:t>
      </w:r>
      <w:r w:rsidR="003C48AE">
        <w:rPr>
          <w:rFonts w:ascii="Times New Roman" w:hAnsi="Times New Roman" w:cs="Times New Roman"/>
          <w:sz w:val="24"/>
          <w:szCs w:val="24"/>
          <w:lang w:eastAsia="zh-CN"/>
        </w:rPr>
        <w:t>)</w:t>
      </w:r>
      <w:r w:rsidR="004B482A">
        <w:rPr>
          <w:rFonts w:ascii="Times New Roman" w:hAnsi="Times New Roman" w:cs="Times New Roman"/>
          <w:sz w:val="24"/>
          <w:szCs w:val="24"/>
          <w:lang w:eastAsia="zh-CN"/>
        </w:rPr>
        <w:t xml:space="preserve"> </w:t>
      </w:r>
      <w:ins w:id="235" w:author="Pekmezaris, Renee, PhD" w:date="2021-05-18T17:13:00Z">
        <w:r w:rsidR="00DE6673">
          <w:rPr>
            <w:rFonts w:ascii="Times New Roman" w:hAnsi="Times New Roman" w:cs="Times New Roman"/>
            <w:sz w:val="24"/>
            <w:szCs w:val="24"/>
            <w:lang w:eastAsia="zh-CN"/>
          </w:rPr>
          <w:t xml:space="preserve">were found to </w:t>
        </w:r>
      </w:ins>
      <w:r w:rsidR="004B482A">
        <w:rPr>
          <w:rFonts w:ascii="Times New Roman" w:hAnsi="Times New Roman" w:cs="Times New Roman"/>
          <w:sz w:val="24"/>
          <w:szCs w:val="24"/>
          <w:lang w:eastAsia="zh-CN"/>
        </w:rPr>
        <w:t xml:space="preserve">have </w:t>
      </w:r>
      <w:ins w:id="236" w:author="Pekmezaris, Renee, PhD" w:date="2021-05-18T17:13:00Z">
        <w:r w:rsidR="00DE6673">
          <w:rPr>
            <w:rFonts w:ascii="Times New Roman" w:hAnsi="Times New Roman" w:cs="Times New Roman"/>
            <w:sz w:val="24"/>
            <w:szCs w:val="24"/>
            <w:lang w:eastAsia="zh-CN"/>
          </w:rPr>
          <w:t xml:space="preserve">a </w:t>
        </w:r>
      </w:ins>
      <w:r w:rsidR="004B482A">
        <w:rPr>
          <w:rFonts w:ascii="Times New Roman" w:hAnsi="Times New Roman" w:cs="Times New Roman"/>
          <w:sz w:val="24"/>
          <w:szCs w:val="24"/>
          <w:lang w:eastAsia="zh-CN"/>
        </w:rPr>
        <w:t xml:space="preserve">higher proportion of </w:t>
      </w:r>
      <w:del w:id="237" w:author="Pekmezaris, Renee, PhD" w:date="2021-05-18T17:13:00Z">
        <w:r w:rsidR="004B482A" w:rsidDel="00DE6673">
          <w:rPr>
            <w:rFonts w:ascii="Times New Roman" w:hAnsi="Times New Roman" w:cs="Times New Roman"/>
            <w:sz w:val="24"/>
            <w:szCs w:val="24"/>
            <w:lang w:eastAsia="zh-CN"/>
          </w:rPr>
          <w:delText xml:space="preserve">getting </w:delText>
        </w:r>
      </w:del>
      <w:ins w:id="238" w:author="Pekmezaris, Renee, PhD" w:date="2021-05-18T17:13:00Z">
        <w:r w:rsidR="00DE6673">
          <w:rPr>
            <w:rFonts w:ascii="Times New Roman" w:hAnsi="Times New Roman" w:cs="Times New Roman"/>
            <w:sz w:val="24"/>
            <w:szCs w:val="24"/>
            <w:lang w:eastAsia="zh-CN"/>
          </w:rPr>
          <w:t xml:space="preserve">accessing </w:t>
        </w:r>
      </w:ins>
      <w:r w:rsidR="004B482A">
        <w:rPr>
          <w:rFonts w:ascii="Times New Roman" w:hAnsi="Times New Roman" w:cs="Times New Roman"/>
          <w:sz w:val="24"/>
          <w:szCs w:val="24"/>
          <w:lang w:eastAsia="zh-CN"/>
        </w:rPr>
        <w:t xml:space="preserve">medical care than </w:t>
      </w:r>
      <w:r w:rsidR="003C48AE">
        <w:rPr>
          <w:rFonts w:ascii="Times New Roman" w:hAnsi="Times New Roman" w:cs="Times New Roman"/>
          <w:sz w:val="24"/>
          <w:szCs w:val="24"/>
          <w:lang w:eastAsia="zh-CN"/>
        </w:rPr>
        <w:t>White</w:t>
      </w:r>
      <w:ins w:id="239" w:author="Pekmezaris, Renee, PhD" w:date="2021-05-18T17:13:00Z">
        <w:r w:rsidR="00DE6673">
          <w:rPr>
            <w:rFonts w:ascii="Times New Roman" w:hAnsi="Times New Roman" w:cs="Times New Roman"/>
            <w:sz w:val="24"/>
            <w:szCs w:val="24"/>
            <w:lang w:eastAsia="zh-CN"/>
          </w:rPr>
          <w:t xml:space="preserve"> </w:t>
        </w:r>
      </w:ins>
      <w:ins w:id="240" w:author="Pekmezaris, Renee, PhD" w:date="2021-05-18T17:14:00Z">
        <w:r w:rsidR="00DE6673">
          <w:rPr>
            <w:rFonts w:ascii="Times New Roman" w:hAnsi="Times New Roman" w:cs="Times New Roman"/>
            <w:sz w:val="24"/>
            <w:szCs w:val="24"/>
            <w:lang w:eastAsia="zh-CN"/>
          </w:rPr>
          <w:t xml:space="preserve">respondents </w:t>
        </w:r>
      </w:ins>
      <w:r w:rsidR="009A7DB5">
        <w:rPr>
          <w:rFonts w:ascii="Times New Roman" w:hAnsi="Times New Roman" w:cs="Times New Roman"/>
          <w:sz w:val="24"/>
          <w:szCs w:val="24"/>
          <w:lang w:eastAsia="zh-CN"/>
        </w:rPr>
        <w:t>(mean = 35.3, SE= 1.22)</w:t>
      </w:r>
      <w:r w:rsidR="004B482A">
        <w:rPr>
          <w:rFonts w:ascii="Times New Roman" w:hAnsi="Times New Roman" w:cs="Times New Roman"/>
          <w:sz w:val="24"/>
          <w:szCs w:val="24"/>
          <w:lang w:eastAsia="zh-CN"/>
        </w:rPr>
        <w:t xml:space="preserve">, </w:t>
      </w:r>
      <w:r w:rsidR="003C48AE">
        <w:rPr>
          <w:rFonts w:ascii="Times New Roman" w:hAnsi="Times New Roman" w:cs="Times New Roman"/>
          <w:sz w:val="24"/>
          <w:szCs w:val="24"/>
          <w:lang w:eastAsia="zh-CN"/>
        </w:rPr>
        <w:t>B</w:t>
      </w:r>
      <w:r w:rsidR="004B482A">
        <w:rPr>
          <w:rFonts w:ascii="Times New Roman" w:hAnsi="Times New Roman" w:cs="Times New Roman"/>
          <w:sz w:val="24"/>
          <w:szCs w:val="24"/>
          <w:lang w:eastAsia="zh-CN"/>
        </w:rPr>
        <w:t>lack</w:t>
      </w:r>
      <w:r w:rsidR="009A7DB5" w:rsidRPr="009A7DB5">
        <w:rPr>
          <w:rFonts w:ascii="Times New Roman" w:hAnsi="Times New Roman" w:cs="Times New Roman"/>
          <w:sz w:val="24"/>
          <w:szCs w:val="24"/>
          <w:lang w:eastAsia="zh-CN"/>
        </w:rPr>
        <w:t xml:space="preserve"> </w:t>
      </w:r>
      <w:r w:rsidR="009A7DB5">
        <w:rPr>
          <w:rFonts w:ascii="Times New Roman" w:hAnsi="Times New Roman" w:cs="Times New Roman"/>
          <w:sz w:val="24"/>
          <w:szCs w:val="24"/>
          <w:lang w:eastAsia="zh-CN"/>
        </w:rPr>
        <w:t xml:space="preserve">(mean = </w:t>
      </w:r>
      <w:r w:rsidR="00F00402">
        <w:rPr>
          <w:rFonts w:ascii="Times New Roman" w:hAnsi="Times New Roman" w:cs="Times New Roman"/>
          <w:sz w:val="24"/>
          <w:szCs w:val="24"/>
          <w:lang w:eastAsia="zh-CN"/>
        </w:rPr>
        <w:t>36.1</w:t>
      </w:r>
      <w:r w:rsidR="009A7DB5">
        <w:rPr>
          <w:rFonts w:ascii="Times New Roman" w:hAnsi="Times New Roman" w:cs="Times New Roman"/>
          <w:sz w:val="24"/>
          <w:szCs w:val="24"/>
          <w:lang w:eastAsia="zh-CN"/>
        </w:rPr>
        <w:t>, SE= 1.</w:t>
      </w:r>
      <w:r w:rsidR="00F00402">
        <w:rPr>
          <w:rFonts w:ascii="Times New Roman" w:hAnsi="Times New Roman" w:cs="Times New Roman"/>
          <w:sz w:val="24"/>
          <w:szCs w:val="24"/>
          <w:lang w:eastAsia="zh-CN"/>
        </w:rPr>
        <w:t>25</w:t>
      </w:r>
      <w:del w:id="241" w:author="Chu Xu" w:date="2021-07-22T15:46:00Z">
        <w:r w:rsidR="004B482A" w:rsidDel="004F7B91">
          <w:rPr>
            <w:rFonts w:ascii="Times New Roman" w:hAnsi="Times New Roman" w:cs="Times New Roman"/>
            <w:sz w:val="24"/>
            <w:szCs w:val="24"/>
            <w:lang w:eastAsia="zh-CN"/>
          </w:rPr>
          <w:delText xml:space="preserve"> </w:delText>
        </w:r>
      </w:del>
      <w:r w:rsidR="009A7DB5">
        <w:rPr>
          <w:rFonts w:ascii="Times New Roman" w:hAnsi="Times New Roman" w:cs="Times New Roman"/>
          <w:sz w:val="24"/>
          <w:szCs w:val="24"/>
          <w:lang w:eastAsia="zh-CN"/>
        </w:rPr>
        <w:t>)</w:t>
      </w:r>
      <w:ins w:id="242" w:author="Pekmezaris, Renee, PhD" w:date="2021-05-18T17:14:00Z">
        <w:r w:rsidR="00DE6673">
          <w:rPr>
            <w:rFonts w:ascii="Times New Roman" w:hAnsi="Times New Roman" w:cs="Times New Roman"/>
            <w:sz w:val="24"/>
            <w:szCs w:val="24"/>
            <w:lang w:eastAsia="zh-CN"/>
          </w:rPr>
          <w:t xml:space="preserve"> </w:t>
        </w:r>
      </w:ins>
      <w:r w:rsidR="004B482A">
        <w:rPr>
          <w:rFonts w:ascii="Times New Roman" w:hAnsi="Times New Roman" w:cs="Times New Roman"/>
          <w:sz w:val="24"/>
          <w:szCs w:val="24"/>
          <w:lang w:eastAsia="zh-CN"/>
        </w:rPr>
        <w:t>and Asians</w:t>
      </w:r>
      <w:ins w:id="243" w:author="Pekmezaris, Renee, PhD" w:date="2021-05-18T17:14:00Z">
        <w:r w:rsidR="00DE6673">
          <w:rPr>
            <w:rFonts w:ascii="Times New Roman" w:hAnsi="Times New Roman" w:cs="Times New Roman"/>
            <w:sz w:val="24"/>
            <w:szCs w:val="24"/>
            <w:lang w:eastAsia="zh-CN"/>
          </w:rPr>
          <w:t xml:space="preserve"> </w:t>
        </w:r>
      </w:ins>
      <w:r w:rsidR="009A7DB5">
        <w:rPr>
          <w:rFonts w:ascii="Times New Roman" w:hAnsi="Times New Roman" w:cs="Times New Roman"/>
          <w:sz w:val="24"/>
          <w:szCs w:val="24"/>
          <w:lang w:eastAsia="zh-CN"/>
        </w:rPr>
        <w:t xml:space="preserve">(mean = </w:t>
      </w:r>
      <w:r w:rsidR="00F00402">
        <w:rPr>
          <w:rFonts w:ascii="Times New Roman" w:hAnsi="Times New Roman" w:cs="Times New Roman"/>
          <w:sz w:val="24"/>
          <w:szCs w:val="24"/>
          <w:lang w:eastAsia="zh-CN"/>
        </w:rPr>
        <w:t>35.</w:t>
      </w:r>
      <w:r w:rsidR="009A7DB5" w:rsidRPr="003C48AE">
        <w:rPr>
          <w:rFonts w:ascii="Times New Roman" w:hAnsi="Times New Roman" w:cs="Times New Roman"/>
          <w:sz w:val="24"/>
          <w:szCs w:val="24"/>
          <w:lang w:eastAsia="zh-CN"/>
        </w:rPr>
        <w:t>3</w:t>
      </w:r>
      <w:r w:rsidR="009A7DB5">
        <w:rPr>
          <w:rFonts w:ascii="Times New Roman" w:hAnsi="Times New Roman" w:cs="Times New Roman"/>
          <w:sz w:val="24"/>
          <w:szCs w:val="24"/>
          <w:lang w:eastAsia="zh-CN"/>
        </w:rPr>
        <w:t>, SE= 1.39)</w:t>
      </w:r>
      <w:r w:rsidR="004B482A">
        <w:rPr>
          <w:rFonts w:ascii="Times New Roman" w:hAnsi="Times New Roman" w:cs="Times New Roman"/>
          <w:sz w:val="24"/>
          <w:szCs w:val="24"/>
          <w:lang w:eastAsia="zh-CN"/>
        </w:rPr>
        <w:t>.</w:t>
      </w:r>
      <w:r w:rsidR="00452800">
        <w:rPr>
          <w:rFonts w:ascii="Times New Roman" w:hAnsi="Times New Roman" w:cs="Times New Roman"/>
          <w:sz w:val="24"/>
          <w:szCs w:val="24"/>
          <w:lang w:eastAsia="zh-CN"/>
        </w:rPr>
        <w:t xml:space="preserve"> </w:t>
      </w:r>
      <w:del w:id="244" w:author="Pekmezaris, Renee, PhD" w:date="2021-05-18T17:14:00Z">
        <w:r w:rsidRPr="00346148" w:rsidDel="00DE6673">
          <w:rPr>
            <w:rFonts w:ascii="Times New Roman" w:hAnsi="Times New Roman" w:cs="Times New Roman"/>
            <w:sz w:val="24"/>
            <w:szCs w:val="24"/>
            <w:lang w:eastAsia="zh-CN"/>
          </w:rPr>
          <w:delText xml:space="preserve">People </w:delText>
        </w:r>
      </w:del>
      <w:ins w:id="245" w:author="Pekmezaris, Renee, PhD" w:date="2021-05-18T17:14:00Z">
        <w:r w:rsidR="00DE6673">
          <w:rPr>
            <w:rFonts w:ascii="Times New Roman" w:hAnsi="Times New Roman" w:cs="Times New Roman"/>
            <w:sz w:val="24"/>
            <w:szCs w:val="24"/>
            <w:lang w:eastAsia="zh-CN"/>
          </w:rPr>
          <w:t xml:space="preserve">Respondents </w:t>
        </w:r>
      </w:ins>
      <w:r w:rsidR="008771C4">
        <w:rPr>
          <w:rFonts w:ascii="Times New Roman" w:hAnsi="Times New Roman" w:cs="Times New Roman"/>
          <w:sz w:val="24"/>
          <w:szCs w:val="24"/>
          <w:lang w:eastAsia="zh-CN"/>
        </w:rPr>
        <w:t xml:space="preserve">with </w:t>
      </w:r>
      <w:ins w:id="246" w:author="Pekmezaris, Renee, PhD" w:date="2021-05-18T17:14:00Z">
        <w:r w:rsidR="00DE6673">
          <w:rPr>
            <w:rFonts w:ascii="Times New Roman" w:hAnsi="Times New Roman" w:cs="Times New Roman"/>
            <w:sz w:val="24"/>
            <w:szCs w:val="24"/>
            <w:lang w:eastAsia="zh-CN"/>
          </w:rPr>
          <w:t xml:space="preserve">a </w:t>
        </w:r>
      </w:ins>
      <w:r w:rsidR="008771C4">
        <w:rPr>
          <w:rFonts w:ascii="Times New Roman" w:hAnsi="Times New Roman" w:cs="Times New Roman"/>
          <w:sz w:val="24"/>
          <w:szCs w:val="24"/>
          <w:lang w:eastAsia="zh-CN"/>
        </w:rPr>
        <w:t xml:space="preserve">high </w:t>
      </w:r>
      <w:r w:rsidRPr="00346148">
        <w:rPr>
          <w:rFonts w:ascii="Times New Roman" w:hAnsi="Times New Roman" w:cs="Times New Roman"/>
          <w:sz w:val="24"/>
          <w:szCs w:val="24"/>
          <w:lang w:eastAsia="zh-CN"/>
        </w:rPr>
        <w:t xml:space="preserve">school diploma or GED </w:t>
      </w:r>
      <w:del w:id="247" w:author="Pekmezaris, Renee, PhD" w:date="2021-05-18T17:14:00Z">
        <w:r w:rsidRPr="00346148" w:rsidDel="00DE6673">
          <w:rPr>
            <w:rFonts w:ascii="Times New Roman" w:hAnsi="Times New Roman" w:cs="Times New Roman"/>
            <w:sz w:val="24"/>
            <w:szCs w:val="24"/>
          </w:rPr>
          <w:delText>subgroup is</w:delText>
        </w:r>
      </w:del>
      <w:ins w:id="248" w:author="Pekmezaris, Renee, PhD" w:date="2021-05-18T17:14:00Z">
        <w:r w:rsidR="00DE6673">
          <w:rPr>
            <w:rFonts w:ascii="Times New Roman" w:hAnsi="Times New Roman" w:cs="Times New Roman"/>
            <w:sz w:val="24"/>
            <w:szCs w:val="24"/>
          </w:rPr>
          <w:t xml:space="preserve">were </w:t>
        </w:r>
      </w:ins>
      <w:del w:id="249" w:author="Pekmezaris, Renee, PhD" w:date="2021-05-18T17:14:00Z">
        <w:r w:rsidRPr="00346148" w:rsidDel="00DE6673">
          <w:rPr>
            <w:rFonts w:ascii="Times New Roman" w:hAnsi="Times New Roman" w:cs="Times New Roman"/>
            <w:sz w:val="24"/>
            <w:szCs w:val="24"/>
          </w:rPr>
          <w:delText xml:space="preserve"> </w:delText>
        </w:r>
      </w:del>
      <w:r w:rsidRPr="00346148">
        <w:rPr>
          <w:rFonts w:ascii="Times New Roman" w:hAnsi="Times New Roman" w:cs="Times New Roman"/>
          <w:sz w:val="24"/>
          <w:szCs w:val="24"/>
        </w:rPr>
        <w:t xml:space="preserve">more likely to </w:t>
      </w:r>
      <w:del w:id="250" w:author="Pekmezaris, Renee, PhD" w:date="2021-05-18T17:14:00Z">
        <w:r w:rsidRPr="00346148" w:rsidDel="00DE6673">
          <w:rPr>
            <w:rFonts w:ascii="Times New Roman" w:hAnsi="Times New Roman" w:cs="Times New Roman"/>
            <w:sz w:val="24"/>
            <w:szCs w:val="24"/>
          </w:rPr>
          <w:delText>(mean = 32.02,</w:delText>
        </w:r>
        <w:r w:rsidR="00DF66DD" w:rsidRPr="00346148" w:rsidDel="00DE6673">
          <w:rPr>
            <w:rFonts w:ascii="Times New Roman" w:hAnsi="Times New Roman" w:cs="Times New Roman"/>
            <w:sz w:val="24"/>
            <w:szCs w:val="24"/>
          </w:rPr>
          <w:delText xml:space="preserve"> </w:delText>
        </w:r>
        <w:r w:rsidRPr="00346148" w:rsidDel="00DE6673">
          <w:rPr>
            <w:rFonts w:ascii="Times New Roman" w:hAnsi="Times New Roman" w:cs="Times New Roman"/>
            <w:sz w:val="24"/>
            <w:szCs w:val="24"/>
          </w:rPr>
          <w:delText>SE= 0.85)</w:delText>
        </w:r>
        <w:r w:rsidR="00DF66DD" w:rsidRPr="00346148" w:rsidDel="00DE6673">
          <w:rPr>
            <w:rFonts w:ascii="Times New Roman" w:hAnsi="Times New Roman" w:cs="Times New Roman"/>
            <w:sz w:val="24"/>
            <w:szCs w:val="24"/>
          </w:rPr>
          <w:delText xml:space="preserve"> </w:delText>
        </w:r>
        <w:r w:rsidR="00E9010F" w:rsidDel="00DE6673">
          <w:rPr>
            <w:rFonts w:ascii="Times New Roman" w:hAnsi="Times New Roman" w:cs="Times New Roman"/>
            <w:sz w:val="24"/>
            <w:szCs w:val="24"/>
          </w:rPr>
          <w:delText xml:space="preserve">to </w:delText>
        </w:r>
      </w:del>
      <w:del w:id="251" w:author="Pekmezaris, Renee, PhD" w:date="2021-05-18T17:15:00Z">
        <w:r w:rsidRPr="00346148" w:rsidDel="00DE6673">
          <w:rPr>
            <w:rFonts w:ascii="Times New Roman" w:hAnsi="Times New Roman" w:cs="Times New Roman"/>
            <w:sz w:val="24"/>
            <w:szCs w:val="24"/>
          </w:rPr>
          <w:delText xml:space="preserve">get </w:delText>
        </w:r>
      </w:del>
      <w:ins w:id="252" w:author="Pekmezaris, Renee, PhD" w:date="2021-05-18T17:15:00Z">
        <w:r w:rsidR="00DE6673">
          <w:rPr>
            <w:rFonts w:ascii="Times New Roman" w:hAnsi="Times New Roman" w:cs="Times New Roman"/>
            <w:sz w:val="24"/>
            <w:szCs w:val="24"/>
          </w:rPr>
          <w:t xml:space="preserve">obtain </w:t>
        </w:r>
      </w:ins>
      <w:r w:rsidRPr="00346148">
        <w:rPr>
          <w:rFonts w:ascii="Times New Roman" w:hAnsi="Times New Roman" w:cs="Times New Roman"/>
          <w:sz w:val="24"/>
          <w:szCs w:val="24"/>
        </w:rPr>
        <w:t xml:space="preserve">medical care </w:t>
      </w:r>
      <w:ins w:id="253" w:author="Pekmezaris, Renee, PhD" w:date="2021-05-18T17:14:00Z">
        <w:r w:rsidR="00DE6673" w:rsidRPr="00346148">
          <w:rPr>
            <w:rFonts w:ascii="Times New Roman" w:hAnsi="Times New Roman" w:cs="Times New Roman"/>
            <w:sz w:val="24"/>
            <w:szCs w:val="24"/>
          </w:rPr>
          <w:t xml:space="preserve">(mean = 32.02, SE= 0.85) </w:t>
        </w:r>
      </w:ins>
      <w:r w:rsidRPr="00346148">
        <w:rPr>
          <w:rFonts w:ascii="Times New Roman" w:hAnsi="Times New Roman" w:cs="Times New Roman"/>
          <w:sz w:val="24"/>
          <w:szCs w:val="24"/>
        </w:rPr>
        <w:t xml:space="preserve">than </w:t>
      </w:r>
      <w:ins w:id="254" w:author="Pekmezaris, Renee, PhD" w:date="2021-05-18T17:15:00Z">
        <w:r w:rsidR="00DE6673">
          <w:rPr>
            <w:rFonts w:ascii="Times New Roman" w:hAnsi="Times New Roman" w:cs="Times New Roman"/>
            <w:sz w:val="24"/>
            <w:szCs w:val="24"/>
          </w:rPr>
          <w:t>those with a</w:t>
        </w:r>
      </w:ins>
      <w:del w:id="255" w:author="Pekmezaris, Renee, PhD" w:date="2021-05-18T17:15:00Z">
        <w:r w:rsidRPr="00346148" w:rsidDel="00DE6673">
          <w:rPr>
            <w:rFonts w:ascii="Times New Roman" w:hAnsi="Times New Roman" w:cs="Times New Roman"/>
            <w:sz w:val="24"/>
            <w:szCs w:val="24"/>
          </w:rPr>
          <w:delText>who has</w:delText>
        </w:r>
      </w:del>
      <w:r w:rsidRPr="00346148">
        <w:rPr>
          <w:rFonts w:ascii="Times New Roman" w:hAnsi="Times New Roman" w:cs="Times New Roman"/>
          <w:sz w:val="24"/>
          <w:szCs w:val="24"/>
        </w:rPr>
        <w:t xml:space="preserve"> </w:t>
      </w:r>
      <w:r w:rsidR="00DF66DD" w:rsidRPr="00346148">
        <w:rPr>
          <w:rFonts w:ascii="Times New Roman" w:hAnsi="Times New Roman" w:cs="Times New Roman"/>
          <w:sz w:val="24"/>
          <w:szCs w:val="24"/>
        </w:rPr>
        <w:t>bachelor’s</w:t>
      </w:r>
      <w:r w:rsidRPr="00346148">
        <w:rPr>
          <w:rFonts w:ascii="Times New Roman" w:hAnsi="Times New Roman" w:cs="Times New Roman"/>
          <w:sz w:val="24"/>
          <w:szCs w:val="24"/>
        </w:rPr>
        <w:t xml:space="preserve"> degree</w:t>
      </w:r>
      <w:del w:id="256" w:author="Pekmezaris, Renee, PhD" w:date="2021-05-18T17:15:00Z">
        <w:r w:rsidRPr="00346148" w:rsidDel="00DE6673">
          <w:rPr>
            <w:rFonts w:ascii="Times New Roman" w:hAnsi="Times New Roman" w:cs="Times New Roman"/>
            <w:sz w:val="24"/>
            <w:szCs w:val="24"/>
          </w:rPr>
          <w:delText>s</w:delText>
        </w:r>
      </w:del>
      <w:r w:rsidRPr="00346148">
        <w:rPr>
          <w:rFonts w:ascii="Times New Roman" w:hAnsi="Times New Roman" w:cs="Times New Roman"/>
          <w:sz w:val="24"/>
          <w:szCs w:val="24"/>
        </w:rPr>
        <w:t xml:space="preserve"> or higher</w:t>
      </w:r>
      <w:r w:rsidR="009B36A1" w:rsidRPr="00346148">
        <w:rPr>
          <w:rFonts w:ascii="Times New Roman" w:hAnsi="Times New Roman" w:cs="Times New Roman"/>
          <w:sz w:val="24"/>
          <w:szCs w:val="24"/>
        </w:rPr>
        <w:t xml:space="preserve"> </w:t>
      </w:r>
      <w:r w:rsidR="0016460C" w:rsidRPr="00346148">
        <w:rPr>
          <w:rFonts w:ascii="Times New Roman" w:hAnsi="Times New Roman" w:cs="Times New Roman"/>
          <w:sz w:val="24"/>
          <w:szCs w:val="24"/>
        </w:rPr>
        <w:t>(mean = 37.69,</w:t>
      </w:r>
      <w:r w:rsidR="009B36A1" w:rsidRPr="00346148">
        <w:rPr>
          <w:rFonts w:ascii="Times New Roman" w:hAnsi="Times New Roman" w:cs="Times New Roman"/>
          <w:sz w:val="24"/>
          <w:szCs w:val="24"/>
        </w:rPr>
        <w:t xml:space="preserve"> </w:t>
      </w:r>
      <w:r w:rsidR="0016460C" w:rsidRPr="00346148">
        <w:rPr>
          <w:rFonts w:ascii="Times New Roman" w:hAnsi="Times New Roman" w:cs="Times New Roman"/>
          <w:sz w:val="24"/>
          <w:szCs w:val="24"/>
        </w:rPr>
        <w:t>SE = 1.00)</w:t>
      </w:r>
      <w:r w:rsidRPr="00346148">
        <w:rPr>
          <w:rFonts w:ascii="Times New Roman" w:hAnsi="Times New Roman" w:cs="Times New Roman"/>
          <w:sz w:val="24"/>
          <w:szCs w:val="24"/>
        </w:rPr>
        <w:t xml:space="preserve">. </w:t>
      </w:r>
    </w:p>
    <w:p w14:paraId="027711D0" w14:textId="45BEEB82" w:rsidR="00151C86" w:rsidRPr="00346148" w:rsidRDefault="003C6A84" w:rsidP="00151C86">
      <w:pPr>
        <w:rPr>
          <w:rFonts w:ascii="Times New Roman" w:hAnsi="Times New Roman" w:cs="Times New Roman"/>
          <w:sz w:val="24"/>
          <w:szCs w:val="24"/>
        </w:rPr>
      </w:pPr>
      <w:ins w:id="257" w:author="Pekmezaris, Renee, PhD" w:date="2021-05-18T17:17:00Z">
        <w:r>
          <w:rPr>
            <w:rFonts w:ascii="Times New Roman" w:hAnsi="Times New Roman" w:cs="Times New Roman"/>
            <w:sz w:val="24"/>
            <w:szCs w:val="24"/>
          </w:rPr>
          <w:t xml:space="preserve">Medical care </w:t>
        </w:r>
      </w:ins>
      <w:ins w:id="258" w:author="Pekmezaris, Renee, PhD" w:date="2021-05-18T17:18:00Z">
        <w:r>
          <w:rPr>
            <w:rFonts w:ascii="Times New Roman" w:hAnsi="Times New Roman" w:cs="Times New Roman"/>
            <w:sz w:val="24"/>
            <w:szCs w:val="24"/>
          </w:rPr>
          <w:t>access</w:t>
        </w:r>
      </w:ins>
      <w:ins w:id="259" w:author="Pekmezaris, Renee, PhD" w:date="2021-05-18T17:17:00Z">
        <w:r>
          <w:rPr>
            <w:rFonts w:ascii="Times New Roman" w:hAnsi="Times New Roman" w:cs="Times New Roman"/>
            <w:sz w:val="24"/>
            <w:szCs w:val="24"/>
          </w:rPr>
          <w:t xml:space="preserve"> during w</w:t>
        </w:r>
      </w:ins>
      <w:del w:id="260" w:author="Pekmezaris, Renee, PhD" w:date="2021-05-18T17:17:00Z">
        <w:r w:rsidR="00D27721" w:rsidDel="003C6A84">
          <w:rPr>
            <w:rFonts w:ascii="Times New Roman" w:hAnsi="Times New Roman" w:cs="Times New Roman"/>
            <w:sz w:val="24"/>
            <w:szCs w:val="24"/>
          </w:rPr>
          <w:delText>We</w:delText>
        </w:r>
      </w:del>
      <w:ins w:id="261" w:author="Pekmezaris, Renee, PhD" w:date="2021-05-18T17:17:00Z">
        <w:r>
          <w:rPr>
            <w:rFonts w:ascii="Times New Roman" w:hAnsi="Times New Roman" w:cs="Times New Roman"/>
            <w:sz w:val="24"/>
            <w:szCs w:val="24"/>
          </w:rPr>
          <w:t>e</w:t>
        </w:r>
      </w:ins>
      <w:r w:rsidR="00D27721">
        <w:rPr>
          <w:rFonts w:ascii="Times New Roman" w:hAnsi="Times New Roman" w:cs="Times New Roman"/>
          <w:sz w:val="24"/>
          <w:szCs w:val="24"/>
        </w:rPr>
        <w:t>ek</w:t>
      </w:r>
      <w:ins w:id="262" w:author="Pekmezaris, Renee, PhD" w:date="2021-05-18T17:15:00Z">
        <w:r w:rsidR="00DE6673">
          <w:rPr>
            <w:rFonts w:ascii="Times New Roman" w:hAnsi="Times New Roman" w:cs="Times New Roman"/>
            <w:sz w:val="24"/>
            <w:szCs w:val="24"/>
          </w:rPr>
          <w:t>s</w:t>
        </w:r>
      </w:ins>
      <w:r w:rsidR="00D27721">
        <w:rPr>
          <w:rFonts w:ascii="Times New Roman" w:hAnsi="Times New Roman" w:cs="Times New Roman"/>
          <w:sz w:val="24"/>
          <w:szCs w:val="24"/>
        </w:rPr>
        <w:t xml:space="preserve"> 18, 23 and 28 </w:t>
      </w:r>
      <w:del w:id="263" w:author="Pekmezaris, Renee, PhD" w:date="2021-05-18T17:15:00Z">
        <w:r w:rsidR="00D27721" w:rsidDel="00DE6673">
          <w:rPr>
            <w:rFonts w:ascii="Times New Roman" w:hAnsi="Times New Roman" w:cs="Times New Roman"/>
            <w:sz w:val="24"/>
            <w:szCs w:val="24"/>
          </w:rPr>
          <w:delText xml:space="preserve">are </w:delText>
        </w:r>
      </w:del>
      <w:ins w:id="264" w:author="Pekmezaris, Renee, PhD" w:date="2021-05-18T17:15:00Z">
        <w:r w:rsidR="00DE6673">
          <w:rPr>
            <w:rFonts w:ascii="Times New Roman" w:hAnsi="Times New Roman" w:cs="Times New Roman"/>
            <w:sz w:val="24"/>
            <w:szCs w:val="24"/>
          </w:rPr>
          <w:t xml:space="preserve">were found to be </w:t>
        </w:r>
      </w:ins>
      <w:r w:rsidR="00D27721">
        <w:rPr>
          <w:rFonts w:ascii="Times New Roman" w:hAnsi="Times New Roman" w:cs="Times New Roman"/>
          <w:sz w:val="24"/>
          <w:szCs w:val="24"/>
        </w:rPr>
        <w:t xml:space="preserve">significantly </w:t>
      </w:r>
      <w:ins w:id="265" w:author="Pekmezaris, Renee, PhD" w:date="2021-05-18T17:17:00Z">
        <w:r>
          <w:rPr>
            <w:rFonts w:ascii="Times New Roman" w:hAnsi="Times New Roman" w:cs="Times New Roman"/>
            <w:sz w:val="24"/>
            <w:szCs w:val="24"/>
          </w:rPr>
          <w:t xml:space="preserve">reduced </w:t>
        </w:r>
      </w:ins>
      <w:commentRangeStart w:id="266"/>
      <w:commentRangeStart w:id="267"/>
      <w:del w:id="268" w:author="Pekmezaris, Renee, PhD" w:date="2021-05-18T17:17:00Z">
        <w:r w:rsidR="00D27721" w:rsidRPr="003C6A84" w:rsidDel="003C6A84">
          <w:rPr>
            <w:rFonts w:ascii="Times New Roman" w:hAnsi="Times New Roman" w:cs="Times New Roman"/>
            <w:sz w:val="24"/>
            <w:szCs w:val="24"/>
            <w:highlight w:val="yellow"/>
            <w:rPrChange w:id="269" w:author="Pekmezaris, Renee, PhD" w:date="2021-05-18T17:16:00Z">
              <w:rPr>
                <w:rFonts w:ascii="Times New Roman" w:hAnsi="Times New Roman" w:cs="Times New Roman"/>
                <w:sz w:val="24"/>
                <w:szCs w:val="24"/>
              </w:rPr>
            </w:rPrChange>
          </w:rPr>
          <w:delText>different</w:delText>
        </w:r>
        <w:commentRangeEnd w:id="266"/>
        <w:r w:rsidDel="003C6A84">
          <w:rPr>
            <w:rStyle w:val="CommentReference"/>
          </w:rPr>
          <w:commentReference w:id="266"/>
        </w:r>
        <w:commentRangeEnd w:id="267"/>
        <w:r w:rsidDel="003C6A84">
          <w:rPr>
            <w:rStyle w:val="CommentReference"/>
          </w:rPr>
          <w:commentReference w:id="267"/>
        </w:r>
        <w:r w:rsidR="00D27721" w:rsidDel="003C6A84">
          <w:rPr>
            <w:rFonts w:ascii="Times New Roman" w:hAnsi="Times New Roman" w:cs="Times New Roman"/>
            <w:sz w:val="24"/>
            <w:szCs w:val="24"/>
          </w:rPr>
          <w:delText xml:space="preserve"> </w:delText>
        </w:r>
      </w:del>
      <w:del w:id="270" w:author="Pekmezaris, Renee, PhD" w:date="2021-05-18T17:15:00Z">
        <w:r w:rsidR="00D27721" w:rsidDel="003C6A84">
          <w:rPr>
            <w:rFonts w:ascii="Times New Roman" w:hAnsi="Times New Roman" w:cs="Times New Roman"/>
            <w:sz w:val="24"/>
            <w:szCs w:val="24"/>
          </w:rPr>
          <w:delText xml:space="preserve">reduction from </w:delText>
        </w:r>
      </w:del>
      <w:ins w:id="271" w:author="Pekmezaris, Renee, PhD" w:date="2021-05-18T17:17:00Z">
        <w:r>
          <w:rPr>
            <w:rFonts w:ascii="Times New Roman" w:hAnsi="Times New Roman" w:cs="Times New Roman"/>
            <w:sz w:val="24"/>
            <w:szCs w:val="24"/>
          </w:rPr>
          <w:t xml:space="preserve">from </w:t>
        </w:r>
      </w:ins>
      <w:ins w:id="272" w:author="Pekmezaris, Renee, PhD" w:date="2021-05-18T17:15:00Z">
        <w:r>
          <w:rPr>
            <w:rFonts w:ascii="Times New Roman" w:hAnsi="Times New Roman" w:cs="Times New Roman"/>
            <w:sz w:val="24"/>
            <w:szCs w:val="24"/>
          </w:rPr>
          <w:t xml:space="preserve"> </w:t>
        </w:r>
      </w:ins>
      <w:r w:rsidR="00D27721">
        <w:rPr>
          <w:rFonts w:ascii="Times New Roman" w:hAnsi="Times New Roman" w:cs="Times New Roman"/>
          <w:sz w:val="24"/>
          <w:szCs w:val="24"/>
        </w:rPr>
        <w:t xml:space="preserve">week 1, whereas </w:t>
      </w:r>
      <w:r w:rsidR="00F62EF6">
        <w:rPr>
          <w:rFonts w:ascii="Times New Roman" w:hAnsi="Times New Roman" w:cs="Times New Roman"/>
          <w:sz w:val="24"/>
          <w:szCs w:val="24"/>
        </w:rPr>
        <w:t>week</w:t>
      </w:r>
      <w:ins w:id="273" w:author="Pekmezaris, Renee, PhD" w:date="2021-05-18T17:17:00Z">
        <w:r>
          <w:rPr>
            <w:rFonts w:ascii="Times New Roman" w:hAnsi="Times New Roman" w:cs="Times New Roman"/>
            <w:sz w:val="24"/>
            <w:szCs w:val="24"/>
          </w:rPr>
          <w:t>s</w:t>
        </w:r>
      </w:ins>
      <w:r w:rsidR="00D27721">
        <w:rPr>
          <w:rFonts w:ascii="Times New Roman" w:hAnsi="Times New Roman" w:cs="Times New Roman"/>
          <w:sz w:val="24"/>
          <w:szCs w:val="24"/>
        </w:rPr>
        <w:t xml:space="preserve"> 6 and </w:t>
      </w:r>
      <w:del w:id="274" w:author="Pekmezaris, Renee, PhD" w:date="2021-05-18T17:17:00Z">
        <w:r w:rsidR="00D27721" w:rsidDel="003C6A84">
          <w:rPr>
            <w:rFonts w:ascii="Times New Roman" w:hAnsi="Times New Roman" w:cs="Times New Roman"/>
            <w:sz w:val="24"/>
            <w:szCs w:val="24"/>
          </w:rPr>
          <w:delText xml:space="preserve">week </w:delText>
        </w:r>
      </w:del>
      <w:r w:rsidR="00D27721">
        <w:rPr>
          <w:rFonts w:ascii="Times New Roman" w:hAnsi="Times New Roman" w:cs="Times New Roman"/>
          <w:sz w:val="24"/>
          <w:szCs w:val="24"/>
        </w:rPr>
        <w:t xml:space="preserve">13 had no significant decrease </w:t>
      </w:r>
      <w:del w:id="275" w:author="Pekmezaris, Renee, PhD" w:date="2021-05-18T17:17:00Z">
        <w:r w:rsidR="00D27721" w:rsidDel="003C6A84">
          <w:rPr>
            <w:rFonts w:ascii="Times New Roman" w:hAnsi="Times New Roman" w:cs="Times New Roman"/>
            <w:sz w:val="24"/>
            <w:szCs w:val="24"/>
          </w:rPr>
          <w:delText xml:space="preserve">on </w:delText>
        </w:r>
      </w:del>
      <w:ins w:id="276" w:author="Pekmezaris, Renee, PhD" w:date="2021-05-18T17:17:00Z">
        <w:r>
          <w:rPr>
            <w:rFonts w:ascii="Times New Roman" w:hAnsi="Times New Roman" w:cs="Times New Roman"/>
            <w:sz w:val="24"/>
            <w:szCs w:val="24"/>
          </w:rPr>
          <w:t xml:space="preserve">in </w:t>
        </w:r>
      </w:ins>
      <w:r w:rsidR="00D27721">
        <w:rPr>
          <w:rFonts w:ascii="Times New Roman" w:hAnsi="Times New Roman" w:cs="Times New Roman"/>
          <w:sz w:val="24"/>
          <w:szCs w:val="24"/>
        </w:rPr>
        <w:t xml:space="preserve">the proportion of people </w:t>
      </w:r>
      <w:ins w:id="277" w:author="Pekmezaris, Renee, PhD" w:date="2021-05-18T17:18:00Z">
        <w:r>
          <w:rPr>
            <w:rFonts w:ascii="Times New Roman" w:hAnsi="Times New Roman" w:cs="Times New Roman"/>
            <w:sz w:val="24"/>
            <w:szCs w:val="24"/>
          </w:rPr>
          <w:t xml:space="preserve">who did </w:t>
        </w:r>
      </w:ins>
      <w:del w:id="278" w:author="Pekmezaris, Renee, PhD" w:date="2021-05-18T17:18:00Z">
        <w:r w:rsidR="00E9010F" w:rsidDel="003C6A84">
          <w:rPr>
            <w:rFonts w:ascii="Times New Roman" w:hAnsi="Times New Roman" w:cs="Times New Roman"/>
            <w:sz w:val="24"/>
            <w:szCs w:val="24"/>
          </w:rPr>
          <w:delText>do not</w:delText>
        </w:r>
      </w:del>
      <w:ins w:id="279" w:author="Pekmezaris, Renee, PhD" w:date="2021-05-18T17:18:00Z">
        <w:r>
          <w:rPr>
            <w:rFonts w:ascii="Times New Roman" w:hAnsi="Times New Roman" w:cs="Times New Roman"/>
            <w:sz w:val="24"/>
            <w:szCs w:val="24"/>
          </w:rPr>
          <w:t>not receive</w:t>
        </w:r>
      </w:ins>
      <w:del w:id="280" w:author="Pekmezaris, Renee, PhD" w:date="2021-05-18T17:18:00Z">
        <w:r w:rsidR="00E9010F" w:rsidDel="003C6A84">
          <w:rPr>
            <w:rFonts w:ascii="Times New Roman" w:hAnsi="Times New Roman" w:cs="Times New Roman"/>
            <w:sz w:val="24"/>
            <w:szCs w:val="24"/>
          </w:rPr>
          <w:delText xml:space="preserve"> get</w:delText>
        </w:r>
      </w:del>
      <w:r w:rsidR="00D27721">
        <w:rPr>
          <w:rFonts w:ascii="Times New Roman" w:hAnsi="Times New Roman" w:cs="Times New Roman"/>
          <w:sz w:val="24"/>
          <w:szCs w:val="24"/>
        </w:rPr>
        <w:t xml:space="preserve"> medical support. </w:t>
      </w:r>
      <w:r w:rsidR="00151C86" w:rsidRPr="00346148">
        <w:rPr>
          <w:rFonts w:ascii="Times New Roman" w:hAnsi="Times New Roman" w:cs="Times New Roman"/>
          <w:sz w:val="24"/>
          <w:szCs w:val="24"/>
        </w:rPr>
        <w:t>Generalized linear model with an interaction term week*subgroup were tested. No significant interaction</w:t>
      </w:r>
      <w:ins w:id="281" w:author="Pekmezaris, Renee, PhD" w:date="2021-05-18T17:18:00Z">
        <w:r>
          <w:rPr>
            <w:rFonts w:ascii="Times New Roman" w:hAnsi="Times New Roman" w:cs="Times New Roman"/>
            <w:sz w:val="24"/>
            <w:szCs w:val="24"/>
          </w:rPr>
          <w:t>s were</w:t>
        </w:r>
      </w:ins>
      <w:del w:id="282" w:author="Pekmezaris, Renee, PhD" w:date="2021-05-18T17:18:00Z">
        <w:r w:rsidR="00151C86" w:rsidRPr="00346148" w:rsidDel="003C6A84">
          <w:rPr>
            <w:rFonts w:ascii="Times New Roman" w:hAnsi="Times New Roman" w:cs="Times New Roman"/>
            <w:sz w:val="24"/>
            <w:szCs w:val="24"/>
          </w:rPr>
          <w:delText xml:space="preserve"> was</w:delText>
        </w:r>
      </w:del>
      <w:r w:rsidR="00151C86" w:rsidRPr="00346148">
        <w:rPr>
          <w:rFonts w:ascii="Times New Roman" w:hAnsi="Times New Roman" w:cs="Times New Roman"/>
          <w:sz w:val="24"/>
          <w:szCs w:val="24"/>
        </w:rPr>
        <w:t xml:space="preserve"> found.</w:t>
      </w:r>
    </w:p>
    <w:p w14:paraId="34C253D2" w14:textId="77777777" w:rsidR="00B810FB" w:rsidRPr="00151C86" w:rsidRDefault="00B810FB">
      <w:pPr>
        <w:rPr>
          <w:rFonts w:ascii="Times New Roman" w:hAnsi="Times New Roman" w:cs="Times New Roman"/>
        </w:rPr>
      </w:pPr>
    </w:p>
    <w:p w14:paraId="4B3B4773" w14:textId="58F7C80C" w:rsidR="005D5095" w:rsidRDefault="009203F5">
      <w:r>
        <w:t>Figure 2</w:t>
      </w:r>
    </w:p>
    <w:p w14:paraId="3C30F1A0" w14:textId="568F062C" w:rsidR="005D5095" w:rsidRDefault="005D5095">
      <w:r>
        <w:rPr>
          <w:noProof/>
        </w:rPr>
        <w:drawing>
          <wp:inline distT="0" distB="0" distL="0" distR="0" wp14:anchorId="29822CB7" wp14:editId="190A9DD4">
            <wp:extent cx="6109398" cy="2200275"/>
            <wp:effectExtent l="0" t="0" r="1206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487EA2" w14:textId="2A293492" w:rsidR="0061161D" w:rsidRDefault="0061161D" w:rsidP="009203F5"/>
    <w:p w14:paraId="09D299C9" w14:textId="4F1B2AE2" w:rsidR="001102EE" w:rsidRPr="00E23A92" w:rsidRDefault="001102EE" w:rsidP="009203F5">
      <w:pPr>
        <w:rPr>
          <w:rFonts w:ascii="Times New Roman" w:hAnsi="Times New Roman" w:cs="Times New Roman"/>
        </w:rPr>
      </w:pPr>
      <w:r w:rsidRPr="00E23A92">
        <w:rPr>
          <w:rFonts w:ascii="Times New Roman" w:hAnsi="Times New Roman" w:cs="Times New Roman"/>
        </w:rPr>
        <w:t>Table 2</w:t>
      </w:r>
    </w:p>
    <w:p w14:paraId="6048FA2A" w14:textId="6AB203D5" w:rsidR="001102EE" w:rsidRDefault="001102EE" w:rsidP="009203F5"/>
    <w:p w14:paraId="4A49F5C5" w14:textId="284BB181" w:rsidR="001102EE" w:rsidRPr="005946E7" w:rsidRDefault="0079357A" w:rsidP="009203F5">
      <w:pPr>
        <w:rPr>
          <w:rFonts w:ascii="Times New Roman" w:hAnsi="Times New Roman" w:cs="Times New Roman"/>
          <w:b/>
          <w:bCs/>
        </w:rPr>
      </w:pPr>
      <w:r w:rsidRPr="005946E7">
        <w:rPr>
          <w:rFonts w:ascii="Times New Roman" w:hAnsi="Times New Roman" w:cs="Times New Roman"/>
          <w:b/>
          <w:bCs/>
        </w:rPr>
        <w:t>Discussion</w:t>
      </w:r>
    </w:p>
    <w:p w14:paraId="7AE579AD" w14:textId="52DB94CA" w:rsidR="00345B2A" w:rsidRPr="00E23A92" w:rsidRDefault="00345B2A" w:rsidP="009203F5">
      <w:pPr>
        <w:rPr>
          <w:rFonts w:ascii="Times New Roman" w:hAnsi="Times New Roman" w:cs="Times New Roman"/>
        </w:rPr>
      </w:pPr>
      <w:r>
        <w:rPr>
          <w:rFonts w:ascii="Times New Roman" w:hAnsi="Times New Roman" w:cs="Times New Roman"/>
        </w:rPr>
        <w:t>Our finding</w:t>
      </w:r>
      <w:ins w:id="283" w:author="Pekmezaris, Renee, PhD" w:date="2021-05-18T17:19:00Z">
        <w:r w:rsidR="003C6A84">
          <w:rPr>
            <w:rFonts w:ascii="Times New Roman" w:hAnsi="Times New Roman" w:cs="Times New Roman"/>
          </w:rPr>
          <w:t>s</w:t>
        </w:r>
      </w:ins>
      <w:r>
        <w:rPr>
          <w:rFonts w:ascii="Times New Roman" w:hAnsi="Times New Roman" w:cs="Times New Roman"/>
        </w:rPr>
        <w:t xml:space="preserve"> indicate</w:t>
      </w:r>
      <w:del w:id="284" w:author="Pekmezaris, Renee, PhD" w:date="2021-05-18T17:19:00Z">
        <w:r w:rsidDel="003C6A84">
          <w:rPr>
            <w:rFonts w:ascii="Times New Roman" w:hAnsi="Times New Roman" w:cs="Times New Roman"/>
          </w:rPr>
          <w:delText>s</w:delText>
        </w:r>
      </w:del>
      <w:r>
        <w:rPr>
          <w:rFonts w:ascii="Times New Roman" w:hAnsi="Times New Roman" w:cs="Times New Roman"/>
        </w:rPr>
        <w:t xml:space="preserve"> </w:t>
      </w:r>
      <w:r w:rsidR="00A639D7">
        <w:rPr>
          <w:rFonts w:ascii="Times New Roman" w:hAnsi="Times New Roman" w:cs="Times New Roman"/>
        </w:rPr>
        <w:t xml:space="preserve">rates of </w:t>
      </w:r>
      <w:ins w:id="285" w:author="Pekmezaris, Renee, PhD" w:date="2021-05-18T17:19:00Z">
        <w:r w:rsidR="003C6A84">
          <w:rPr>
            <w:rFonts w:ascii="Times New Roman" w:hAnsi="Times New Roman" w:cs="Times New Roman"/>
          </w:rPr>
          <w:t xml:space="preserve">access to </w:t>
        </w:r>
      </w:ins>
      <w:del w:id="286" w:author="Pekmezaris, Renee, PhD" w:date="2021-05-18T17:19:00Z">
        <w:r w:rsidR="00A639D7" w:rsidDel="003C6A84">
          <w:rPr>
            <w:rFonts w:ascii="Times New Roman" w:hAnsi="Times New Roman" w:cs="Times New Roman"/>
          </w:rPr>
          <w:delText xml:space="preserve">getting </w:delText>
        </w:r>
      </w:del>
      <w:r w:rsidR="00A639D7">
        <w:rPr>
          <w:rFonts w:ascii="Times New Roman" w:hAnsi="Times New Roman" w:cs="Times New Roman"/>
        </w:rPr>
        <w:t xml:space="preserve">medical support </w:t>
      </w:r>
      <w:r w:rsidR="00615A89">
        <w:rPr>
          <w:rFonts w:ascii="Times New Roman" w:hAnsi="Times New Roman" w:cs="Times New Roman"/>
        </w:rPr>
        <w:t xml:space="preserve">due to COVID-19 </w:t>
      </w:r>
      <w:del w:id="287" w:author="Pekmezaris, Renee, PhD" w:date="2021-05-18T17:19:00Z">
        <w:r w:rsidR="00615A89" w:rsidDel="003C6A84">
          <w:rPr>
            <w:rFonts w:ascii="Times New Roman" w:hAnsi="Times New Roman" w:cs="Times New Roman"/>
          </w:rPr>
          <w:delText xml:space="preserve">was </w:delText>
        </w:r>
      </w:del>
      <w:r w:rsidR="00725D10">
        <w:rPr>
          <w:rFonts w:ascii="Times New Roman" w:hAnsi="Times New Roman" w:cs="Times New Roman"/>
        </w:rPr>
        <w:t>worsen</w:t>
      </w:r>
      <w:ins w:id="288" w:author="Pekmezaris, Renee, PhD" w:date="2021-05-18T17:19:00Z">
        <w:r w:rsidR="003C6A84">
          <w:rPr>
            <w:rFonts w:ascii="Times New Roman" w:hAnsi="Times New Roman" w:cs="Times New Roman"/>
          </w:rPr>
          <w:t>ed</w:t>
        </w:r>
      </w:ins>
      <w:r w:rsidR="00725D10">
        <w:rPr>
          <w:rFonts w:ascii="Times New Roman" w:hAnsi="Times New Roman" w:cs="Times New Roman"/>
        </w:rPr>
        <w:t xml:space="preserve"> in the summer of 2020</w:t>
      </w:r>
      <w:ins w:id="289" w:author="Pekmezaris, Renee, PhD" w:date="2021-05-18T17:19:00Z">
        <w:r w:rsidR="003C6A84">
          <w:rPr>
            <w:rFonts w:ascii="Times New Roman" w:hAnsi="Times New Roman" w:cs="Times New Roman"/>
          </w:rPr>
          <w:t>,</w:t>
        </w:r>
      </w:ins>
      <w:r w:rsidR="00615A89">
        <w:rPr>
          <w:rFonts w:ascii="Times New Roman" w:hAnsi="Times New Roman" w:cs="Times New Roman"/>
        </w:rPr>
        <w:t xml:space="preserve"> but </w:t>
      </w:r>
      <w:del w:id="290" w:author="Pekmezaris, Renee, PhD" w:date="2021-05-18T17:19:00Z">
        <w:r w:rsidR="00615A89" w:rsidDel="003C6A84">
          <w:rPr>
            <w:rFonts w:ascii="Times New Roman" w:hAnsi="Times New Roman" w:cs="Times New Roman"/>
          </w:rPr>
          <w:delText xml:space="preserve">got better </w:delText>
        </w:r>
      </w:del>
      <w:ins w:id="291" w:author="Pekmezaris, Renee, PhD" w:date="2021-05-18T17:19:00Z">
        <w:r w:rsidR="003C6A84">
          <w:rPr>
            <w:rFonts w:ascii="Times New Roman" w:hAnsi="Times New Roman" w:cs="Times New Roman"/>
          </w:rPr>
          <w:t xml:space="preserve">improved </w:t>
        </w:r>
      </w:ins>
      <w:r w:rsidR="00615A89">
        <w:rPr>
          <w:rFonts w:ascii="Times New Roman" w:hAnsi="Times New Roman" w:cs="Times New Roman"/>
        </w:rPr>
        <w:t xml:space="preserve">after October 2020. </w:t>
      </w:r>
      <w:r w:rsidR="00301275">
        <w:rPr>
          <w:rFonts w:ascii="Times New Roman" w:hAnsi="Times New Roman" w:cs="Times New Roman"/>
        </w:rPr>
        <w:t>Health service disparit</w:t>
      </w:r>
      <w:ins w:id="292" w:author="Pekmezaris, Renee, PhD" w:date="2021-05-18T17:19:00Z">
        <w:r w:rsidR="003C6A84">
          <w:rPr>
            <w:rFonts w:ascii="Times New Roman" w:hAnsi="Times New Roman" w:cs="Times New Roman"/>
          </w:rPr>
          <w:t>ies are</w:t>
        </w:r>
      </w:ins>
      <w:del w:id="293" w:author="Pekmezaris, Renee, PhD" w:date="2021-05-18T17:19:00Z">
        <w:r w:rsidR="00301275" w:rsidDel="003C6A84">
          <w:rPr>
            <w:rFonts w:ascii="Times New Roman" w:hAnsi="Times New Roman" w:cs="Times New Roman"/>
          </w:rPr>
          <w:delText xml:space="preserve">y </w:delText>
        </w:r>
        <w:r w:rsidR="00D8063A" w:rsidDel="003C6A84">
          <w:rPr>
            <w:rFonts w:ascii="Times New Roman" w:hAnsi="Times New Roman" w:cs="Times New Roman"/>
          </w:rPr>
          <w:delText>is</w:delText>
        </w:r>
      </w:del>
      <w:r w:rsidR="00D8063A">
        <w:rPr>
          <w:rFonts w:ascii="Times New Roman" w:hAnsi="Times New Roman" w:cs="Times New Roman"/>
        </w:rPr>
        <w:t xml:space="preserve"> an issue to address </w:t>
      </w:r>
      <w:r w:rsidR="00725D10">
        <w:rPr>
          <w:rFonts w:ascii="Times New Roman" w:hAnsi="Times New Roman" w:cs="Times New Roman"/>
        </w:rPr>
        <w:t>for practitioners</w:t>
      </w:r>
      <w:ins w:id="294" w:author="Pekmezaris, Renee, PhD" w:date="2021-05-18T17:20:00Z">
        <w:r w:rsidR="003C6A84">
          <w:rPr>
            <w:rFonts w:ascii="Times New Roman" w:hAnsi="Times New Roman" w:cs="Times New Roman"/>
          </w:rPr>
          <w:t xml:space="preserve"> and health systems, especially for </w:t>
        </w:r>
      </w:ins>
      <w:del w:id="295" w:author="Pekmezaris, Renee, PhD" w:date="2021-05-18T17:20:00Z">
        <w:r w:rsidR="00725D10" w:rsidDel="003C6A84">
          <w:rPr>
            <w:rFonts w:ascii="Times New Roman" w:hAnsi="Times New Roman" w:cs="Times New Roman"/>
          </w:rPr>
          <w:delText xml:space="preserve"> when </w:delText>
        </w:r>
      </w:del>
      <w:r w:rsidR="00D7139D">
        <w:rPr>
          <w:rFonts w:ascii="Times New Roman" w:hAnsi="Times New Roman" w:cs="Times New Roman"/>
        </w:rPr>
        <w:t xml:space="preserve">patients with chronic illness or vulnerable groups such as pregnant </w:t>
      </w:r>
      <w:r w:rsidR="005946E7">
        <w:rPr>
          <w:rFonts w:ascii="Times New Roman" w:hAnsi="Times New Roman" w:cs="Times New Roman"/>
        </w:rPr>
        <w:t xml:space="preserve">women </w:t>
      </w:r>
      <w:del w:id="296" w:author="Pekmezaris, Renee, PhD" w:date="2021-05-18T17:20:00Z">
        <w:r w:rsidR="005946E7" w:rsidDel="003C6A84">
          <w:rPr>
            <w:rFonts w:ascii="Times New Roman" w:hAnsi="Times New Roman" w:cs="Times New Roman"/>
          </w:rPr>
          <w:delText>are</w:delText>
        </w:r>
        <w:r w:rsidR="00B1184A" w:rsidDel="003C6A84">
          <w:rPr>
            <w:rFonts w:ascii="Times New Roman" w:hAnsi="Times New Roman" w:cs="Times New Roman"/>
          </w:rPr>
          <w:delText xml:space="preserve"> </w:delText>
        </w:r>
      </w:del>
      <w:r w:rsidR="00B1184A">
        <w:rPr>
          <w:rFonts w:ascii="Times New Roman" w:hAnsi="Times New Roman" w:cs="Times New Roman"/>
        </w:rPr>
        <w:t xml:space="preserve">in need </w:t>
      </w:r>
      <w:del w:id="297" w:author="Pekmezaris, Renee, PhD" w:date="2021-05-18T17:20:00Z">
        <w:r w:rsidR="00B1184A" w:rsidDel="003C6A84">
          <w:rPr>
            <w:rFonts w:ascii="Times New Roman" w:hAnsi="Times New Roman" w:cs="Times New Roman"/>
          </w:rPr>
          <w:delText xml:space="preserve">for </w:delText>
        </w:r>
      </w:del>
      <w:ins w:id="298" w:author="Pekmezaris, Renee, PhD" w:date="2021-05-18T17:20:00Z">
        <w:r w:rsidR="003C6A84">
          <w:rPr>
            <w:rFonts w:ascii="Times New Roman" w:hAnsi="Times New Roman" w:cs="Times New Roman"/>
          </w:rPr>
          <w:t xml:space="preserve">of </w:t>
        </w:r>
      </w:ins>
      <w:r w:rsidR="00B1184A">
        <w:rPr>
          <w:rFonts w:ascii="Times New Roman" w:hAnsi="Times New Roman" w:cs="Times New Roman"/>
        </w:rPr>
        <w:t>evaluation and care.</w:t>
      </w:r>
    </w:p>
    <w:p w14:paraId="2B35D6A5" w14:textId="2B7974D1" w:rsidR="0079357A" w:rsidRPr="00E23A92" w:rsidRDefault="0079357A" w:rsidP="0079357A">
      <w:pPr>
        <w:rPr>
          <w:rFonts w:ascii="Times New Roman" w:hAnsi="Times New Roman" w:cs="Times New Roman"/>
        </w:rPr>
      </w:pPr>
    </w:p>
    <w:sectPr w:rsidR="0079357A" w:rsidRPr="00E23A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6" w:author="Pekmezaris, Renee, PhD" w:date="2021-05-18T17:16:00Z" w:initials="PRP">
    <w:p w14:paraId="0F506FDB" w14:textId="74D86A10" w:rsidR="003C6A84" w:rsidRDefault="003C6A84">
      <w:pPr>
        <w:pStyle w:val="CommentText"/>
      </w:pPr>
      <w:r>
        <w:rPr>
          <w:rStyle w:val="CommentReference"/>
        </w:rPr>
        <w:annotationRef/>
      </w:r>
      <w:r w:rsidR="007E6734">
        <w:rPr>
          <w:noProof/>
        </w:rPr>
        <w:t>what does less mean? Seek medical care? If so, say it that way</w:t>
      </w:r>
    </w:p>
  </w:comment>
  <w:comment w:id="267" w:author="Pekmezaris, Renee, PhD" w:date="2021-05-18T17:16:00Z" w:initials="PRP">
    <w:p w14:paraId="5F48B7C1" w14:textId="03BE532A" w:rsidR="003C6A84" w:rsidRDefault="003C6A8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506FDB" w15:done="0"/>
  <w15:commentEx w15:paraId="5F48B7C1" w15:paraIdParent="0F506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E74E4" w16cex:dateUtc="2021-05-18T21:16:00Z"/>
  <w16cex:commentExtensible w16cex:durableId="244E74F9" w16cex:dateUtc="2021-05-18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506FDB" w16cid:durableId="244E74E4"/>
  <w16cid:commentId w16cid:paraId="5F48B7C1" w16cid:durableId="244E74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5002EFF" w:usb1="C000E47F" w:usb2="00000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nee Pekmezaris">
    <w15:presenceInfo w15:providerId="AD" w15:userId="S::RPekmeza@northwell.edu::21f78978-7849-468f-a2e7-07c00a219484"/>
  </w15:person>
  <w15:person w15:author="Pekmezaris, Renee, PhD">
    <w15:presenceInfo w15:providerId="AD" w15:userId="S::RPekmeza@northwell.edu::21f78978-7849-468f-a2e7-07c00a219484"/>
  </w15:person>
  <w15:person w15:author="Chu Xu">
    <w15:presenceInfo w15:providerId="Windows Live" w15:userId="db04496c7a6dfb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6EE"/>
    <w:rsid w:val="000107EC"/>
    <w:rsid w:val="000131A3"/>
    <w:rsid w:val="00061C00"/>
    <w:rsid w:val="000634E8"/>
    <w:rsid w:val="00090E55"/>
    <w:rsid w:val="000D0B6F"/>
    <w:rsid w:val="000D71AC"/>
    <w:rsid w:val="000F4990"/>
    <w:rsid w:val="001102EE"/>
    <w:rsid w:val="001245B6"/>
    <w:rsid w:val="00126823"/>
    <w:rsid w:val="00150CC5"/>
    <w:rsid w:val="00151C86"/>
    <w:rsid w:val="0015309C"/>
    <w:rsid w:val="0016460C"/>
    <w:rsid w:val="00167E08"/>
    <w:rsid w:val="0018281F"/>
    <w:rsid w:val="00196E83"/>
    <w:rsid w:val="001A71E7"/>
    <w:rsid w:val="001D4DB2"/>
    <w:rsid w:val="001E4B10"/>
    <w:rsid w:val="001F03F6"/>
    <w:rsid w:val="002058EC"/>
    <w:rsid w:val="00225712"/>
    <w:rsid w:val="00284727"/>
    <w:rsid w:val="00292E9E"/>
    <w:rsid w:val="002A55CB"/>
    <w:rsid w:val="002B36B1"/>
    <w:rsid w:val="00301275"/>
    <w:rsid w:val="00301512"/>
    <w:rsid w:val="00307BCA"/>
    <w:rsid w:val="00334D6E"/>
    <w:rsid w:val="00345B2A"/>
    <w:rsid w:val="00346148"/>
    <w:rsid w:val="003C48AE"/>
    <w:rsid w:val="003C6A84"/>
    <w:rsid w:val="003E12D8"/>
    <w:rsid w:val="00451968"/>
    <w:rsid w:val="00452800"/>
    <w:rsid w:val="0049468B"/>
    <w:rsid w:val="004B482A"/>
    <w:rsid w:val="004E2544"/>
    <w:rsid w:val="004F5B5F"/>
    <w:rsid w:val="004F7B91"/>
    <w:rsid w:val="00501C27"/>
    <w:rsid w:val="005946E7"/>
    <w:rsid w:val="005A7A21"/>
    <w:rsid w:val="005B1C40"/>
    <w:rsid w:val="005C14DA"/>
    <w:rsid w:val="005C46EE"/>
    <w:rsid w:val="005D3628"/>
    <w:rsid w:val="005D5095"/>
    <w:rsid w:val="0061161D"/>
    <w:rsid w:val="00615A89"/>
    <w:rsid w:val="006A4E7B"/>
    <w:rsid w:val="006C15A1"/>
    <w:rsid w:val="006C2B89"/>
    <w:rsid w:val="0070165B"/>
    <w:rsid w:val="00725D10"/>
    <w:rsid w:val="00744927"/>
    <w:rsid w:val="0079357A"/>
    <w:rsid w:val="00794777"/>
    <w:rsid w:val="007A3DCF"/>
    <w:rsid w:val="007C13B6"/>
    <w:rsid w:val="007E6734"/>
    <w:rsid w:val="00802C3E"/>
    <w:rsid w:val="00817638"/>
    <w:rsid w:val="008325C6"/>
    <w:rsid w:val="008500FF"/>
    <w:rsid w:val="00857571"/>
    <w:rsid w:val="00875B85"/>
    <w:rsid w:val="008771C4"/>
    <w:rsid w:val="00886C87"/>
    <w:rsid w:val="008A3B68"/>
    <w:rsid w:val="008D02B6"/>
    <w:rsid w:val="008F77F8"/>
    <w:rsid w:val="009160CA"/>
    <w:rsid w:val="009203F5"/>
    <w:rsid w:val="009361AB"/>
    <w:rsid w:val="00943B01"/>
    <w:rsid w:val="00975429"/>
    <w:rsid w:val="009A5E5E"/>
    <w:rsid w:val="009A7DB5"/>
    <w:rsid w:val="009B25A9"/>
    <w:rsid w:val="009B36A1"/>
    <w:rsid w:val="00A011DC"/>
    <w:rsid w:val="00A048AB"/>
    <w:rsid w:val="00A32123"/>
    <w:rsid w:val="00A47672"/>
    <w:rsid w:val="00A603D0"/>
    <w:rsid w:val="00A639D7"/>
    <w:rsid w:val="00A96A62"/>
    <w:rsid w:val="00AA0320"/>
    <w:rsid w:val="00AA6F46"/>
    <w:rsid w:val="00AC0661"/>
    <w:rsid w:val="00B1184A"/>
    <w:rsid w:val="00B53365"/>
    <w:rsid w:val="00B62951"/>
    <w:rsid w:val="00B810FB"/>
    <w:rsid w:val="00B96853"/>
    <w:rsid w:val="00BC5BF8"/>
    <w:rsid w:val="00BC7B91"/>
    <w:rsid w:val="00BF771D"/>
    <w:rsid w:val="00BF7B36"/>
    <w:rsid w:val="00C06E07"/>
    <w:rsid w:val="00C13F1E"/>
    <w:rsid w:val="00C407DD"/>
    <w:rsid w:val="00C4735B"/>
    <w:rsid w:val="00C80EC6"/>
    <w:rsid w:val="00C86CCC"/>
    <w:rsid w:val="00CB5BB3"/>
    <w:rsid w:val="00CD01E0"/>
    <w:rsid w:val="00CE261E"/>
    <w:rsid w:val="00CE387A"/>
    <w:rsid w:val="00D27721"/>
    <w:rsid w:val="00D32661"/>
    <w:rsid w:val="00D37743"/>
    <w:rsid w:val="00D7139D"/>
    <w:rsid w:val="00D8063A"/>
    <w:rsid w:val="00DC6CF5"/>
    <w:rsid w:val="00DD21FB"/>
    <w:rsid w:val="00DE6673"/>
    <w:rsid w:val="00DF66DD"/>
    <w:rsid w:val="00DF6A2E"/>
    <w:rsid w:val="00E03587"/>
    <w:rsid w:val="00E23A92"/>
    <w:rsid w:val="00E2453A"/>
    <w:rsid w:val="00E62902"/>
    <w:rsid w:val="00E76B2C"/>
    <w:rsid w:val="00E9010F"/>
    <w:rsid w:val="00E93AB2"/>
    <w:rsid w:val="00EC27E5"/>
    <w:rsid w:val="00F00402"/>
    <w:rsid w:val="00F17139"/>
    <w:rsid w:val="00F373FD"/>
    <w:rsid w:val="00F5719F"/>
    <w:rsid w:val="00F62EF6"/>
    <w:rsid w:val="00F75C9A"/>
    <w:rsid w:val="00F80848"/>
    <w:rsid w:val="00F82EE3"/>
    <w:rsid w:val="00F837DF"/>
    <w:rsid w:val="00F84787"/>
    <w:rsid w:val="00F97A1C"/>
    <w:rsid w:val="00FD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32FA"/>
  <w15:chartTrackingRefBased/>
  <w15:docId w15:val="{2E14D38C-69F6-47DF-B3D2-F5AC38A6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1C40"/>
    <w:rPr>
      <w:color w:val="0563C1" w:themeColor="hyperlink"/>
      <w:u w:val="single"/>
    </w:rPr>
  </w:style>
  <w:style w:type="character" w:styleId="UnresolvedMention">
    <w:name w:val="Unresolved Mention"/>
    <w:basedOn w:val="DefaultParagraphFont"/>
    <w:uiPriority w:val="99"/>
    <w:semiHidden/>
    <w:unhideWhenUsed/>
    <w:rsid w:val="005B1C40"/>
    <w:rPr>
      <w:color w:val="605E5C"/>
      <w:shd w:val="clear" w:color="auto" w:fill="E1DFDD"/>
    </w:rPr>
  </w:style>
  <w:style w:type="paragraph" w:styleId="NormalWeb">
    <w:name w:val="Normal (Web)"/>
    <w:basedOn w:val="Normal"/>
    <w:uiPriority w:val="99"/>
    <w:semiHidden/>
    <w:unhideWhenUsed/>
    <w:rsid w:val="00875B8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CB5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BB3"/>
    <w:rPr>
      <w:rFonts w:ascii="Segoe UI" w:hAnsi="Segoe UI" w:cs="Segoe UI"/>
      <w:sz w:val="18"/>
      <w:szCs w:val="18"/>
    </w:rPr>
  </w:style>
  <w:style w:type="character" w:styleId="FollowedHyperlink">
    <w:name w:val="FollowedHyperlink"/>
    <w:basedOn w:val="DefaultParagraphFont"/>
    <w:uiPriority w:val="99"/>
    <w:semiHidden/>
    <w:unhideWhenUsed/>
    <w:rsid w:val="00857571"/>
    <w:rPr>
      <w:color w:val="954F72" w:themeColor="followedHyperlink"/>
      <w:u w:val="single"/>
    </w:rPr>
  </w:style>
  <w:style w:type="character" w:styleId="CommentReference">
    <w:name w:val="annotation reference"/>
    <w:basedOn w:val="DefaultParagraphFont"/>
    <w:uiPriority w:val="99"/>
    <w:semiHidden/>
    <w:unhideWhenUsed/>
    <w:rsid w:val="00857571"/>
    <w:rPr>
      <w:sz w:val="16"/>
      <w:szCs w:val="16"/>
    </w:rPr>
  </w:style>
  <w:style w:type="paragraph" w:styleId="CommentText">
    <w:name w:val="annotation text"/>
    <w:basedOn w:val="Normal"/>
    <w:link w:val="CommentTextChar"/>
    <w:uiPriority w:val="99"/>
    <w:semiHidden/>
    <w:unhideWhenUsed/>
    <w:rsid w:val="00857571"/>
    <w:pPr>
      <w:spacing w:line="240" w:lineRule="auto"/>
    </w:pPr>
    <w:rPr>
      <w:sz w:val="20"/>
      <w:szCs w:val="20"/>
    </w:rPr>
  </w:style>
  <w:style w:type="character" w:customStyle="1" w:styleId="CommentTextChar">
    <w:name w:val="Comment Text Char"/>
    <w:basedOn w:val="DefaultParagraphFont"/>
    <w:link w:val="CommentText"/>
    <w:uiPriority w:val="99"/>
    <w:semiHidden/>
    <w:rsid w:val="00857571"/>
    <w:rPr>
      <w:sz w:val="20"/>
      <w:szCs w:val="20"/>
    </w:rPr>
  </w:style>
  <w:style w:type="paragraph" w:styleId="CommentSubject">
    <w:name w:val="annotation subject"/>
    <w:basedOn w:val="CommentText"/>
    <w:next w:val="CommentText"/>
    <w:link w:val="CommentSubjectChar"/>
    <w:uiPriority w:val="99"/>
    <w:semiHidden/>
    <w:unhideWhenUsed/>
    <w:rsid w:val="00857571"/>
    <w:rPr>
      <w:b/>
      <w:bCs/>
    </w:rPr>
  </w:style>
  <w:style w:type="character" w:customStyle="1" w:styleId="CommentSubjectChar">
    <w:name w:val="Comment Subject Char"/>
    <w:basedOn w:val="CommentTextChar"/>
    <w:link w:val="CommentSubject"/>
    <w:uiPriority w:val="99"/>
    <w:semiHidden/>
    <w:rsid w:val="00857571"/>
    <w:rPr>
      <w:b/>
      <w:bCs/>
      <w:sz w:val="20"/>
      <w:szCs w:val="20"/>
    </w:rPr>
  </w:style>
  <w:style w:type="paragraph" w:styleId="Revision">
    <w:name w:val="Revision"/>
    <w:hidden/>
    <w:uiPriority w:val="99"/>
    <w:semiHidden/>
    <w:rsid w:val="00857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9057">
      <w:bodyDiv w:val="1"/>
      <w:marLeft w:val="0"/>
      <w:marRight w:val="0"/>
      <w:marTop w:val="0"/>
      <w:marBottom w:val="0"/>
      <w:divBdr>
        <w:top w:val="none" w:sz="0" w:space="0" w:color="auto"/>
        <w:left w:val="none" w:sz="0" w:space="0" w:color="auto"/>
        <w:bottom w:val="none" w:sz="0" w:space="0" w:color="auto"/>
        <w:right w:val="none" w:sz="0" w:space="0" w:color="auto"/>
      </w:divBdr>
    </w:div>
    <w:div w:id="293415625">
      <w:bodyDiv w:val="1"/>
      <w:marLeft w:val="0"/>
      <w:marRight w:val="0"/>
      <w:marTop w:val="0"/>
      <w:marBottom w:val="0"/>
      <w:divBdr>
        <w:top w:val="none" w:sz="0" w:space="0" w:color="auto"/>
        <w:left w:val="none" w:sz="0" w:space="0" w:color="auto"/>
        <w:bottom w:val="none" w:sz="0" w:space="0" w:color="auto"/>
        <w:right w:val="none" w:sz="0" w:space="0" w:color="auto"/>
      </w:divBdr>
    </w:div>
    <w:div w:id="339280141">
      <w:bodyDiv w:val="1"/>
      <w:marLeft w:val="0"/>
      <w:marRight w:val="0"/>
      <w:marTop w:val="0"/>
      <w:marBottom w:val="0"/>
      <w:divBdr>
        <w:top w:val="none" w:sz="0" w:space="0" w:color="auto"/>
        <w:left w:val="none" w:sz="0" w:space="0" w:color="auto"/>
        <w:bottom w:val="none" w:sz="0" w:space="0" w:color="auto"/>
        <w:right w:val="none" w:sz="0" w:space="0" w:color="auto"/>
      </w:divBdr>
    </w:div>
    <w:div w:id="1014379349">
      <w:bodyDiv w:val="1"/>
      <w:marLeft w:val="0"/>
      <w:marRight w:val="0"/>
      <w:marTop w:val="0"/>
      <w:marBottom w:val="0"/>
      <w:divBdr>
        <w:top w:val="none" w:sz="0" w:space="0" w:color="auto"/>
        <w:left w:val="none" w:sz="0" w:space="0" w:color="auto"/>
        <w:bottom w:val="none" w:sz="0" w:space="0" w:color="auto"/>
        <w:right w:val="none" w:sz="0" w:space="0" w:color="auto"/>
      </w:divBdr>
    </w:div>
    <w:div w:id="1118372619">
      <w:bodyDiv w:val="1"/>
      <w:marLeft w:val="0"/>
      <w:marRight w:val="0"/>
      <w:marTop w:val="0"/>
      <w:marBottom w:val="0"/>
      <w:divBdr>
        <w:top w:val="none" w:sz="0" w:space="0" w:color="auto"/>
        <w:left w:val="none" w:sz="0" w:space="0" w:color="auto"/>
        <w:bottom w:val="none" w:sz="0" w:space="0" w:color="auto"/>
        <w:right w:val="none" w:sz="0" w:space="0" w:color="auto"/>
      </w:divBdr>
    </w:div>
    <w:div w:id="1270118280">
      <w:bodyDiv w:val="1"/>
      <w:marLeft w:val="360"/>
      <w:marRight w:val="360"/>
      <w:marTop w:val="360"/>
      <w:marBottom w:val="360"/>
      <w:divBdr>
        <w:top w:val="none" w:sz="0" w:space="0" w:color="auto"/>
        <w:left w:val="none" w:sz="0" w:space="0" w:color="auto"/>
        <w:bottom w:val="none" w:sz="0" w:space="0" w:color="auto"/>
        <w:right w:val="none" w:sz="0" w:space="0" w:color="auto"/>
      </w:divBdr>
    </w:div>
    <w:div w:id="1609779893">
      <w:bodyDiv w:val="1"/>
      <w:marLeft w:val="0"/>
      <w:marRight w:val="0"/>
      <w:marTop w:val="0"/>
      <w:marBottom w:val="0"/>
      <w:divBdr>
        <w:top w:val="none" w:sz="0" w:space="0" w:color="auto"/>
        <w:left w:val="none" w:sz="0" w:space="0" w:color="auto"/>
        <w:bottom w:val="none" w:sz="0" w:space="0" w:color="auto"/>
        <w:right w:val="none" w:sz="0" w:space="0" w:color="auto"/>
      </w:divBdr>
    </w:div>
    <w:div w:id="1865172461">
      <w:bodyDiv w:val="1"/>
      <w:marLeft w:val="0"/>
      <w:marRight w:val="0"/>
      <w:marTop w:val="0"/>
      <w:marBottom w:val="0"/>
      <w:divBdr>
        <w:top w:val="none" w:sz="0" w:space="0" w:color="auto"/>
        <w:left w:val="none" w:sz="0" w:space="0" w:color="auto"/>
        <w:bottom w:val="none" w:sz="0" w:space="0" w:color="auto"/>
        <w:right w:val="none" w:sz="0" w:space="0" w:color="auto"/>
      </w:divBdr>
    </w:div>
    <w:div w:id="1892418207">
      <w:bodyDiv w:val="1"/>
      <w:marLeft w:val="0"/>
      <w:marRight w:val="0"/>
      <w:marTop w:val="0"/>
      <w:marBottom w:val="0"/>
      <w:divBdr>
        <w:top w:val="none" w:sz="0" w:space="0" w:color="auto"/>
        <w:left w:val="none" w:sz="0" w:space="0" w:color="auto"/>
        <w:bottom w:val="none" w:sz="0" w:space="0" w:color="auto"/>
        <w:right w:val="none" w:sz="0" w:space="0" w:color="auto"/>
      </w:divBdr>
    </w:div>
    <w:div w:id="1986352403">
      <w:bodyDiv w:val="1"/>
      <w:marLeft w:val="0"/>
      <w:marRight w:val="0"/>
      <w:marTop w:val="0"/>
      <w:marBottom w:val="0"/>
      <w:divBdr>
        <w:top w:val="none" w:sz="0" w:space="0" w:color="auto"/>
        <w:left w:val="none" w:sz="0" w:space="0" w:color="auto"/>
        <w:bottom w:val="none" w:sz="0" w:space="0" w:color="auto"/>
        <w:right w:val="none" w:sz="0" w:space="0" w:color="auto"/>
      </w:divBdr>
    </w:div>
    <w:div w:id="204354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hyperlink" Target="https://www.cdc.gov/nchs/covid19/pulse/reduced-access-to-care.htm" TargetMode="Externa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Zhu2\Desktop\Book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1"/>
          <c:order val="0"/>
          <c:tx>
            <c:strRef>
              <c:f>Sheet1!$I$1</c:f>
              <c:strCache>
                <c:ptCount val="1"/>
                <c:pt idx="0">
                  <c:v>Delay or did not get care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Sheet1!$B$2:$B$8</c:f>
              <c:strCache>
                <c:ptCount val="7"/>
                <c:pt idx="0">
                  <c:v> Apr 23 - May 5</c:v>
                </c:pt>
                <c:pt idx="1">
                  <c:v>June 4 - June 9</c:v>
                </c:pt>
                <c:pt idx="2">
                  <c:v>July 9 - July 14</c:v>
                </c:pt>
                <c:pt idx="3">
                  <c:v>Sep 30 - Oct 12</c:v>
                </c:pt>
                <c:pt idx="4">
                  <c:v>Oct 28 - Nov 9</c:v>
                </c:pt>
                <c:pt idx="5">
                  <c:v>Jan 20 - Feb 1</c:v>
                </c:pt>
                <c:pt idx="6">
                  <c:v>Apr 14 - Apr 26</c:v>
                </c:pt>
              </c:strCache>
            </c:strRef>
          </c:cat>
          <c:val>
            <c:numRef>
              <c:f>Sheet1!$I$2:$I$8</c:f>
              <c:numCache>
                <c:formatCode>General</c:formatCode>
                <c:ptCount val="7"/>
                <c:pt idx="0">
                  <c:v>43.7</c:v>
                </c:pt>
                <c:pt idx="1">
                  <c:v>44.5</c:v>
                </c:pt>
                <c:pt idx="2">
                  <c:v>45.1</c:v>
                </c:pt>
                <c:pt idx="3">
                  <c:v>35.4</c:v>
                </c:pt>
                <c:pt idx="4">
                  <c:v>36</c:v>
                </c:pt>
                <c:pt idx="5">
                  <c:v>35.6</c:v>
                </c:pt>
                <c:pt idx="6">
                  <c:v>24</c:v>
                </c:pt>
              </c:numCache>
            </c:numRef>
          </c:val>
          <c:smooth val="0"/>
          <c:extLst>
            <c:ext xmlns:c16="http://schemas.microsoft.com/office/drawing/2014/chart" uri="{C3380CC4-5D6E-409C-BE32-E72D297353CC}">
              <c16:uniqueId val="{00000001-0994-C444-BD3E-FCC5D8B2E8A1}"/>
            </c:ext>
          </c:extLst>
        </c:ser>
        <c:dLbls>
          <c:showLegendKey val="0"/>
          <c:showVal val="0"/>
          <c:showCatName val="0"/>
          <c:showSerName val="0"/>
          <c:showPercent val="0"/>
          <c:showBubbleSize val="0"/>
        </c:dLbls>
        <c:marker val="1"/>
        <c:smooth val="0"/>
        <c:axId val="298251056"/>
        <c:axId val="298251448"/>
      </c:lineChart>
      <c:catAx>
        <c:axId val="29825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251448"/>
        <c:crosses val="autoZero"/>
        <c:auto val="1"/>
        <c:lblAlgn val="ctr"/>
        <c:lblOffset val="100"/>
        <c:noMultiLvlLbl val="0"/>
      </c:catAx>
      <c:valAx>
        <c:axId val="298251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25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Sheet7!$A$12</c:f>
              <c:strCache>
                <c:ptCount val="1"/>
                <c:pt idx="0">
                  <c:v>    Hispanic or Latino (may be of any race)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Sheet7!$B$12:$G$12</c:f>
              <c:numCache>
                <c:formatCode>0.00%</c:formatCode>
                <c:ptCount val="6"/>
                <c:pt idx="0">
                  <c:v>0.146298611168306</c:v>
                </c:pt>
                <c:pt idx="1">
                  <c:v>0.15933733192803443</c:v>
                </c:pt>
                <c:pt idx="2">
                  <c:v>0.16691539095516986</c:v>
                </c:pt>
                <c:pt idx="3">
                  <c:v>0.18314435823826497</c:v>
                </c:pt>
                <c:pt idx="4">
                  <c:v>0.17123047410139874</c:v>
                </c:pt>
                <c:pt idx="5">
                  <c:v>0.19179250800586717</c:v>
                </c:pt>
              </c:numCache>
            </c:numRef>
          </c:val>
          <c:smooth val="0"/>
          <c:extLst>
            <c:ext xmlns:c16="http://schemas.microsoft.com/office/drawing/2014/chart" uri="{C3380CC4-5D6E-409C-BE32-E72D297353CC}">
              <c16:uniqueId val="{00000000-7388-E140-B37C-361AB7EEF26A}"/>
            </c:ext>
          </c:extLst>
        </c:ser>
        <c:ser>
          <c:idx val="1"/>
          <c:order val="1"/>
          <c:tx>
            <c:strRef>
              <c:f>Sheet7!$A$13</c:f>
              <c:strCache>
                <c:ptCount val="1"/>
                <c:pt idx="0">
                  <c:v>    White alone, not Hispanic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Sheet7!$B$13:$G$13</c:f>
              <c:numCache>
                <c:formatCode>0.00%</c:formatCode>
                <c:ptCount val="6"/>
                <c:pt idx="0">
                  <c:v>0.66431630769304806</c:v>
                </c:pt>
                <c:pt idx="1">
                  <c:v>0.65067116986571127</c:v>
                </c:pt>
                <c:pt idx="2">
                  <c:v>0.64372620968761429</c:v>
                </c:pt>
                <c:pt idx="3">
                  <c:v>0.61942865949240511</c:v>
                </c:pt>
                <c:pt idx="4">
                  <c:v>0.63745652863944979</c:v>
                </c:pt>
                <c:pt idx="5">
                  <c:v>0.60411522961737374</c:v>
                </c:pt>
              </c:numCache>
            </c:numRef>
          </c:val>
          <c:smooth val="0"/>
          <c:extLst>
            <c:ext xmlns:c16="http://schemas.microsoft.com/office/drawing/2014/chart" uri="{C3380CC4-5D6E-409C-BE32-E72D297353CC}">
              <c16:uniqueId val="{00000001-7388-E140-B37C-361AB7EEF26A}"/>
            </c:ext>
          </c:extLst>
        </c:ser>
        <c:ser>
          <c:idx val="2"/>
          <c:order val="2"/>
          <c:tx>
            <c:strRef>
              <c:f>Sheet7!$A$14</c:f>
              <c:strCache>
                <c:ptCount val="1"/>
                <c:pt idx="0">
                  <c:v>    Black alone, not Hispanic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Sheet7!$B$14:$G$14</c:f>
              <c:numCache>
                <c:formatCode>0.00%</c:formatCode>
                <c:ptCount val="6"/>
                <c:pt idx="0">
                  <c:v>0.10423020890081586</c:v>
                </c:pt>
                <c:pt idx="1">
                  <c:v>9.9527959018716583E-2</c:v>
                </c:pt>
                <c:pt idx="2">
                  <c:v>0.10357714406375497</c:v>
                </c:pt>
                <c:pt idx="3">
                  <c:v>9.4862434204573881E-2</c:v>
                </c:pt>
                <c:pt idx="4">
                  <c:v>9.5396817647990434E-2</c:v>
                </c:pt>
                <c:pt idx="5">
                  <c:v>9.8707816197662709E-2</c:v>
                </c:pt>
              </c:numCache>
            </c:numRef>
          </c:val>
          <c:smooth val="0"/>
          <c:extLst>
            <c:ext xmlns:c16="http://schemas.microsoft.com/office/drawing/2014/chart" uri="{C3380CC4-5D6E-409C-BE32-E72D297353CC}">
              <c16:uniqueId val="{00000002-7388-E140-B37C-361AB7EEF26A}"/>
            </c:ext>
          </c:extLst>
        </c:ser>
        <c:ser>
          <c:idx val="3"/>
          <c:order val="3"/>
          <c:tx>
            <c:strRef>
              <c:f>Sheet7!$A$15</c:f>
              <c:strCache>
                <c:ptCount val="1"/>
                <c:pt idx="0">
                  <c:v>    Asian alone, not Hispanic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Sheet7!$B$15:$G$15</c:f>
              <c:numCache>
                <c:formatCode>0.00%</c:formatCode>
                <c:ptCount val="6"/>
                <c:pt idx="0">
                  <c:v>4.3852331356647192E-2</c:v>
                </c:pt>
                <c:pt idx="1">
                  <c:v>3.9340691850064884E-2</c:v>
                </c:pt>
                <c:pt idx="2">
                  <c:v>4.6003966304221489E-2</c:v>
                </c:pt>
                <c:pt idx="3">
                  <c:v>5.1336855954702519E-2</c:v>
                </c:pt>
                <c:pt idx="4">
                  <c:v>5.5693840809672532E-2</c:v>
                </c:pt>
                <c:pt idx="5">
                  <c:v>6.2499034221025859E-2</c:v>
                </c:pt>
              </c:numCache>
            </c:numRef>
          </c:val>
          <c:smooth val="0"/>
          <c:extLst>
            <c:ext xmlns:c16="http://schemas.microsoft.com/office/drawing/2014/chart" uri="{C3380CC4-5D6E-409C-BE32-E72D297353CC}">
              <c16:uniqueId val="{00000003-7388-E140-B37C-361AB7EEF26A}"/>
            </c:ext>
          </c:extLst>
        </c:ser>
        <c:ser>
          <c:idx val="4"/>
          <c:order val="4"/>
          <c:tx>
            <c:strRef>
              <c:f>Sheet7!$A$16</c:f>
              <c:strCache>
                <c:ptCount val="1"/>
                <c:pt idx="0">
                  <c:v>    Two or more races + Other races, not Hispanic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Sheet7!$B$16:$G$16</c:f>
              <c:numCache>
                <c:formatCode>0.00%</c:formatCode>
                <c:ptCount val="6"/>
                <c:pt idx="0">
                  <c:v>4.1302540881182938E-2</c:v>
                </c:pt>
                <c:pt idx="1">
                  <c:v>5.112283592934426E-2</c:v>
                </c:pt>
                <c:pt idx="2">
                  <c:v>3.9777288989239379E-2</c:v>
                </c:pt>
                <c:pt idx="3">
                  <c:v>5.1227692110053569E-2</c:v>
                </c:pt>
                <c:pt idx="4">
                  <c:v>4.0222322151536143E-2</c:v>
                </c:pt>
                <c:pt idx="5">
                  <c:v>4.2885411958070579E-2</c:v>
                </c:pt>
              </c:numCache>
            </c:numRef>
          </c:val>
          <c:smooth val="0"/>
          <c:extLst>
            <c:ext xmlns:c16="http://schemas.microsoft.com/office/drawing/2014/chart" uri="{C3380CC4-5D6E-409C-BE32-E72D297353CC}">
              <c16:uniqueId val="{00000004-7388-E140-B37C-361AB7EEF26A}"/>
            </c:ext>
          </c:extLst>
        </c:ser>
        <c:dLbls>
          <c:showLegendKey val="0"/>
          <c:showVal val="0"/>
          <c:showCatName val="0"/>
          <c:showSerName val="0"/>
          <c:showPercent val="0"/>
          <c:showBubbleSize val="0"/>
        </c:dLbls>
        <c:marker val="1"/>
        <c:smooth val="0"/>
        <c:axId val="190271752"/>
        <c:axId val="190271360"/>
      </c:lineChart>
      <c:catAx>
        <c:axId val="190271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71360"/>
        <c:crosses val="autoZero"/>
        <c:auto val="1"/>
        <c:lblAlgn val="ctr"/>
        <c:lblOffset val="100"/>
        <c:noMultiLvlLbl val="0"/>
      </c:catAx>
      <c:valAx>
        <c:axId val="1902713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71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86B5AD8A20BC4F8B8EC4EB1835AFBD" ma:contentTypeVersion="12" ma:contentTypeDescription="Create a new document." ma:contentTypeScope="" ma:versionID="3fea2a2f9683fc6f0ab640e4051753d5">
  <xsd:schema xmlns:xsd="http://www.w3.org/2001/XMLSchema" xmlns:xs="http://www.w3.org/2001/XMLSchema" xmlns:p="http://schemas.microsoft.com/office/2006/metadata/properties" xmlns:ns3="f91ecc0b-51c5-449e-b0d4-2245dba97b5b" xmlns:ns4="92ff8fbe-e227-4ea8-a110-303d413b1b89" targetNamespace="http://schemas.microsoft.com/office/2006/metadata/properties" ma:root="true" ma:fieldsID="1501bad0345fa7c332bdd133e17565ea" ns3:_="" ns4:_="">
    <xsd:import namespace="f91ecc0b-51c5-449e-b0d4-2245dba97b5b"/>
    <xsd:import namespace="92ff8fbe-e227-4ea8-a110-303d413b1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1ecc0b-51c5-449e-b0d4-2245dba97b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ff8fbe-e227-4ea8-a110-303d413b1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83ED7E-2814-472A-996F-871CC633B0B2}">
  <ds:schemaRefs>
    <ds:schemaRef ds:uri="http://schemas.microsoft.com/sharepoint/v3/contenttype/forms"/>
  </ds:schemaRefs>
</ds:datastoreItem>
</file>

<file path=customXml/itemProps2.xml><?xml version="1.0" encoding="utf-8"?>
<ds:datastoreItem xmlns:ds="http://schemas.openxmlformats.org/officeDocument/2006/customXml" ds:itemID="{CF188AE4-003A-4A0E-837D-D20386566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1ecc0b-51c5-449e-b0d4-2245dba97b5b"/>
    <ds:schemaRef ds:uri="92ff8fbe-e227-4ea8-a110-303d413b1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A88F9-8270-4E00-A56E-20D746144F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Northwell Health</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Xu</dc:creator>
  <cp:keywords/>
  <dc:description/>
  <cp:lastModifiedBy>Chu Xu</cp:lastModifiedBy>
  <cp:revision>129</cp:revision>
  <dcterms:created xsi:type="dcterms:W3CDTF">2021-05-11T13:34:00Z</dcterms:created>
  <dcterms:modified xsi:type="dcterms:W3CDTF">2021-07-26T20:50:00Z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0x010100CE86B5AD8A20BC4F8B8EC4EB1835AFBD</vt:lpwstr>
  </property>
</Properties>
</file>